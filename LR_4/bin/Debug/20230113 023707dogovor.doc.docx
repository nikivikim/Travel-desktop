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3T00:51:00Z">
        <w:r w:rsidR="005D0FE3">
          <w:rPr>
            <w:rFonts w:ascii="Tahoma" w:hAnsi="Tahoma" w:cs="Tahoma"/>
            <w:sz w:val="20"/>
            <w:szCs w:val="24"/>
            <w:lang w:val="en-US"/>
          </w:rPr>
          <w:t>{</w:t>
        </w:r>
      </w:ins>
      <w:ins w:id="469" w:author="Виктория" w:date="2023-01-13T00:25:00Z">
        <w:r w:rsidR="00D34719">
          <w:rPr>
            <w:rFonts w:ascii="Tahoma" w:hAnsi="Tahoma" w:cs="Tahoma"/>
            <w:sz w:val="20"/>
            <w:szCs w:val="24"/>
            <w:lang w:val="en-US"/>
          </w:rPr>
          <w:t>date</w:t>
        </w:r>
      </w:ins>
      <w:ins w:id="470" w:author="Виктория" w:date="2023-01-13T00:51:00Z">
        <w:r w:rsidR="005D0FE3">
          <w:rPr>
            <w:rFonts w:ascii="Tahoma" w:hAnsi="Tahoma" w:cs="Tahoma"/>
            <w:sz w:val="20"/>
            <w:szCs w:val="24"/>
            <w:lang w:val="en-US"/>
          </w:rPr>
          <w:t>}</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1"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2">
          <w:tblGrid>
            <w:gridCol w:w="2794"/>
            <w:gridCol w:w="6927"/>
          </w:tblGrid>
        </w:tblGridChange>
      </w:tblGrid>
      <w:tr w:rsidR="00D34719" w:rsidRPr="00B206F3" w:rsidTr="00D34719">
        <w:trPr>
          <w:trHeight w:val="305"/>
          <w:trPrChange w:id="473" w:author="Виктория" w:date="2023-01-13T00:26:00Z">
            <w:trPr>
              <w:trHeight w:val="305"/>
            </w:trPr>
          </w:trPrChange>
        </w:trPr>
        <w:tc>
          <w:tcPr>
            <w:tcW w:w="2794" w:type="dxa"/>
            <w:tcBorders>
              <w:top w:val="nil"/>
              <w:left w:val="nil"/>
              <w:bottom w:val="nil"/>
              <w:right w:val="nil"/>
            </w:tcBorders>
            <w:tcPrChange w:id="474"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5" w:author="Виктория" w:date="2023-01-13T00:26:00Z">
              <w:tcPr>
                <w:tcW w:w="6927" w:type="dxa"/>
                <w:tcBorders>
                  <w:top w:val="nil"/>
                  <w:left w:val="nil"/>
                  <w:bottom w:val="nil"/>
                  <w:right w:val="single" w:sz="4" w:space="0" w:color="auto"/>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ins w:id="476" w:author="Виктория" w:date="2023-01-13T02:37:00Z">
              <w:r w:rsidR="00950F18">
                <w:rPr>
                  <w:rFonts w:ascii="Tahoma" w:hAnsi="Tahoma" w:cs="Tahoma"/>
                  <w:sz w:val="20"/>
                  <w:szCs w:val="24"/>
                  <w:lang w:val="en-US"/>
                </w:rPr>
                <w:t>04.01.2023</w:t>
              </w:r>
            </w:ins>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7"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8">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9" w:author="Виктория" w:date="2023-01-13T00:27:00Z">
              <w:tcPr>
                <w:tcW w:w="1353" w:type="dxa"/>
                <w:tcBorders>
                  <w:top w:val="nil"/>
                  <w:left w:val="nil"/>
                  <w:bottom w:val="nil"/>
                  <w:right w:val="single" w:sz="4" w:space="0" w:color="auto"/>
                </w:tcBorders>
              </w:tcPr>
            </w:tcPrChange>
          </w:tcPr>
          <w:p w:rsidR="00D34719" w:rsidRPr="00D34719" w:rsidRDefault="00D34719" w:rsidP="000A2959">
            <w:pPr>
              <w:spacing w:after="0" w:line="276" w:lineRule="auto"/>
              <w:ind w:right="286"/>
              <w:rPr>
                <w:rFonts w:ascii="Tahoma" w:hAnsi="Tahoma" w:cs="Tahoma"/>
                <w:spacing w:val="-4"/>
                <w:sz w:val="18"/>
                <w:szCs w:val="18"/>
                <w:lang w:val="en-US"/>
                <w:rPrChange w:id="480"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81" w:author="Виктория" w:date="2023-01-13T00:27:00Z">
              <w:r>
                <w:rPr>
                  <w:rFonts w:ascii="Tahoma" w:hAnsi="Tahoma" w:cs="Tahoma"/>
                  <w:spacing w:val="-4"/>
                  <w:sz w:val="18"/>
                  <w:szCs w:val="18"/>
                </w:rPr>
                <w:t xml:space="preserve"> </w:t>
              </w:r>
            </w:ins>
            <w:ins w:id="482" w:author="Виктория" w:date="2023-01-13T00:51:00Z">
              <w:r w:rsidR="005D0FE3">
                <w:rPr>
                  <w:rFonts w:ascii="Tahoma" w:hAnsi="Tahoma" w:cs="Tahoma"/>
                  <w:spacing w:val="-4"/>
                  <w:sz w:val="18"/>
                  <w:szCs w:val="18"/>
                  <w:lang w:val="en-US"/>
                </w:rPr>
                <w:t>{</w:t>
              </w:r>
            </w:ins>
            <w:ins w:id="483" w:author="Виктория" w:date="2023-01-13T00:27:00Z">
              <w:r w:rsidR="005D0FE3">
                <w:rPr>
                  <w:rFonts w:ascii="Tahoma" w:hAnsi="Tahoma" w:cs="Tahoma"/>
                  <w:spacing w:val="-4"/>
                  <w:sz w:val="18"/>
                  <w:szCs w:val="18"/>
                  <w:lang w:val="en-US"/>
                </w:rPr>
                <w:t>sur</w:t>
              </w:r>
            </w:ins>
            <w:ins w:id="484" w:author="Виктория" w:date="2023-01-13T00:51:00Z">
              <w:r w:rsidR="005D0FE3">
                <w:rPr>
                  <w:rFonts w:ascii="Tahoma" w:hAnsi="Tahoma" w:cs="Tahoma"/>
                  <w:spacing w:val="-4"/>
                  <w:sz w:val="18"/>
                  <w:szCs w:val="18"/>
                  <w:lang w:val="en-US"/>
                </w:rPr>
                <w:t>}</w:t>
              </w:r>
            </w:ins>
          </w:p>
        </w:tc>
      </w:tr>
    </w:tbl>
    <w:p w:rsidR="00922A11" w:rsidRPr="00D34719" w:rsidDel="00D34719" w:rsidRDefault="00922A11" w:rsidP="004D573D">
      <w:pPr>
        <w:spacing w:after="0" w:line="276" w:lineRule="auto"/>
        <w:rPr>
          <w:del w:id="485"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1.</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486" w:author="Виктория" w:date="2023-01-13T00:28:00Z">
                  <w:rPr>
                    <w:rFonts w:ascii="Tahoma" w:hAnsi="Tahoma" w:cs="Tahoma"/>
                    <w:spacing w:val="-4"/>
                    <w:sz w:val="18"/>
                    <w:szCs w:val="18"/>
                  </w:rPr>
                </w:rPrChange>
              </w:rPr>
            </w:pPr>
            <w:ins w:id="487" w:author="Виктория" w:date="2023-01-13T00:51:00Z">
              <w:r>
                <w:rPr>
                  <w:rFonts w:ascii="Tahoma" w:hAnsi="Tahoma" w:cs="Tahoma"/>
                  <w:spacing w:val="-4"/>
                  <w:sz w:val="18"/>
                  <w:szCs w:val="18"/>
                  <w:lang w:val="en-US"/>
                </w:rPr>
                <w:t>{</w:t>
              </w:r>
            </w:ins>
            <w:ins w:id="488" w:author="Виктория" w:date="2023-01-13T00:28:00Z">
              <w:r>
                <w:rPr>
                  <w:rFonts w:ascii="Tahoma" w:hAnsi="Tahoma" w:cs="Tahoma"/>
                  <w:spacing w:val="-4"/>
                  <w:sz w:val="18"/>
                  <w:szCs w:val="18"/>
                  <w:lang w:val="en-US"/>
                </w:rPr>
                <w:t>datedep</w:t>
              </w:r>
            </w:ins>
            <w:ins w:id="489" w:author="Виктория" w:date="2023-01-13T00:51:00Z">
              <w:r>
                <w:rPr>
                  <w:rFonts w:ascii="Tahoma" w:hAnsi="Tahoma" w:cs="Tahoma"/>
                  <w:spacing w:val="-4"/>
                  <w:sz w:val="18"/>
                  <w:szCs w:val="18"/>
                  <w:lang w:val="en-US"/>
                </w:rPr>
                <w:t>}</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490" w:author="Виктория" w:date="2023-01-13T00:28:00Z">
                  <w:rPr>
                    <w:rFonts w:ascii="Tahoma" w:hAnsi="Tahoma" w:cs="Tahoma"/>
                    <w:spacing w:val="-4"/>
                    <w:sz w:val="18"/>
                    <w:szCs w:val="18"/>
                  </w:rPr>
                </w:rPrChange>
              </w:rPr>
            </w:pPr>
            <w:ins w:id="491" w:author="Виктория" w:date="2023-01-13T00:51:00Z">
              <w:r>
                <w:rPr>
                  <w:rFonts w:ascii="Tahoma" w:hAnsi="Tahoma" w:cs="Tahoma"/>
                  <w:spacing w:val="-4"/>
                  <w:sz w:val="18"/>
                  <w:szCs w:val="18"/>
                  <w:lang w:val="en-US"/>
                </w:rPr>
                <w:t>[</w:t>
              </w:r>
            </w:ins>
            <w:ins w:id="492" w:author="Виктория" w:date="2023-01-13T00:28:00Z">
              <w:r>
                <w:rPr>
                  <w:rFonts w:ascii="Tahoma" w:hAnsi="Tahoma" w:cs="Tahoma"/>
                  <w:spacing w:val="-4"/>
                  <w:sz w:val="18"/>
                  <w:szCs w:val="18"/>
                  <w:lang w:val="en-US"/>
                </w:rPr>
                <w:t>count</w:t>
              </w:r>
            </w:ins>
            <w:ins w:id="493" w:author="Виктория" w:date="2023-01-13T00:51:00Z">
              <w:r>
                <w:rPr>
                  <w:rFonts w:ascii="Tahoma" w:hAnsi="Tahoma" w:cs="Tahoma"/>
                  <w:spacing w:val="-4"/>
                  <w:sz w:val="18"/>
                  <w:szCs w:val="18"/>
                  <w:lang w:val="en-US"/>
                </w:rPr>
                <w:t>}</w:t>
              </w:r>
            </w:ins>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5D0FE3">
            <w:pPr>
              <w:spacing w:after="0" w:line="276" w:lineRule="auto"/>
              <w:rPr>
                <w:rFonts w:ascii="Tahoma" w:hAnsi="Tahoma" w:cs="Tahoma"/>
                <w:spacing w:val="-4"/>
                <w:sz w:val="18"/>
                <w:szCs w:val="18"/>
                <w:lang w:val="en-US"/>
                <w:rPrChange w:id="494" w:author="Виктория" w:date="2023-01-13T00:28:00Z">
                  <w:rPr>
                    <w:rFonts w:ascii="Tahoma" w:hAnsi="Tahoma" w:cs="Tahoma"/>
                    <w:spacing w:val="-4"/>
                    <w:sz w:val="18"/>
                    <w:szCs w:val="18"/>
                  </w:rPr>
                </w:rPrChange>
              </w:rPr>
            </w:pPr>
            <w:ins w:id="495" w:author="Виктория" w:date="2023-01-13T00:51:00Z">
              <w:r>
                <w:rPr>
                  <w:rFonts w:ascii="Tahoma" w:hAnsi="Tahoma" w:cs="Tahoma"/>
                  <w:spacing w:val="-4"/>
                  <w:sz w:val="18"/>
                  <w:szCs w:val="18"/>
                  <w:lang w:val="en-US"/>
                </w:rPr>
                <w:t>{</w:t>
              </w:r>
            </w:ins>
            <w:ins w:id="496" w:author="Виктория" w:date="2023-01-13T00:28:00Z">
              <w:r w:rsidR="00D34719">
                <w:rPr>
                  <w:rFonts w:ascii="Tahoma" w:hAnsi="Tahoma" w:cs="Tahoma"/>
                  <w:spacing w:val="-4"/>
                  <w:sz w:val="18"/>
                  <w:szCs w:val="18"/>
                  <w:lang w:val="en-US"/>
                </w:rPr>
                <w:t>hname</w:t>
              </w:r>
            </w:ins>
            <w:ins w:id="497" w:author="Виктория" w:date="2023-01-13T00:51:00Z">
              <w:r>
                <w:rPr>
                  <w:rFonts w:ascii="Tahoma" w:hAnsi="Tahoma" w:cs="Tahoma"/>
                  <w:spacing w:val="-4"/>
                  <w:sz w:val="18"/>
                  <w:szCs w:val="18"/>
                  <w:lang w:val="en-US"/>
                </w:rPr>
                <w:t>}</w:t>
              </w:r>
            </w:ins>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498" w:author="Виктория" w:date="2023-01-13T00:28:00Z">
                  <w:rPr>
                    <w:rFonts w:ascii="Tahoma" w:hAnsi="Tahoma" w:cs="Tahoma"/>
                    <w:spacing w:val="-4"/>
                    <w:sz w:val="18"/>
                    <w:szCs w:val="18"/>
                  </w:rPr>
                </w:rPrChange>
              </w:rPr>
            </w:pPr>
            <w:ins w:id="499" w:author="Виктория" w:date="2023-01-13T00:52:00Z">
              <w:r>
                <w:rPr>
                  <w:rFonts w:ascii="Tahoma" w:hAnsi="Tahoma" w:cs="Tahoma"/>
                  <w:spacing w:val="-4"/>
                  <w:sz w:val="18"/>
                  <w:szCs w:val="18"/>
                  <w:lang w:val="en-US"/>
                </w:rPr>
                <w:t>{</w:t>
              </w:r>
            </w:ins>
            <w:ins w:id="500" w:author="Виктория" w:date="2023-01-13T00:29:00Z">
              <w:r>
                <w:rPr>
                  <w:rFonts w:ascii="Tahoma" w:hAnsi="Tahoma" w:cs="Tahoma"/>
                  <w:spacing w:val="-4"/>
                  <w:sz w:val="18"/>
                  <w:szCs w:val="18"/>
                  <w:lang w:val="en-US"/>
                </w:rPr>
                <w:t>category</w:t>
              </w:r>
            </w:ins>
            <w:ins w:id="501" w:author="Виктория" w:date="2023-01-13T00:52:00Z">
              <w:r>
                <w:rPr>
                  <w:rFonts w:ascii="Tahoma" w:hAnsi="Tahoma" w:cs="Tahoma"/>
                  <w:spacing w:val="-4"/>
                  <w:sz w:val="18"/>
                  <w:szCs w:val="18"/>
                  <w:lang w:val="en-US"/>
                </w:rPr>
                <w: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5D0FE3" w:rsidP="004D573D">
            <w:pPr>
              <w:spacing w:after="0" w:line="276" w:lineRule="auto"/>
              <w:rPr>
                <w:rFonts w:ascii="Tahoma" w:hAnsi="Tahoma" w:cs="Tahoma"/>
                <w:spacing w:val="-4"/>
                <w:sz w:val="18"/>
                <w:szCs w:val="18"/>
                <w:lang w:val="en-US"/>
              </w:rPr>
            </w:pPr>
            <w:ins w:id="502" w:author="Виктория" w:date="2023-01-13T00:52:00Z">
              <w:r>
                <w:rPr>
                  <w:rFonts w:ascii="Tahoma" w:hAnsi="Tahoma" w:cs="Tahoma"/>
                  <w:spacing w:val="-4"/>
                  <w:sz w:val="18"/>
                  <w:szCs w:val="18"/>
                  <w:lang w:val="en-US"/>
                </w:rPr>
                <w:t>{</w:t>
              </w:r>
            </w:ins>
            <w:ins w:id="503" w:author="Виктория" w:date="2023-01-13T00:29:00Z">
              <w:r w:rsidR="00D34719">
                <w:rPr>
                  <w:rFonts w:ascii="Tahoma" w:hAnsi="Tahoma" w:cs="Tahoma"/>
                  <w:spacing w:val="-4"/>
                  <w:sz w:val="18"/>
                  <w:szCs w:val="18"/>
                  <w:lang w:val="en-US"/>
                </w:rPr>
                <w:t>type</w:t>
              </w:r>
            </w:ins>
            <w:ins w:id="504" w:author="Виктория" w:date="2023-01-13T00:52:00Z">
              <w:r>
                <w:rPr>
                  <w:rFonts w:ascii="Tahoma" w:hAnsi="Tahoma" w:cs="Tahoma"/>
                  <w:spacing w:val="-4"/>
                  <w:sz w:val="18"/>
                  <w:szCs w:val="18"/>
                  <w:lang w:val="en-US"/>
                </w:rPr>
                <w:t>}</w:t>
              </w:r>
            </w:ins>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505" w:author="Виктория" w:date="2023-01-13T00:29:00Z">
                  <w:rPr>
                    <w:rFonts w:ascii="Tahoma" w:hAnsi="Tahoma" w:cs="Tahoma"/>
                    <w:spacing w:val="-4"/>
                    <w:sz w:val="18"/>
                    <w:szCs w:val="18"/>
                  </w:rPr>
                </w:rPrChange>
              </w:rPr>
            </w:pPr>
            <w:ins w:id="506" w:author="Виктория" w:date="2023-01-13T00:52:00Z">
              <w:r>
                <w:rPr>
                  <w:rFonts w:ascii="Tahoma" w:hAnsi="Tahoma" w:cs="Tahoma"/>
                  <w:spacing w:val="-4"/>
                  <w:sz w:val="18"/>
                  <w:szCs w:val="18"/>
                  <w:lang w:val="en-US"/>
                </w:rPr>
                <w:t>{</w:t>
              </w:r>
            </w:ins>
            <w:ins w:id="507" w:author="Виктория" w:date="2023-01-13T00:29:00Z">
              <w:r>
                <w:rPr>
                  <w:rFonts w:ascii="Tahoma" w:hAnsi="Tahoma" w:cs="Tahoma"/>
                  <w:spacing w:val="-4"/>
                  <w:sz w:val="18"/>
                  <w:szCs w:val="18"/>
                  <w:lang w:val="en-US"/>
                </w:rPr>
                <w:t>ins</w:t>
              </w:r>
            </w:ins>
            <w:ins w:id="508" w:author="Виктория" w:date="2023-01-13T00:52:00Z">
              <w:r>
                <w:rPr>
                  <w:rFonts w:ascii="Tahoma" w:hAnsi="Tahoma" w:cs="Tahoma"/>
                  <w:spacing w:val="-4"/>
                  <w:sz w:val="18"/>
                  <w:szCs w:val="18"/>
                  <w:lang w:val="en-US"/>
                </w:rPr>
                <w: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rsidP="000A2959">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в рублях ………… (дата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 рублях ………… (при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del w:id="509"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ins w:id="510" w:author="Виктория" w:date="2023-01-13T00:52:00Z">
        <w:r w:rsidR="005D0FE3">
          <w:rPr>
            <w:rFonts w:ascii="Tahoma" w:eastAsia="Calibri" w:hAnsi="Tahoma" w:cs="Tahoma"/>
            <w:sz w:val="20"/>
            <w:szCs w:val="24"/>
            <w:lang w:val="en-US"/>
          </w:rPr>
          <w:t>{</w:t>
        </w:r>
      </w:ins>
      <w:ins w:id="511" w:author="Виктория" w:date="2023-01-13T00:29:00Z">
        <w:r w:rsidR="00D34719">
          <w:rPr>
            <w:rFonts w:ascii="Tahoma" w:eastAsia="Calibri" w:hAnsi="Tahoma" w:cs="Tahoma"/>
            <w:sz w:val="20"/>
            <w:szCs w:val="24"/>
            <w:lang w:val="en-US"/>
          </w:rPr>
          <w:t>date</w:t>
        </w:r>
      </w:ins>
      <w:ins w:id="512" w:author="Виктория" w:date="2023-01-13T00:52:00Z">
        <w:r w:rsidR="005D0FE3">
          <w:rPr>
            <w:rFonts w:ascii="Tahoma" w:eastAsia="Calibri" w:hAnsi="Tahoma" w:cs="Tahoma"/>
            <w:sz w:val="20"/>
            <w:szCs w:val="24"/>
            <w:lang w:val="en-US"/>
          </w:rPr>
          <w:t>}</w:t>
        </w:r>
      </w:ins>
      <w:r w:rsidRPr="00B206F3">
        <w:rPr>
          <w:rFonts w:ascii="Tahoma" w:eastAsia="Calibri" w:hAnsi="Tahoma" w:cs="Tahoma"/>
          <w:sz w:val="20"/>
          <w:szCs w:val="24"/>
        </w:rPr>
        <w:t>.</w:t>
      </w:r>
    </w:p>
    <w:p w:rsidR="000A2959" w:rsidDel="00D34719" w:rsidRDefault="00DE7097" w:rsidP="00DE7097">
      <w:pPr>
        <w:ind w:left="2124" w:firstLine="708"/>
        <w:rPr>
          <w:del w:id="513"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514" w:author="Виктория" w:date="2023-01-13T00:30:00Z"/>
          <w:rFonts w:ascii="Tahoma" w:hAnsi="Tahoma" w:cs="Tahoma"/>
          <w:sz w:val="20"/>
          <w:szCs w:val="24"/>
        </w:rPr>
        <w:pPrChange w:id="515" w:author="Виктория" w:date="2023-01-13T00:30:00Z">
          <w:pPr>
            <w:spacing w:after="0" w:line="276" w:lineRule="auto"/>
            <w:jc w:val="right"/>
          </w:pPr>
        </w:pPrChange>
      </w:pPr>
      <w:del w:id="516"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17" w:author="Виктория" w:date="2023-01-13T00:30:00Z"/>
          <w:rFonts w:ascii="Tahoma" w:hAnsi="Tahoma" w:cs="Tahoma"/>
          <w:sz w:val="20"/>
          <w:szCs w:val="24"/>
        </w:rPr>
        <w:pPrChange w:id="518" w:author="Виктория" w:date="2023-01-13T00:30:00Z">
          <w:pPr>
            <w:spacing w:after="0" w:line="276" w:lineRule="auto"/>
            <w:jc w:val="right"/>
          </w:pPr>
        </w:pPrChange>
      </w:pPr>
      <w:del w:id="519"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20" w:author="Виктория" w:date="2023-01-13T00:30:00Z"/>
          <w:rFonts w:ascii="Tahoma" w:hAnsi="Tahoma" w:cs="Tahoma"/>
          <w:sz w:val="20"/>
          <w:szCs w:val="24"/>
        </w:rPr>
        <w:pPrChange w:id="521" w:author="Виктория" w:date="2023-01-13T00:30:00Z">
          <w:pPr>
            <w:spacing w:after="0" w:line="276" w:lineRule="auto"/>
            <w:jc w:val="right"/>
          </w:pPr>
        </w:pPrChange>
      </w:pPr>
      <w:del w:id="522"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23" w:author="Виктория" w:date="2023-01-13T00:30:00Z"/>
          <w:rFonts w:ascii="Tahoma" w:eastAsia="Calibri" w:hAnsi="Tahoma" w:cs="Tahoma"/>
          <w:sz w:val="20"/>
          <w:szCs w:val="24"/>
        </w:rPr>
        <w:pPrChange w:id="524" w:author="Виктория" w:date="2023-01-13T00:30:00Z">
          <w:pPr>
            <w:spacing w:after="0" w:line="276" w:lineRule="auto"/>
            <w:jc w:val="right"/>
          </w:pPr>
        </w:pPrChange>
      </w:pPr>
    </w:p>
    <w:p w:rsidR="006D026A" w:rsidRPr="00B206F3" w:rsidDel="00D34719" w:rsidRDefault="006515C4">
      <w:pPr>
        <w:spacing w:after="0" w:line="276" w:lineRule="auto"/>
        <w:rPr>
          <w:del w:id="525" w:author="Виктория" w:date="2023-01-13T00:30:00Z"/>
          <w:rFonts w:ascii="Tahoma" w:eastAsia="Calibri" w:hAnsi="Tahoma" w:cs="Tahoma"/>
          <w:b/>
          <w:sz w:val="20"/>
          <w:szCs w:val="24"/>
        </w:rPr>
        <w:pPrChange w:id="526" w:author="Виктория" w:date="2023-01-13T00:30:00Z">
          <w:pPr>
            <w:spacing w:after="0" w:line="276" w:lineRule="auto"/>
            <w:jc w:val="center"/>
          </w:pPr>
        </w:pPrChange>
      </w:pPr>
      <w:del w:id="527"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28"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29" w:author="Виктория" w:date="2023-01-13T00:30:00Z"/>
          <w:rFonts w:ascii="Tahoma" w:eastAsia="Calibri" w:hAnsi="Tahoma" w:cs="Tahoma"/>
          <w:sz w:val="20"/>
          <w:szCs w:val="24"/>
        </w:rPr>
        <w:pPrChange w:id="530" w:author="Виктория" w:date="2023-01-13T00:30:00Z">
          <w:pPr>
            <w:numPr>
              <w:numId w:val="3"/>
            </w:numPr>
            <w:tabs>
              <w:tab w:val="left" w:pos="284"/>
            </w:tabs>
            <w:spacing w:after="0" w:line="276" w:lineRule="auto"/>
            <w:ind w:left="720" w:hanging="360"/>
            <w:contextualSpacing/>
            <w:jc w:val="center"/>
          </w:pPr>
        </w:pPrChange>
      </w:pPr>
      <w:del w:id="531"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3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3" w:author="Виктория" w:date="2023-01-13T00:30:00Z"/>
                <w:rFonts w:ascii="Tahoma" w:eastAsia="Calibri" w:hAnsi="Tahoma" w:cs="Tahoma"/>
                <w:sz w:val="20"/>
                <w:szCs w:val="24"/>
              </w:rPr>
              <w:pPrChange w:id="534" w:author="Виктория" w:date="2023-01-13T00:30:00Z">
                <w:pPr>
                  <w:spacing w:after="0" w:line="276" w:lineRule="auto"/>
                  <w:jc w:val="center"/>
                </w:pPr>
              </w:pPrChange>
            </w:pPr>
            <w:del w:id="535"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36" w:author="Виктория" w:date="2023-01-13T00:30:00Z"/>
                <w:rFonts w:ascii="Tahoma" w:eastAsia="Calibri" w:hAnsi="Tahoma" w:cs="Tahoma"/>
                <w:sz w:val="20"/>
                <w:szCs w:val="24"/>
              </w:rPr>
              <w:pPrChange w:id="537" w:author="Виктория" w:date="2023-01-13T00:30:00Z">
                <w:pPr>
                  <w:spacing w:after="0" w:line="276" w:lineRule="auto"/>
                  <w:jc w:val="center"/>
                </w:pPr>
              </w:pPrChange>
            </w:pPr>
            <w:del w:id="538"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9" w:author="Виктория" w:date="2023-01-13T00:30:00Z"/>
                <w:rFonts w:ascii="Tahoma" w:eastAsia="Calibri" w:hAnsi="Tahoma" w:cs="Tahoma"/>
                <w:sz w:val="20"/>
                <w:szCs w:val="24"/>
              </w:rPr>
              <w:pPrChange w:id="540" w:author="Виктория" w:date="2023-01-13T00:30:00Z">
                <w:pPr>
                  <w:spacing w:after="0" w:line="276" w:lineRule="auto"/>
                  <w:jc w:val="both"/>
                </w:pPr>
              </w:pPrChange>
            </w:pPr>
          </w:p>
        </w:tc>
      </w:tr>
      <w:tr w:rsidR="006D026A" w:rsidRPr="00B206F3" w:rsidDel="00D34719" w:rsidTr="00447A3A">
        <w:trPr>
          <w:trHeight w:val="235"/>
          <w:del w:id="54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42" w:author="Виктория" w:date="2023-01-13T00:30:00Z"/>
                <w:rFonts w:ascii="Tahoma" w:eastAsia="Calibri" w:hAnsi="Tahoma" w:cs="Tahoma"/>
                <w:sz w:val="20"/>
                <w:szCs w:val="24"/>
              </w:rPr>
              <w:pPrChange w:id="543" w:author="Виктория" w:date="2023-01-13T00:30:00Z">
                <w:pPr>
                  <w:tabs>
                    <w:tab w:val="left" w:pos="454"/>
                  </w:tabs>
                  <w:spacing w:after="0" w:line="276" w:lineRule="auto"/>
                  <w:jc w:val="center"/>
                </w:pPr>
              </w:pPrChange>
            </w:pPr>
            <w:del w:id="544"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5" w:author="Виктория" w:date="2023-01-13T00:30:00Z"/>
                <w:rFonts w:ascii="Tahoma" w:eastAsia="Calibri" w:hAnsi="Tahoma" w:cs="Tahoma"/>
                <w:sz w:val="20"/>
                <w:szCs w:val="24"/>
              </w:rPr>
              <w:pPrChange w:id="546" w:author="Виктория" w:date="2023-01-13T00:30:00Z">
                <w:pPr>
                  <w:spacing w:after="0" w:line="276" w:lineRule="auto"/>
                  <w:jc w:val="both"/>
                </w:pPr>
              </w:pPrChange>
            </w:pPr>
          </w:p>
        </w:tc>
      </w:tr>
      <w:tr w:rsidR="006D026A" w:rsidRPr="00B206F3" w:rsidDel="00D34719" w:rsidTr="00447A3A">
        <w:trPr>
          <w:trHeight w:val="125"/>
          <w:del w:id="54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8" w:author="Виктория" w:date="2023-01-13T00:30:00Z"/>
                <w:rFonts w:ascii="Tahoma" w:eastAsia="Calibri" w:hAnsi="Tahoma" w:cs="Tahoma"/>
                <w:sz w:val="20"/>
                <w:szCs w:val="24"/>
              </w:rPr>
              <w:pPrChange w:id="549" w:author="Виктория" w:date="2023-01-13T00:30:00Z">
                <w:pPr>
                  <w:spacing w:after="0" w:line="276" w:lineRule="auto"/>
                  <w:jc w:val="center"/>
                </w:pPr>
              </w:pPrChange>
            </w:pPr>
            <w:del w:id="550"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1" w:author="Виктория" w:date="2023-01-13T00:30:00Z"/>
                <w:rFonts w:ascii="Tahoma" w:eastAsia="Calibri" w:hAnsi="Tahoma" w:cs="Tahoma"/>
                <w:sz w:val="20"/>
                <w:szCs w:val="24"/>
              </w:rPr>
              <w:pPrChange w:id="552" w:author="Виктория" w:date="2023-01-13T00:30:00Z">
                <w:pPr>
                  <w:spacing w:after="0" w:line="276" w:lineRule="auto"/>
                  <w:jc w:val="both"/>
                </w:pPr>
              </w:pPrChange>
            </w:pPr>
          </w:p>
        </w:tc>
      </w:tr>
      <w:tr w:rsidR="006D026A" w:rsidRPr="00B206F3" w:rsidDel="00D34719" w:rsidTr="00447A3A">
        <w:trPr>
          <w:trHeight w:val="219"/>
          <w:del w:id="55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4" w:author="Виктория" w:date="2023-01-13T00:30:00Z"/>
                <w:rFonts w:ascii="Tahoma" w:eastAsia="Calibri" w:hAnsi="Tahoma" w:cs="Tahoma"/>
                <w:sz w:val="20"/>
                <w:szCs w:val="24"/>
              </w:rPr>
              <w:pPrChange w:id="555" w:author="Виктория" w:date="2023-01-13T00:30:00Z">
                <w:pPr>
                  <w:spacing w:after="0" w:line="276" w:lineRule="auto"/>
                  <w:jc w:val="center"/>
                </w:pPr>
              </w:pPrChange>
            </w:pPr>
            <w:del w:id="556"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7" w:author="Виктория" w:date="2023-01-13T00:30:00Z"/>
                <w:rFonts w:ascii="Tahoma" w:eastAsia="Calibri" w:hAnsi="Tahoma" w:cs="Tahoma"/>
                <w:sz w:val="20"/>
                <w:szCs w:val="24"/>
              </w:rPr>
              <w:pPrChange w:id="558" w:author="Виктория" w:date="2023-01-13T00:30:00Z">
                <w:pPr>
                  <w:spacing w:after="0" w:line="276" w:lineRule="auto"/>
                  <w:jc w:val="both"/>
                </w:pPr>
              </w:pPrChange>
            </w:pPr>
          </w:p>
        </w:tc>
      </w:tr>
      <w:tr w:rsidR="006D026A" w:rsidRPr="00B206F3" w:rsidDel="00D34719" w:rsidTr="00447A3A">
        <w:trPr>
          <w:trHeight w:val="173"/>
          <w:del w:id="55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0" w:author="Виктория" w:date="2023-01-13T00:30:00Z"/>
                <w:rFonts w:ascii="Tahoma" w:eastAsia="Calibri" w:hAnsi="Tahoma" w:cs="Tahoma"/>
                <w:sz w:val="20"/>
                <w:szCs w:val="24"/>
              </w:rPr>
              <w:pPrChange w:id="561" w:author="Виктория" w:date="2023-01-13T00:30:00Z">
                <w:pPr>
                  <w:spacing w:after="0" w:line="276" w:lineRule="auto"/>
                  <w:jc w:val="center"/>
                </w:pPr>
              </w:pPrChange>
            </w:pPr>
            <w:del w:id="562"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3" w:author="Виктория" w:date="2023-01-13T00:30:00Z"/>
                <w:rFonts w:ascii="Tahoma" w:eastAsia="Calibri" w:hAnsi="Tahoma" w:cs="Tahoma"/>
                <w:sz w:val="20"/>
                <w:szCs w:val="24"/>
              </w:rPr>
              <w:pPrChange w:id="564" w:author="Виктория" w:date="2023-01-13T00:30:00Z">
                <w:pPr>
                  <w:spacing w:after="0" w:line="276" w:lineRule="auto"/>
                  <w:jc w:val="both"/>
                </w:pPr>
              </w:pPrChange>
            </w:pPr>
          </w:p>
        </w:tc>
      </w:tr>
      <w:tr w:rsidR="006D026A" w:rsidRPr="00B206F3" w:rsidDel="00D34719" w:rsidTr="00447A3A">
        <w:trPr>
          <w:trHeight w:val="155"/>
          <w:del w:id="56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6" w:author="Виктория" w:date="2023-01-13T00:30:00Z"/>
                <w:rFonts w:ascii="Tahoma" w:eastAsia="Calibri" w:hAnsi="Tahoma" w:cs="Tahoma"/>
                <w:sz w:val="20"/>
                <w:szCs w:val="24"/>
              </w:rPr>
              <w:pPrChange w:id="567" w:author="Виктория" w:date="2023-01-13T00:30:00Z">
                <w:pPr>
                  <w:spacing w:after="0" w:line="276" w:lineRule="auto"/>
                  <w:jc w:val="center"/>
                </w:pPr>
              </w:pPrChange>
            </w:pPr>
            <w:del w:id="568"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9" w:author="Виктория" w:date="2023-01-13T00:30:00Z"/>
                <w:rFonts w:ascii="Tahoma" w:eastAsia="Calibri" w:hAnsi="Tahoma" w:cs="Tahoma"/>
                <w:sz w:val="20"/>
                <w:szCs w:val="24"/>
              </w:rPr>
              <w:pPrChange w:id="570" w:author="Виктория" w:date="2023-01-13T00:30:00Z">
                <w:pPr>
                  <w:spacing w:after="0" w:line="276" w:lineRule="auto"/>
                  <w:jc w:val="both"/>
                </w:pPr>
              </w:pPrChange>
            </w:pPr>
          </w:p>
        </w:tc>
      </w:tr>
      <w:tr w:rsidR="006D026A" w:rsidRPr="00B206F3" w:rsidDel="00D34719" w:rsidTr="00447A3A">
        <w:trPr>
          <w:trHeight w:val="155"/>
          <w:del w:id="57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2" w:author="Виктория" w:date="2023-01-13T00:30:00Z"/>
                <w:rFonts w:ascii="Tahoma" w:eastAsia="Calibri" w:hAnsi="Tahoma" w:cs="Tahoma"/>
                <w:sz w:val="20"/>
                <w:szCs w:val="24"/>
              </w:rPr>
              <w:pPrChange w:id="573" w:author="Виктория" w:date="2023-01-13T00:30:00Z">
                <w:pPr>
                  <w:spacing w:after="0" w:line="276" w:lineRule="auto"/>
                  <w:jc w:val="center"/>
                </w:pPr>
              </w:pPrChange>
            </w:pPr>
            <w:del w:id="574"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5" w:author="Виктория" w:date="2023-01-13T00:30:00Z"/>
                <w:rFonts w:ascii="Tahoma" w:eastAsia="Calibri" w:hAnsi="Tahoma" w:cs="Tahoma"/>
                <w:sz w:val="20"/>
                <w:szCs w:val="24"/>
              </w:rPr>
              <w:pPrChange w:id="576"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77" w:author="Виктория" w:date="2023-01-13T00:30:00Z"/>
          <w:rFonts w:ascii="Tahoma" w:eastAsia="Calibri" w:hAnsi="Tahoma" w:cs="Tahoma"/>
          <w:b/>
          <w:sz w:val="10"/>
          <w:szCs w:val="10"/>
          <w:lang w:eastAsia="ar-SA"/>
        </w:rPr>
        <w:pPrChange w:id="578"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79" w:author="Виктория" w:date="2023-01-13T00:30:00Z"/>
          <w:rFonts w:ascii="Tahoma" w:eastAsia="Calibri" w:hAnsi="Tahoma" w:cs="Tahoma"/>
          <w:b/>
          <w:sz w:val="20"/>
          <w:szCs w:val="24"/>
        </w:rPr>
        <w:pPrChange w:id="580" w:author="Виктория" w:date="2023-01-13T00:30:00Z">
          <w:pPr>
            <w:pStyle w:val="ae"/>
            <w:numPr>
              <w:numId w:val="3"/>
            </w:numPr>
            <w:spacing w:after="0" w:line="276" w:lineRule="auto"/>
            <w:ind w:hanging="360"/>
            <w:jc w:val="center"/>
          </w:pPr>
        </w:pPrChange>
      </w:pPr>
      <w:del w:id="581"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8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3" w:author="Виктория" w:date="2023-01-13T00:30:00Z"/>
                <w:rFonts w:ascii="Tahoma" w:eastAsia="Calibri" w:hAnsi="Tahoma" w:cs="Tahoma"/>
                <w:sz w:val="20"/>
                <w:szCs w:val="24"/>
              </w:rPr>
              <w:pPrChange w:id="584" w:author="Виктория" w:date="2023-01-13T00:30:00Z">
                <w:pPr>
                  <w:spacing w:after="0" w:line="276" w:lineRule="auto"/>
                  <w:jc w:val="center"/>
                </w:pPr>
              </w:pPrChange>
            </w:pPr>
            <w:del w:id="585"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6" w:author="Виктория" w:date="2023-01-13T00:30:00Z"/>
                <w:rFonts w:ascii="Tahoma" w:eastAsia="Calibri" w:hAnsi="Tahoma" w:cs="Tahoma"/>
                <w:sz w:val="20"/>
                <w:szCs w:val="24"/>
              </w:rPr>
              <w:pPrChange w:id="587" w:author="Виктория" w:date="2023-01-13T00:30:00Z">
                <w:pPr>
                  <w:spacing w:after="0" w:line="276" w:lineRule="auto"/>
                  <w:jc w:val="both"/>
                </w:pPr>
              </w:pPrChange>
            </w:pPr>
          </w:p>
        </w:tc>
      </w:tr>
      <w:tr w:rsidR="006D026A" w:rsidRPr="00B206F3" w:rsidDel="00D34719" w:rsidTr="00447A3A">
        <w:trPr>
          <w:trHeight w:val="235"/>
          <w:del w:id="58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9" w:author="Виктория" w:date="2023-01-13T00:30:00Z"/>
                <w:rFonts w:ascii="Tahoma" w:eastAsia="Calibri" w:hAnsi="Tahoma" w:cs="Tahoma"/>
                <w:sz w:val="20"/>
                <w:szCs w:val="24"/>
              </w:rPr>
              <w:pPrChange w:id="590" w:author="Виктория" w:date="2023-01-13T00:30:00Z">
                <w:pPr>
                  <w:spacing w:after="0" w:line="276" w:lineRule="auto"/>
                  <w:jc w:val="center"/>
                </w:pPr>
              </w:pPrChange>
            </w:pPr>
            <w:del w:id="591"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2" w:author="Виктория" w:date="2023-01-13T00:30:00Z"/>
                <w:rFonts w:ascii="Tahoma" w:eastAsia="Calibri" w:hAnsi="Tahoma" w:cs="Tahoma"/>
                <w:sz w:val="20"/>
                <w:szCs w:val="24"/>
              </w:rPr>
              <w:pPrChange w:id="593" w:author="Виктория" w:date="2023-01-13T00:30:00Z">
                <w:pPr>
                  <w:spacing w:after="0" w:line="276" w:lineRule="auto"/>
                  <w:jc w:val="both"/>
                </w:pPr>
              </w:pPrChange>
            </w:pPr>
          </w:p>
        </w:tc>
      </w:tr>
      <w:tr w:rsidR="006D026A" w:rsidRPr="00B206F3" w:rsidDel="00D34719" w:rsidTr="00447A3A">
        <w:trPr>
          <w:trHeight w:val="125"/>
          <w:del w:id="59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5" w:author="Виктория" w:date="2023-01-13T00:30:00Z"/>
                <w:rFonts w:ascii="Tahoma" w:eastAsia="Calibri" w:hAnsi="Tahoma" w:cs="Tahoma"/>
                <w:sz w:val="20"/>
                <w:szCs w:val="24"/>
              </w:rPr>
              <w:pPrChange w:id="596" w:author="Виктория" w:date="2023-01-13T00:30:00Z">
                <w:pPr>
                  <w:spacing w:after="0" w:line="276" w:lineRule="auto"/>
                  <w:jc w:val="center"/>
                </w:pPr>
              </w:pPrChange>
            </w:pPr>
            <w:del w:id="597"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8" w:author="Виктория" w:date="2023-01-13T00:30:00Z"/>
                <w:rFonts w:ascii="Tahoma" w:eastAsia="Calibri" w:hAnsi="Tahoma" w:cs="Tahoma"/>
                <w:sz w:val="20"/>
                <w:szCs w:val="24"/>
              </w:rPr>
              <w:pPrChange w:id="599" w:author="Виктория" w:date="2023-01-13T00:30:00Z">
                <w:pPr>
                  <w:spacing w:after="0" w:line="276" w:lineRule="auto"/>
                  <w:jc w:val="both"/>
                </w:pPr>
              </w:pPrChange>
            </w:pPr>
          </w:p>
        </w:tc>
      </w:tr>
      <w:tr w:rsidR="006D026A" w:rsidRPr="00B206F3" w:rsidDel="00D34719" w:rsidTr="00447A3A">
        <w:trPr>
          <w:trHeight w:val="219"/>
          <w:del w:id="60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1" w:author="Виктория" w:date="2023-01-13T00:30:00Z"/>
                <w:rFonts w:ascii="Tahoma" w:eastAsia="Calibri" w:hAnsi="Tahoma" w:cs="Tahoma"/>
                <w:sz w:val="20"/>
                <w:szCs w:val="24"/>
              </w:rPr>
              <w:pPrChange w:id="602" w:author="Виктория" w:date="2023-01-13T00:30:00Z">
                <w:pPr>
                  <w:spacing w:after="0" w:line="276" w:lineRule="auto"/>
                  <w:jc w:val="center"/>
                </w:pPr>
              </w:pPrChange>
            </w:pPr>
            <w:del w:id="603"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4" w:author="Виктория" w:date="2023-01-13T00:30:00Z"/>
                <w:rFonts w:ascii="Tahoma" w:eastAsia="Calibri" w:hAnsi="Tahoma" w:cs="Tahoma"/>
                <w:sz w:val="20"/>
                <w:szCs w:val="24"/>
              </w:rPr>
              <w:pPrChange w:id="605" w:author="Виктория" w:date="2023-01-13T00:30:00Z">
                <w:pPr>
                  <w:spacing w:after="0" w:line="276" w:lineRule="auto"/>
                  <w:jc w:val="both"/>
                </w:pPr>
              </w:pPrChange>
            </w:pPr>
          </w:p>
        </w:tc>
      </w:tr>
      <w:tr w:rsidR="006D026A" w:rsidRPr="00B206F3" w:rsidDel="00D34719" w:rsidTr="00447A3A">
        <w:trPr>
          <w:trHeight w:val="131"/>
          <w:del w:id="60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7" w:author="Виктория" w:date="2023-01-13T00:30:00Z"/>
                <w:rFonts w:ascii="Tahoma" w:eastAsia="Calibri" w:hAnsi="Tahoma" w:cs="Tahoma"/>
                <w:sz w:val="20"/>
                <w:szCs w:val="24"/>
              </w:rPr>
              <w:pPrChange w:id="608" w:author="Виктория" w:date="2023-01-13T00:30:00Z">
                <w:pPr>
                  <w:spacing w:after="0" w:line="276" w:lineRule="auto"/>
                  <w:jc w:val="center"/>
                </w:pPr>
              </w:pPrChange>
            </w:pPr>
            <w:del w:id="609"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0" w:author="Виктория" w:date="2023-01-13T00:30:00Z"/>
                <w:rFonts w:ascii="Tahoma" w:eastAsia="Calibri" w:hAnsi="Tahoma" w:cs="Tahoma"/>
                <w:sz w:val="20"/>
                <w:szCs w:val="24"/>
              </w:rPr>
              <w:pPrChange w:id="611" w:author="Виктория" w:date="2023-01-13T00:30:00Z">
                <w:pPr>
                  <w:spacing w:after="0" w:line="276" w:lineRule="auto"/>
                  <w:jc w:val="both"/>
                </w:pPr>
              </w:pPrChange>
            </w:pPr>
          </w:p>
        </w:tc>
      </w:tr>
      <w:tr w:rsidR="006D026A" w:rsidRPr="00B206F3" w:rsidDel="00D34719" w:rsidTr="00447A3A">
        <w:trPr>
          <w:trHeight w:val="173"/>
          <w:del w:id="61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3" w:author="Виктория" w:date="2023-01-13T00:30:00Z"/>
                <w:rFonts w:ascii="Tahoma" w:eastAsia="Calibri" w:hAnsi="Tahoma" w:cs="Tahoma"/>
                <w:sz w:val="20"/>
                <w:szCs w:val="24"/>
              </w:rPr>
              <w:pPrChange w:id="614" w:author="Виктория" w:date="2023-01-13T00:30:00Z">
                <w:pPr>
                  <w:spacing w:after="0" w:line="276" w:lineRule="auto"/>
                  <w:jc w:val="center"/>
                </w:pPr>
              </w:pPrChange>
            </w:pPr>
            <w:del w:id="615"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6" w:author="Виктория" w:date="2023-01-13T00:30:00Z"/>
                <w:rFonts w:ascii="Tahoma" w:eastAsia="Calibri" w:hAnsi="Tahoma" w:cs="Tahoma"/>
                <w:sz w:val="20"/>
                <w:szCs w:val="24"/>
              </w:rPr>
              <w:pPrChange w:id="617" w:author="Виктория" w:date="2023-01-13T00:30:00Z">
                <w:pPr>
                  <w:spacing w:after="0" w:line="276" w:lineRule="auto"/>
                  <w:jc w:val="both"/>
                </w:pPr>
              </w:pPrChange>
            </w:pPr>
          </w:p>
        </w:tc>
      </w:tr>
      <w:tr w:rsidR="006D026A" w:rsidRPr="00B206F3" w:rsidDel="00D34719" w:rsidTr="00447A3A">
        <w:trPr>
          <w:trHeight w:val="155"/>
          <w:del w:id="61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9" w:author="Виктория" w:date="2023-01-13T00:30:00Z"/>
                <w:rFonts w:ascii="Tahoma" w:eastAsia="Calibri" w:hAnsi="Tahoma" w:cs="Tahoma"/>
                <w:sz w:val="20"/>
                <w:szCs w:val="24"/>
              </w:rPr>
              <w:pPrChange w:id="620" w:author="Виктория" w:date="2023-01-13T00:30:00Z">
                <w:pPr>
                  <w:spacing w:after="0" w:line="276" w:lineRule="auto"/>
                  <w:jc w:val="center"/>
                </w:pPr>
              </w:pPrChange>
            </w:pPr>
            <w:del w:id="621"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2" w:author="Виктория" w:date="2023-01-13T00:30:00Z"/>
                <w:rFonts w:ascii="Tahoma" w:eastAsia="Calibri" w:hAnsi="Tahoma" w:cs="Tahoma"/>
                <w:sz w:val="20"/>
                <w:szCs w:val="24"/>
              </w:rPr>
              <w:pPrChange w:id="623" w:author="Виктория" w:date="2023-01-13T00:30:00Z">
                <w:pPr>
                  <w:spacing w:after="0" w:line="276" w:lineRule="auto"/>
                  <w:jc w:val="both"/>
                </w:pPr>
              </w:pPrChange>
            </w:pPr>
          </w:p>
        </w:tc>
      </w:tr>
      <w:tr w:rsidR="006D026A" w:rsidRPr="00B206F3" w:rsidDel="00D34719" w:rsidTr="002558AF">
        <w:trPr>
          <w:trHeight w:val="300"/>
          <w:del w:id="62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25" w:author="Виктория" w:date="2023-01-13T00:30:00Z"/>
                <w:rFonts w:ascii="Tahoma" w:eastAsia="Calibri" w:hAnsi="Tahoma" w:cs="Tahoma"/>
                <w:sz w:val="20"/>
                <w:szCs w:val="24"/>
              </w:rPr>
              <w:pPrChange w:id="626" w:author="Виктория" w:date="2023-01-13T00:30:00Z">
                <w:pPr>
                  <w:spacing w:after="0" w:line="276" w:lineRule="auto"/>
                  <w:jc w:val="center"/>
                </w:pPr>
              </w:pPrChange>
            </w:pPr>
            <w:del w:id="627"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8" w:author="Виктория" w:date="2023-01-13T00:30:00Z"/>
                <w:rFonts w:ascii="Tahoma" w:eastAsia="Calibri" w:hAnsi="Tahoma" w:cs="Tahoma"/>
                <w:sz w:val="20"/>
                <w:szCs w:val="24"/>
              </w:rPr>
              <w:pPrChange w:id="629" w:author="Виктория" w:date="2023-01-13T00:30:00Z">
                <w:pPr>
                  <w:spacing w:after="0" w:line="276" w:lineRule="auto"/>
                  <w:jc w:val="both"/>
                </w:pPr>
              </w:pPrChange>
            </w:pPr>
          </w:p>
        </w:tc>
      </w:tr>
      <w:tr w:rsidR="00954041" w:rsidRPr="00B206F3" w:rsidDel="00D34719" w:rsidTr="00954041">
        <w:trPr>
          <w:trHeight w:val="386"/>
          <w:del w:id="630"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31" w:author="Виктория" w:date="2023-01-13T00:30:00Z"/>
                <w:rFonts w:ascii="Tahoma" w:eastAsia="Calibri" w:hAnsi="Tahoma" w:cs="Tahoma"/>
                <w:sz w:val="20"/>
                <w:szCs w:val="24"/>
              </w:rPr>
              <w:pPrChange w:id="632" w:author="Виктория" w:date="2023-01-13T00:30:00Z">
                <w:pPr>
                  <w:spacing w:after="0" w:line="276" w:lineRule="auto"/>
                  <w:jc w:val="both"/>
                </w:pPr>
              </w:pPrChange>
            </w:pPr>
            <w:del w:id="633"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34" w:author="Виктория" w:date="2023-01-13T00:30:00Z"/>
          <w:rFonts w:ascii="Tahoma" w:eastAsia="Calibri" w:hAnsi="Tahoma" w:cs="Tahoma"/>
          <w:sz w:val="10"/>
          <w:szCs w:val="10"/>
          <w:lang w:eastAsia="ar-SA"/>
        </w:rPr>
        <w:pPrChange w:id="635"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36" w:author="Виктория" w:date="2023-01-13T00:30:00Z"/>
          <w:rFonts w:ascii="Tahoma" w:eastAsia="Calibri" w:hAnsi="Tahoma" w:cs="Tahoma"/>
          <w:b/>
          <w:sz w:val="20"/>
          <w:szCs w:val="24"/>
          <w:lang w:eastAsia="ar-SA"/>
        </w:rPr>
        <w:pPrChange w:id="637" w:author="Виктория" w:date="2023-01-13T00:30:00Z">
          <w:pPr>
            <w:suppressAutoHyphens/>
            <w:spacing w:after="0" w:line="276" w:lineRule="auto"/>
            <w:jc w:val="center"/>
          </w:pPr>
        </w:pPrChange>
      </w:pPr>
      <w:del w:id="638"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39"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40" w:author="Виктория" w:date="2023-01-13T00:30:00Z"/>
                <w:rFonts w:ascii="Tahoma" w:eastAsia="Calibri" w:hAnsi="Tahoma" w:cs="Tahoma"/>
                <w:sz w:val="20"/>
                <w:szCs w:val="24"/>
                <w:lang w:eastAsia="ar-SA"/>
              </w:rPr>
            </w:pPr>
            <w:del w:id="641"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42" w:author="Виктория" w:date="2023-01-13T00:30:00Z"/>
                <w:rFonts w:ascii="Tahoma" w:eastAsia="Calibri" w:hAnsi="Tahoma" w:cs="Tahoma"/>
                <w:sz w:val="20"/>
                <w:szCs w:val="24"/>
                <w:lang w:eastAsia="ar-SA"/>
              </w:rPr>
              <w:pPrChange w:id="643" w:author="Виктория" w:date="2023-01-13T00:30:00Z">
                <w:pPr>
                  <w:suppressAutoHyphens/>
                  <w:spacing w:after="0" w:line="276" w:lineRule="auto"/>
                  <w:jc w:val="both"/>
                </w:pPr>
              </w:pPrChange>
            </w:pPr>
            <w:del w:id="644"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45" w:author="Виктория" w:date="2023-01-13T00:30:00Z"/>
                <w:rFonts w:ascii="Tahoma" w:eastAsia="Calibri" w:hAnsi="Tahoma" w:cs="Tahoma"/>
                <w:sz w:val="20"/>
                <w:szCs w:val="24"/>
                <w:lang w:eastAsia="ar-SA"/>
              </w:rPr>
              <w:pPrChange w:id="646" w:author="Виктория" w:date="2023-01-13T00:30:00Z">
                <w:pPr>
                  <w:suppressAutoHyphens/>
                  <w:spacing w:after="0" w:line="276" w:lineRule="auto"/>
                  <w:jc w:val="both"/>
                </w:pPr>
              </w:pPrChange>
            </w:pPr>
            <w:del w:id="647"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48" w:author="Виктория" w:date="2023-01-13T00:30:00Z"/>
                <w:rFonts w:ascii="Tahoma" w:eastAsia="Calibri" w:hAnsi="Tahoma" w:cs="Tahoma"/>
                <w:b/>
                <w:sz w:val="20"/>
                <w:szCs w:val="24"/>
                <w:lang w:eastAsia="ar-SA"/>
              </w:rPr>
              <w:pPrChange w:id="64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50" w:author="Виктория" w:date="2023-01-13T00:30:00Z"/>
                <w:rFonts w:ascii="Tahoma" w:eastAsia="Calibri" w:hAnsi="Tahoma" w:cs="Tahoma"/>
                <w:sz w:val="20"/>
                <w:szCs w:val="24"/>
                <w:lang w:eastAsia="ar-SA"/>
              </w:rPr>
              <w:pPrChange w:id="651" w:author="Виктория" w:date="2023-01-13T00:30:00Z">
                <w:pPr>
                  <w:suppressAutoHyphens/>
                  <w:spacing w:after="0" w:line="276" w:lineRule="auto"/>
                  <w:jc w:val="center"/>
                </w:pPr>
              </w:pPrChange>
            </w:pPr>
            <w:del w:id="652"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53" w:author="Виктория" w:date="2023-01-13T00:30:00Z"/>
                <w:rFonts w:ascii="Tahoma" w:eastAsia="Calibri" w:hAnsi="Tahoma" w:cs="Tahoma"/>
                <w:sz w:val="20"/>
                <w:szCs w:val="24"/>
                <w:lang w:eastAsia="ar-SA"/>
              </w:rPr>
              <w:pPrChange w:id="654" w:author="Виктория" w:date="2023-01-13T00:30:00Z">
                <w:pPr>
                  <w:suppressAutoHyphens/>
                  <w:spacing w:after="0" w:line="276" w:lineRule="auto"/>
                  <w:jc w:val="center"/>
                </w:pPr>
              </w:pPrChange>
            </w:pPr>
            <w:del w:id="655"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56" w:author="Виктория" w:date="2023-01-13T00:30:00Z"/>
                <w:rFonts w:ascii="Tahoma" w:eastAsia="Calibri" w:hAnsi="Tahoma" w:cs="Tahoma"/>
                <w:sz w:val="20"/>
                <w:szCs w:val="24"/>
                <w:lang w:eastAsia="ar-SA"/>
              </w:rPr>
              <w:pPrChange w:id="657" w:author="Виктория" w:date="2023-01-13T00:30:00Z">
                <w:pPr>
                  <w:suppressAutoHyphens/>
                  <w:spacing w:after="0" w:line="276" w:lineRule="auto"/>
                  <w:jc w:val="center"/>
                </w:pPr>
              </w:pPrChange>
            </w:pPr>
            <w:del w:id="658"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59" w:author="Виктория" w:date="2023-01-13T00:30:00Z"/>
                <w:rFonts w:ascii="Tahoma" w:eastAsia="Calibri" w:hAnsi="Tahoma" w:cs="Tahoma"/>
                <w:sz w:val="20"/>
                <w:szCs w:val="24"/>
                <w:lang w:eastAsia="ar-SA"/>
              </w:rPr>
              <w:pPrChange w:id="660" w:author="Виктория" w:date="2023-01-13T00:30:00Z">
                <w:pPr>
                  <w:suppressAutoHyphens/>
                  <w:spacing w:after="0" w:line="276" w:lineRule="auto"/>
                  <w:jc w:val="center"/>
                </w:pPr>
              </w:pPrChange>
            </w:pPr>
            <w:del w:id="661"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62" w:author="Виктория" w:date="2023-01-13T00:30:00Z"/>
                <w:rFonts w:ascii="Tahoma" w:eastAsia="Calibri" w:hAnsi="Tahoma" w:cs="Tahoma"/>
                <w:sz w:val="20"/>
                <w:szCs w:val="24"/>
                <w:lang w:eastAsia="ar-SA"/>
              </w:rPr>
              <w:pPrChange w:id="663" w:author="Виктория" w:date="2023-01-13T00:30:00Z">
                <w:pPr>
                  <w:suppressAutoHyphens/>
                  <w:spacing w:after="0" w:line="276" w:lineRule="auto"/>
                  <w:jc w:val="center"/>
                </w:pPr>
              </w:pPrChange>
            </w:pPr>
            <w:del w:id="664"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65" w:author="Виктория" w:date="2023-01-13T00:30:00Z"/>
                <w:rFonts w:ascii="Tahoma" w:eastAsia="Calibri" w:hAnsi="Tahoma" w:cs="Tahoma"/>
                <w:sz w:val="20"/>
                <w:szCs w:val="24"/>
                <w:lang w:eastAsia="ar-SA"/>
              </w:rPr>
              <w:pPrChange w:id="666" w:author="Виктория" w:date="2023-01-13T00:30:00Z">
                <w:pPr>
                  <w:suppressAutoHyphens/>
                  <w:spacing w:after="0" w:line="276" w:lineRule="auto"/>
                  <w:jc w:val="center"/>
                </w:pPr>
              </w:pPrChange>
            </w:pPr>
            <w:del w:id="667"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68" w:author="Виктория" w:date="2023-01-13T00:30:00Z"/>
                <w:rFonts w:ascii="Tahoma" w:eastAsia="Calibri" w:hAnsi="Tahoma" w:cs="Tahoma"/>
                <w:sz w:val="20"/>
                <w:szCs w:val="24"/>
                <w:lang w:eastAsia="ar-SA"/>
              </w:rPr>
              <w:pPrChange w:id="669" w:author="Виктория" w:date="2023-01-13T00:30:00Z">
                <w:pPr>
                  <w:suppressAutoHyphens/>
                  <w:spacing w:after="0" w:line="276" w:lineRule="auto"/>
                  <w:jc w:val="center"/>
                </w:pPr>
              </w:pPrChange>
            </w:pPr>
            <w:del w:id="670"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71" w:author="Виктория" w:date="2023-01-13T00:30:00Z"/>
        </w:trPr>
        <w:tc>
          <w:tcPr>
            <w:tcW w:w="278" w:type="dxa"/>
            <w:shd w:val="clear" w:color="auto" w:fill="auto"/>
          </w:tcPr>
          <w:p w:rsidR="006D026A" w:rsidRPr="00B206F3" w:rsidDel="00D34719" w:rsidRDefault="006D026A">
            <w:pPr>
              <w:suppressAutoHyphens/>
              <w:spacing w:after="0" w:line="276" w:lineRule="auto"/>
              <w:rPr>
                <w:del w:id="672" w:author="Виктория" w:date="2023-01-13T00:30:00Z"/>
                <w:rFonts w:ascii="Tahoma" w:eastAsia="Calibri" w:hAnsi="Tahoma" w:cs="Tahoma"/>
                <w:b/>
                <w:sz w:val="20"/>
                <w:szCs w:val="24"/>
                <w:lang w:eastAsia="ar-SA"/>
              </w:rPr>
              <w:pPrChange w:id="67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74" w:author="Виктория" w:date="2023-01-13T00:30:00Z"/>
                <w:rFonts w:ascii="Tahoma" w:eastAsia="Calibri" w:hAnsi="Tahoma" w:cs="Tahoma"/>
                <w:b/>
                <w:sz w:val="20"/>
                <w:szCs w:val="24"/>
                <w:lang w:eastAsia="ar-SA"/>
              </w:rPr>
              <w:pPrChange w:id="67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6" w:author="Виктория" w:date="2023-01-13T00:30:00Z"/>
                <w:rFonts w:ascii="Tahoma" w:eastAsia="Calibri" w:hAnsi="Tahoma" w:cs="Tahoma"/>
                <w:b/>
                <w:sz w:val="20"/>
                <w:szCs w:val="24"/>
                <w:lang w:eastAsia="ar-SA"/>
              </w:rPr>
              <w:pPrChange w:id="67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8" w:author="Виктория" w:date="2023-01-13T00:30:00Z"/>
                <w:rFonts w:ascii="Tahoma" w:eastAsia="Calibri" w:hAnsi="Tahoma" w:cs="Tahoma"/>
                <w:b/>
                <w:sz w:val="20"/>
                <w:szCs w:val="24"/>
                <w:lang w:eastAsia="ar-SA"/>
              </w:rPr>
              <w:pPrChange w:id="67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80" w:author="Виктория" w:date="2023-01-13T00:30:00Z"/>
                <w:rFonts w:ascii="Tahoma" w:eastAsia="Calibri" w:hAnsi="Tahoma" w:cs="Tahoma"/>
                <w:b/>
                <w:sz w:val="20"/>
                <w:szCs w:val="24"/>
                <w:lang w:eastAsia="ar-SA"/>
              </w:rPr>
              <w:pPrChange w:id="68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82" w:author="Виктория" w:date="2023-01-13T00:30:00Z"/>
                <w:rFonts w:ascii="Tahoma" w:eastAsia="Calibri" w:hAnsi="Tahoma" w:cs="Tahoma"/>
                <w:b/>
                <w:sz w:val="20"/>
                <w:szCs w:val="24"/>
                <w:lang w:eastAsia="ar-SA"/>
              </w:rPr>
              <w:pPrChange w:id="68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84" w:author="Виктория" w:date="2023-01-13T00:30:00Z"/>
                <w:rFonts w:ascii="Tahoma" w:eastAsia="Calibri" w:hAnsi="Tahoma" w:cs="Tahoma"/>
                <w:b/>
                <w:sz w:val="20"/>
                <w:szCs w:val="24"/>
                <w:lang w:eastAsia="ar-SA"/>
              </w:rPr>
              <w:pPrChange w:id="685" w:author="Виктория" w:date="2023-01-13T00:30:00Z">
                <w:pPr>
                  <w:suppressAutoHyphens/>
                  <w:spacing w:after="0" w:line="276" w:lineRule="auto"/>
                  <w:jc w:val="both"/>
                </w:pPr>
              </w:pPrChange>
            </w:pPr>
          </w:p>
        </w:tc>
      </w:tr>
      <w:tr w:rsidR="006D026A" w:rsidRPr="00B206F3" w:rsidDel="00D34719" w:rsidTr="00437911">
        <w:trPr>
          <w:del w:id="686" w:author="Виктория" w:date="2023-01-13T00:30:00Z"/>
        </w:trPr>
        <w:tc>
          <w:tcPr>
            <w:tcW w:w="278" w:type="dxa"/>
            <w:shd w:val="clear" w:color="auto" w:fill="auto"/>
          </w:tcPr>
          <w:p w:rsidR="006D026A" w:rsidRPr="00B206F3" w:rsidDel="00D34719" w:rsidRDefault="006D026A">
            <w:pPr>
              <w:suppressAutoHyphens/>
              <w:spacing w:after="0" w:line="276" w:lineRule="auto"/>
              <w:rPr>
                <w:del w:id="687" w:author="Виктория" w:date="2023-01-13T00:30:00Z"/>
                <w:rFonts w:ascii="Tahoma" w:eastAsia="Calibri" w:hAnsi="Tahoma" w:cs="Tahoma"/>
                <w:b/>
                <w:sz w:val="20"/>
                <w:szCs w:val="24"/>
                <w:lang w:eastAsia="ar-SA"/>
              </w:rPr>
              <w:pPrChange w:id="688"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9" w:author="Виктория" w:date="2023-01-13T00:30:00Z"/>
                <w:rFonts w:ascii="Tahoma" w:eastAsia="Calibri" w:hAnsi="Tahoma" w:cs="Tahoma"/>
                <w:b/>
                <w:sz w:val="20"/>
                <w:szCs w:val="24"/>
                <w:lang w:eastAsia="ar-SA"/>
              </w:rPr>
              <w:pPrChange w:id="690"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91" w:author="Виктория" w:date="2023-01-13T00:30:00Z"/>
                <w:rFonts w:ascii="Tahoma" w:eastAsia="Calibri" w:hAnsi="Tahoma" w:cs="Tahoma"/>
                <w:b/>
                <w:sz w:val="20"/>
                <w:szCs w:val="24"/>
                <w:lang w:eastAsia="ar-SA"/>
              </w:rPr>
              <w:pPrChange w:id="692"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93" w:author="Виктория" w:date="2023-01-13T00:30:00Z"/>
                <w:rFonts w:ascii="Tahoma" w:eastAsia="Calibri" w:hAnsi="Tahoma" w:cs="Tahoma"/>
                <w:b/>
                <w:sz w:val="20"/>
                <w:szCs w:val="24"/>
                <w:lang w:eastAsia="ar-SA"/>
              </w:rPr>
              <w:pPrChange w:id="694"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95" w:author="Виктория" w:date="2023-01-13T00:30:00Z"/>
                <w:rFonts w:ascii="Tahoma" w:eastAsia="Calibri" w:hAnsi="Tahoma" w:cs="Tahoma"/>
                <w:b/>
                <w:sz w:val="20"/>
                <w:szCs w:val="24"/>
                <w:lang w:eastAsia="ar-SA"/>
              </w:rPr>
              <w:pPrChange w:id="696"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97" w:author="Виктория" w:date="2023-01-13T00:30:00Z"/>
                <w:rFonts w:ascii="Tahoma" w:eastAsia="Calibri" w:hAnsi="Tahoma" w:cs="Tahoma"/>
                <w:b/>
                <w:sz w:val="20"/>
                <w:szCs w:val="24"/>
                <w:lang w:eastAsia="ar-SA"/>
              </w:rPr>
              <w:pPrChange w:id="698"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9" w:author="Виктория" w:date="2023-01-13T00:30:00Z"/>
                <w:rFonts w:ascii="Tahoma" w:eastAsia="Calibri" w:hAnsi="Tahoma" w:cs="Tahoma"/>
                <w:b/>
                <w:sz w:val="20"/>
                <w:szCs w:val="24"/>
                <w:lang w:eastAsia="ar-SA"/>
              </w:rPr>
              <w:pPrChange w:id="700" w:author="Виктория" w:date="2023-01-13T00:30:00Z">
                <w:pPr>
                  <w:suppressAutoHyphens/>
                  <w:spacing w:after="0" w:line="276" w:lineRule="auto"/>
                  <w:jc w:val="both"/>
                </w:pPr>
              </w:pPrChange>
            </w:pPr>
          </w:p>
        </w:tc>
      </w:tr>
      <w:tr w:rsidR="006D026A" w:rsidRPr="00B206F3" w:rsidDel="00D34719" w:rsidTr="00437911">
        <w:trPr>
          <w:del w:id="701" w:author="Виктория" w:date="2023-01-13T00:30:00Z"/>
        </w:trPr>
        <w:tc>
          <w:tcPr>
            <w:tcW w:w="278" w:type="dxa"/>
            <w:shd w:val="clear" w:color="auto" w:fill="auto"/>
          </w:tcPr>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704" w:author="Виктория" w:date="2023-01-13T00:30:00Z"/>
                <w:rFonts w:ascii="Tahoma" w:eastAsia="Calibri" w:hAnsi="Tahoma" w:cs="Tahoma"/>
                <w:b/>
                <w:sz w:val="20"/>
                <w:szCs w:val="24"/>
                <w:lang w:eastAsia="ar-SA"/>
              </w:rPr>
              <w:pPrChange w:id="70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06" w:author="Виктория" w:date="2023-01-13T00:30:00Z"/>
                <w:rFonts w:ascii="Tahoma" w:eastAsia="Calibri" w:hAnsi="Tahoma" w:cs="Tahoma"/>
                <w:b/>
                <w:sz w:val="20"/>
                <w:szCs w:val="24"/>
                <w:lang w:eastAsia="ar-SA"/>
              </w:rPr>
              <w:pPrChange w:id="70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08" w:author="Виктория" w:date="2023-01-13T00:30:00Z"/>
                <w:rFonts w:ascii="Tahoma" w:eastAsia="Calibri" w:hAnsi="Tahoma" w:cs="Tahoma"/>
                <w:b/>
                <w:sz w:val="20"/>
                <w:szCs w:val="24"/>
                <w:lang w:eastAsia="ar-SA"/>
              </w:rPr>
              <w:pPrChange w:id="70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10" w:author="Виктория" w:date="2023-01-13T00:30:00Z"/>
                <w:rFonts w:ascii="Tahoma" w:eastAsia="Calibri" w:hAnsi="Tahoma" w:cs="Tahoma"/>
                <w:b/>
                <w:sz w:val="20"/>
                <w:szCs w:val="24"/>
                <w:lang w:eastAsia="ar-SA"/>
              </w:rPr>
              <w:pPrChange w:id="71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12" w:author="Виктория" w:date="2023-01-13T00:30:00Z"/>
                <w:rFonts w:ascii="Tahoma" w:eastAsia="Calibri" w:hAnsi="Tahoma" w:cs="Tahoma"/>
                <w:b/>
                <w:sz w:val="20"/>
                <w:szCs w:val="24"/>
                <w:lang w:eastAsia="ar-SA"/>
              </w:rPr>
              <w:pPrChange w:id="71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14" w:author="Виктория" w:date="2023-01-13T00:30:00Z"/>
                <w:rFonts w:ascii="Tahoma" w:eastAsia="Calibri" w:hAnsi="Tahoma" w:cs="Tahoma"/>
                <w:b/>
                <w:sz w:val="20"/>
                <w:szCs w:val="24"/>
                <w:lang w:eastAsia="ar-SA"/>
              </w:rPr>
              <w:pPrChange w:id="715"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16" w:author="Виктория" w:date="2023-01-13T00:30:00Z"/>
          <w:rFonts w:ascii="Tahoma" w:eastAsia="Calibri" w:hAnsi="Tahoma" w:cs="Tahoma"/>
          <w:b/>
          <w:sz w:val="10"/>
          <w:szCs w:val="10"/>
          <w:lang w:eastAsia="ar-SA"/>
        </w:rPr>
        <w:pPrChange w:id="717"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18" w:author="Виктория" w:date="2023-01-13T00:30:00Z"/>
          <w:rFonts w:ascii="Tahoma" w:eastAsia="Calibri" w:hAnsi="Tahoma" w:cs="Tahoma"/>
          <w:b/>
          <w:sz w:val="20"/>
          <w:szCs w:val="24"/>
          <w:lang w:eastAsia="ar-SA"/>
        </w:rPr>
        <w:pPrChange w:id="719" w:author="Виктория" w:date="2023-01-13T00:30:00Z">
          <w:pPr>
            <w:suppressAutoHyphens/>
            <w:spacing w:after="0" w:line="276" w:lineRule="auto"/>
            <w:jc w:val="center"/>
          </w:pPr>
        </w:pPrChange>
      </w:pPr>
      <w:del w:id="720"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2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2" w:author="Виктория" w:date="2023-01-13T00:30:00Z"/>
                <w:rFonts w:ascii="Tahoma" w:eastAsia="Calibri" w:hAnsi="Tahoma" w:cs="Tahoma"/>
                <w:sz w:val="20"/>
                <w:szCs w:val="24"/>
                <w:highlight w:val="green"/>
              </w:rPr>
              <w:pPrChange w:id="723" w:author="Виктория" w:date="2023-01-13T00:30:00Z">
                <w:pPr>
                  <w:spacing w:after="0" w:line="276" w:lineRule="auto"/>
                  <w:jc w:val="center"/>
                </w:pPr>
              </w:pPrChange>
            </w:pPr>
            <w:del w:id="724"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5" w:author="Виктория" w:date="2023-01-13T00:30:00Z"/>
                <w:rFonts w:ascii="Tahoma" w:eastAsia="Arial Unicode MS" w:hAnsi="Tahoma" w:cs="Tahoma"/>
                <w:sz w:val="20"/>
                <w:szCs w:val="24"/>
                <w:lang w:eastAsia="ar-SA"/>
              </w:rPr>
              <w:pPrChange w:id="726" w:author="Виктория" w:date="2023-01-13T00:30:00Z">
                <w:pPr>
                  <w:suppressAutoHyphens/>
                  <w:spacing w:after="0" w:line="276" w:lineRule="auto"/>
                  <w:jc w:val="both"/>
                </w:pPr>
              </w:pPrChange>
            </w:pPr>
          </w:p>
        </w:tc>
      </w:tr>
      <w:tr w:rsidR="006D026A" w:rsidRPr="00B206F3" w:rsidDel="00D34719" w:rsidTr="00954041">
        <w:trPr>
          <w:del w:id="72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8" w:author="Виктория" w:date="2023-01-13T00:30:00Z"/>
                <w:rFonts w:ascii="Tahoma" w:eastAsia="Arial Unicode MS" w:hAnsi="Tahoma" w:cs="Tahoma"/>
                <w:sz w:val="20"/>
                <w:szCs w:val="24"/>
                <w:lang w:eastAsia="ar-SA"/>
              </w:rPr>
              <w:pPrChange w:id="729" w:author="Виктория" w:date="2023-01-13T00:30:00Z">
                <w:pPr>
                  <w:spacing w:after="0" w:line="276" w:lineRule="auto"/>
                  <w:jc w:val="center"/>
                </w:pPr>
              </w:pPrChange>
            </w:pPr>
            <w:del w:id="730"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31" w:author="Виктория" w:date="2023-01-13T00:30:00Z"/>
                <w:rFonts w:ascii="Tahoma" w:eastAsia="Calibri" w:hAnsi="Tahoma" w:cs="Tahoma"/>
                <w:sz w:val="20"/>
                <w:szCs w:val="24"/>
                <w:lang w:eastAsia="ar-SA"/>
              </w:rPr>
              <w:pPrChange w:id="732" w:author="Виктория" w:date="2023-01-13T00:30:00Z">
                <w:pPr>
                  <w:suppressAutoHyphens/>
                  <w:spacing w:after="0" w:line="276" w:lineRule="auto"/>
                  <w:jc w:val="both"/>
                </w:pPr>
              </w:pPrChange>
            </w:pPr>
          </w:p>
        </w:tc>
      </w:tr>
      <w:tr w:rsidR="006D026A" w:rsidRPr="00B206F3" w:rsidDel="00D34719" w:rsidTr="00954041">
        <w:trPr>
          <w:del w:id="73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34" w:author="Виктория" w:date="2023-01-13T00:30:00Z"/>
                <w:rFonts w:ascii="Tahoma" w:eastAsia="Arial Unicode MS" w:hAnsi="Tahoma" w:cs="Tahoma"/>
                <w:sz w:val="20"/>
                <w:szCs w:val="24"/>
                <w:lang w:eastAsia="ar-SA"/>
              </w:rPr>
              <w:pPrChange w:id="735" w:author="Виктория" w:date="2023-01-13T00:30:00Z">
                <w:pPr>
                  <w:spacing w:after="0" w:line="276" w:lineRule="auto"/>
                  <w:jc w:val="center"/>
                </w:pPr>
              </w:pPrChange>
            </w:pPr>
            <w:del w:id="736"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37" w:author="Виктория" w:date="2023-01-13T00:30:00Z"/>
                <w:rFonts w:ascii="Tahoma" w:eastAsia="Calibri" w:hAnsi="Tahoma" w:cs="Tahoma"/>
                <w:sz w:val="20"/>
                <w:szCs w:val="24"/>
                <w:lang w:eastAsia="ar-SA"/>
              </w:rPr>
              <w:pPrChange w:id="738" w:author="Виктория" w:date="2023-01-13T00:30:00Z">
                <w:pPr>
                  <w:suppressAutoHyphens/>
                  <w:spacing w:after="0" w:line="276" w:lineRule="auto"/>
                  <w:jc w:val="both"/>
                </w:pPr>
              </w:pPrChange>
            </w:pPr>
          </w:p>
        </w:tc>
      </w:tr>
      <w:tr w:rsidR="006D026A" w:rsidRPr="00B206F3" w:rsidDel="00D34719" w:rsidTr="00954041">
        <w:trPr>
          <w:del w:id="739"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40" w:author="Виктория" w:date="2023-01-13T00:30:00Z"/>
                <w:rFonts w:ascii="Tahoma" w:eastAsia="Calibri" w:hAnsi="Tahoma" w:cs="Tahoma"/>
                <w:sz w:val="20"/>
                <w:szCs w:val="24"/>
                <w:lang w:eastAsia="ar-SA"/>
              </w:rPr>
              <w:pPrChange w:id="741" w:author="Виктория" w:date="2023-01-13T00:30:00Z">
                <w:pPr>
                  <w:spacing w:after="0" w:line="276" w:lineRule="auto"/>
                  <w:jc w:val="center"/>
                </w:pPr>
              </w:pPrChange>
            </w:pPr>
            <w:del w:id="742"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43" w:author="Виктория" w:date="2023-01-13T00:30:00Z"/>
                <w:rFonts w:ascii="Tahoma" w:eastAsia="Calibri" w:hAnsi="Tahoma" w:cs="Tahoma"/>
                <w:b/>
                <w:sz w:val="20"/>
                <w:szCs w:val="24"/>
                <w:lang w:eastAsia="ar-SA"/>
              </w:rPr>
              <w:pPrChange w:id="744"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45" w:author="Виктория" w:date="2023-01-13T00:30:00Z"/>
          <w:rFonts w:ascii="Tahoma" w:eastAsia="Calibri" w:hAnsi="Tahoma" w:cs="Tahoma"/>
          <w:sz w:val="20"/>
          <w:szCs w:val="24"/>
        </w:rPr>
        <w:pPrChange w:id="746" w:author="Виктория" w:date="2023-01-13T00:30:00Z">
          <w:pPr>
            <w:spacing w:after="0" w:line="276" w:lineRule="auto"/>
            <w:jc w:val="both"/>
          </w:pPr>
        </w:pPrChange>
      </w:pPr>
    </w:p>
    <w:p w:rsidR="006D026A" w:rsidRPr="00B206F3" w:rsidDel="00D34719" w:rsidRDefault="006D026A">
      <w:pPr>
        <w:spacing w:after="0" w:line="276" w:lineRule="auto"/>
        <w:rPr>
          <w:del w:id="747" w:author="Виктория" w:date="2023-01-13T00:30:00Z"/>
          <w:rFonts w:ascii="Tahoma" w:eastAsia="Calibri" w:hAnsi="Tahoma" w:cs="Tahoma"/>
          <w:sz w:val="20"/>
          <w:szCs w:val="24"/>
        </w:rPr>
        <w:pPrChange w:id="748" w:author="Виктория" w:date="2023-01-13T00:30:00Z">
          <w:pPr>
            <w:spacing w:after="0" w:line="276" w:lineRule="auto"/>
            <w:jc w:val="both"/>
          </w:pPr>
        </w:pPrChange>
      </w:pPr>
      <w:del w:id="749"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50" w:author="Виктория" w:date="2023-01-13T00:30:00Z"/>
          <w:rFonts w:ascii="Tahoma" w:eastAsia="Calibri" w:hAnsi="Tahoma" w:cs="Tahoma"/>
          <w:sz w:val="20"/>
          <w:szCs w:val="24"/>
        </w:rPr>
        <w:pPrChange w:id="751" w:author="Виктория" w:date="2023-01-13T00:30:00Z">
          <w:pPr>
            <w:spacing w:after="0" w:line="276" w:lineRule="auto"/>
            <w:jc w:val="both"/>
          </w:pPr>
        </w:pPrChange>
      </w:pPr>
      <w:del w:id="752"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53" w:author="Виктория" w:date="2023-01-13T00:30:00Z"/>
          <w:rFonts w:ascii="Tahoma" w:eastAsia="Calibri" w:hAnsi="Tahoma" w:cs="Tahoma"/>
          <w:sz w:val="20"/>
          <w:szCs w:val="24"/>
        </w:rPr>
        <w:pPrChange w:id="754" w:author="Виктория" w:date="2023-01-13T00:30:00Z">
          <w:pPr>
            <w:spacing w:after="0" w:line="276" w:lineRule="auto"/>
            <w:ind w:left="2124" w:firstLine="708"/>
            <w:jc w:val="both"/>
          </w:pPr>
        </w:pPrChange>
      </w:pPr>
      <w:del w:id="755"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56" w:author="Виктория" w:date="2023-01-13T00:30:00Z"/>
          <w:rFonts w:ascii="Tahoma" w:eastAsia="Calibri" w:hAnsi="Tahoma" w:cs="Tahoma"/>
          <w:sz w:val="20"/>
          <w:szCs w:val="24"/>
        </w:rPr>
      </w:pPr>
      <w:del w:id="757"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58" w:author="Виктория" w:date="2023-01-13T00:30:00Z"/>
          <w:rFonts w:ascii="Tahoma" w:hAnsi="Tahoma" w:cs="Tahoma"/>
          <w:sz w:val="20"/>
          <w:szCs w:val="24"/>
        </w:rPr>
        <w:pPrChange w:id="759" w:author="Виктория" w:date="2023-01-13T00:30:00Z">
          <w:pPr>
            <w:spacing w:after="0" w:line="276" w:lineRule="auto"/>
            <w:jc w:val="right"/>
          </w:pPr>
        </w:pPrChange>
      </w:pPr>
      <w:del w:id="760"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61" w:author="Виктория" w:date="2023-01-13T00:30:00Z"/>
          <w:rFonts w:ascii="Tahoma" w:hAnsi="Tahoma" w:cs="Tahoma"/>
          <w:sz w:val="20"/>
          <w:szCs w:val="24"/>
        </w:rPr>
        <w:pPrChange w:id="762" w:author="Виктория" w:date="2023-01-13T00:30:00Z">
          <w:pPr>
            <w:spacing w:after="0" w:line="276" w:lineRule="auto"/>
            <w:jc w:val="right"/>
          </w:pPr>
        </w:pPrChange>
      </w:pPr>
      <w:del w:id="76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64" w:author="Виктория" w:date="2023-01-13T00:30:00Z"/>
          <w:rFonts w:ascii="Tahoma" w:hAnsi="Tahoma" w:cs="Tahoma"/>
          <w:sz w:val="20"/>
          <w:szCs w:val="24"/>
        </w:rPr>
        <w:pPrChange w:id="765" w:author="Виктория" w:date="2023-01-13T00:30:00Z">
          <w:pPr>
            <w:spacing w:after="0" w:line="276" w:lineRule="auto"/>
            <w:jc w:val="right"/>
          </w:pPr>
        </w:pPrChange>
      </w:pPr>
      <w:del w:id="766"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67" w:author="Виктория" w:date="2023-01-13T00:30:00Z"/>
          <w:rFonts w:ascii="Tahoma" w:hAnsi="Tahoma" w:cs="Tahoma"/>
          <w:sz w:val="20"/>
          <w:szCs w:val="24"/>
        </w:rPr>
        <w:pPrChange w:id="768" w:author="Виктория" w:date="2023-01-13T00:30:00Z">
          <w:pPr>
            <w:spacing w:after="0" w:line="276" w:lineRule="auto"/>
            <w:jc w:val="right"/>
          </w:pPr>
        </w:pPrChange>
      </w:pPr>
    </w:p>
    <w:p w:rsidR="006515C4" w:rsidRPr="00B206F3" w:rsidDel="00D34719" w:rsidRDefault="006515C4">
      <w:pPr>
        <w:spacing w:after="0" w:line="276" w:lineRule="auto"/>
        <w:rPr>
          <w:del w:id="769" w:author="Виктория" w:date="2023-01-13T00:30:00Z"/>
          <w:rFonts w:ascii="Tahoma" w:eastAsia="Calibri" w:hAnsi="Tahoma" w:cs="Tahoma"/>
          <w:b/>
          <w:sz w:val="20"/>
          <w:szCs w:val="24"/>
        </w:rPr>
        <w:pPrChange w:id="770" w:author="Виктория" w:date="2023-01-13T00:30:00Z">
          <w:pPr>
            <w:spacing w:after="0" w:line="276" w:lineRule="auto"/>
            <w:jc w:val="center"/>
          </w:pPr>
        </w:pPrChange>
      </w:pPr>
      <w:del w:id="771"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72" w:author="Виктория" w:date="2023-01-13T00:30:00Z"/>
          <w:rFonts w:ascii="Tahoma" w:eastAsia="Calibri" w:hAnsi="Tahoma" w:cs="Tahoma"/>
          <w:sz w:val="20"/>
          <w:szCs w:val="24"/>
        </w:rPr>
        <w:pPrChange w:id="773"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74"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75" w:author="Виктория" w:date="2023-01-13T00:30:00Z"/>
                <w:rFonts w:ascii="Tahoma" w:eastAsia="Calibri" w:hAnsi="Tahoma" w:cs="Tahoma"/>
                <w:sz w:val="20"/>
                <w:szCs w:val="24"/>
              </w:rPr>
              <w:pPrChange w:id="776"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7" w:author="Виктория" w:date="2023-01-13T00:30:00Z"/>
                <w:rFonts w:ascii="Tahoma" w:eastAsia="Calibri" w:hAnsi="Tahoma" w:cs="Tahoma"/>
                <w:sz w:val="20"/>
                <w:szCs w:val="24"/>
              </w:rPr>
              <w:pPrChange w:id="778" w:author="Виктория" w:date="2023-01-13T00:30:00Z">
                <w:pPr>
                  <w:spacing w:after="0" w:line="276" w:lineRule="auto"/>
                  <w:jc w:val="both"/>
                </w:pPr>
              </w:pPrChange>
            </w:pPr>
          </w:p>
          <w:p w:rsidR="006515C4" w:rsidRPr="00B206F3" w:rsidDel="00D34719" w:rsidRDefault="006515C4">
            <w:pPr>
              <w:spacing w:after="0" w:line="276" w:lineRule="auto"/>
              <w:rPr>
                <w:del w:id="779" w:author="Виктория" w:date="2023-01-13T00:30:00Z"/>
                <w:rFonts w:ascii="Tahoma" w:eastAsia="Calibri" w:hAnsi="Tahoma" w:cs="Tahoma"/>
                <w:sz w:val="20"/>
                <w:szCs w:val="24"/>
              </w:rPr>
              <w:pPrChange w:id="780" w:author="Виктория" w:date="2023-01-13T00:30:00Z">
                <w:pPr>
                  <w:spacing w:after="0" w:line="276" w:lineRule="auto"/>
                  <w:jc w:val="both"/>
                </w:pPr>
              </w:pPrChange>
            </w:pPr>
            <w:del w:id="781"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82" w:author="Виктория" w:date="2023-01-13T00:30:00Z"/>
                <w:rFonts w:ascii="Tahoma" w:eastAsia="Calibri" w:hAnsi="Tahoma" w:cs="Tahoma"/>
                <w:sz w:val="20"/>
                <w:szCs w:val="24"/>
              </w:rPr>
              <w:pPrChange w:id="783" w:author="Виктория" w:date="2023-01-13T00:30:00Z">
                <w:pPr>
                  <w:spacing w:after="0" w:line="276" w:lineRule="auto"/>
                  <w:jc w:val="center"/>
                </w:pPr>
              </w:pPrChange>
            </w:pPr>
            <w:del w:id="784"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85" w:author="Виктория" w:date="2023-01-13T00:30:00Z"/>
                <w:rFonts w:ascii="Tahoma" w:eastAsia="Calibri" w:hAnsi="Tahoma" w:cs="Tahoma"/>
                <w:sz w:val="20"/>
                <w:szCs w:val="24"/>
              </w:rPr>
              <w:pPrChange w:id="786" w:author="Виктория" w:date="2023-01-13T00:30:00Z">
                <w:pPr>
                  <w:spacing w:after="0" w:line="276" w:lineRule="auto"/>
                  <w:jc w:val="center"/>
                </w:pPr>
              </w:pPrChange>
            </w:pPr>
            <w:del w:id="787"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88" w:author="Виктория" w:date="2023-01-13T00:30:00Z"/>
                <w:rFonts w:ascii="Tahoma" w:eastAsia="Calibri" w:hAnsi="Tahoma" w:cs="Tahoma"/>
                <w:sz w:val="20"/>
                <w:szCs w:val="24"/>
              </w:rPr>
              <w:pPrChange w:id="789" w:author="Виктория" w:date="2023-01-13T00:30:00Z">
                <w:pPr>
                  <w:spacing w:after="0" w:line="276" w:lineRule="auto"/>
                  <w:jc w:val="center"/>
                </w:pPr>
              </w:pPrChange>
            </w:pPr>
            <w:del w:id="790"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91" w:author="Виктория" w:date="2023-01-13T00:30:00Z"/>
                <w:rFonts w:ascii="Tahoma" w:eastAsia="Calibri" w:hAnsi="Tahoma" w:cs="Tahoma"/>
                <w:sz w:val="20"/>
                <w:szCs w:val="24"/>
              </w:rPr>
              <w:pPrChange w:id="792" w:author="Виктория" w:date="2023-01-13T00:30:00Z">
                <w:pPr>
                  <w:spacing w:after="0" w:line="276" w:lineRule="auto"/>
                  <w:jc w:val="center"/>
                </w:pPr>
              </w:pPrChange>
            </w:pPr>
            <w:del w:id="793"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94" w:author="Виктория" w:date="2023-01-13T00:30:00Z"/>
                <w:rFonts w:ascii="Tahoma" w:eastAsia="Calibri" w:hAnsi="Tahoma" w:cs="Tahoma"/>
                <w:sz w:val="20"/>
                <w:szCs w:val="24"/>
              </w:rPr>
              <w:pPrChange w:id="795" w:author="Виктория" w:date="2023-01-13T00:30:00Z">
                <w:pPr>
                  <w:spacing w:after="0" w:line="276" w:lineRule="auto"/>
                  <w:jc w:val="center"/>
                </w:pPr>
              </w:pPrChange>
            </w:pPr>
          </w:p>
        </w:tc>
      </w:tr>
      <w:tr w:rsidR="006515C4" w:rsidRPr="00B206F3" w:rsidDel="00D34719" w:rsidTr="00447A3A">
        <w:trPr>
          <w:trHeight w:val="299"/>
          <w:del w:id="79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97" w:author="Виктория" w:date="2023-01-13T00:30:00Z"/>
                <w:rFonts w:ascii="Tahoma" w:eastAsia="Calibri" w:hAnsi="Tahoma" w:cs="Tahoma"/>
                <w:sz w:val="20"/>
                <w:szCs w:val="24"/>
              </w:rPr>
              <w:pPrChange w:id="798" w:author="Виктория" w:date="2023-01-13T00:30:00Z">
                <w:pPr>
                  <w:spacing w:after="0" w:line="276" w:lineRule="auto"/>
                  <w:jc w:val="center"/>
                  <w:outlineLvl w:val="1"/>
                </w:pPr>
              </w:pPrChange>
            </w:pPr>
            <w:del w:id="799"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0" w:author="Виктория" w:date="2023-01-13T00:30:00Z"/>
                <w:rFonts w:ascii="Tahoma" w:eastAsia="Calibri" w:hAnsi="Tahoma" w:cs="Tahoma"/>
                <w:sz w:val="20"/>
                <w:szCs w:val="24"/>
              </w:rPr>
              <w:pPrChange w:id="801" w:author="Виктория" w:date="2023-01-13T00:30:00Z">
                <w:pPr>
                  <w:spacing w:after="0" w:line="276" w:lineRule="auto"/>
                  <w:jc w:val="both"/>
                  <w:outlineLvl w:val="1"/>
                </w:pPr>
              </w:pPrChange>
            </w:pPr>
            <w:del w:id="802"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3" w:author="Виктория" w:date="2023-01-13T00:30:00Z"/>
                <w:rFonts w:ascii="Tahoma" w:eastAsia="Calibri" w:hAnsi="Tahoma" w:cs="Tahoma"/>
                <w:sz w:val="20"/>
                <w:szCs w:val="24"/>
              </w:rPr>
              <w:pPrChange w:id="80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5" w:author="Виктория" w:date="2023-01-13T00:30:00Z"/>
                <w:rFonts w:ascii="Tahoma" w:eastAsia="Calibri" w:hAnsi="Tahoma" w:cs="Tahoma"/>
                <w:sz w:val="20"/>
                <w:szCs w:val="24"/>
              </w:rPr>
              <w:pPrChange w:id="806" w:author="Виктория" w:date="2023-01-13T00:30:00Z">
                <w:pPr>
                  <w:spacing w:after="0" w:line="276" w:lineRule="auto"/>
                  <w:jc w:val="both"/>
                  <w:outlineLvl w:val="1"/>
                </w:pPr>
              </w:pPrChange>
            </w:pPr>
          </w:p>
        </w:tc>
      </w:tr>
      <w:tr w:rsidR="006515C4" w:rsidRPr="00B206F3" w:rsidDel="00D34719" w:rsidTr="00447A3A">
        <w:trPr>
          <w:del w:id="80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8" w:author="Виктория" w:date="2023-01-13T00:30:00Z"/>
                <w:rFonts w:ascii="Tahoma" w:eastAsia="Calibri" w:hAnsi="Tahoma" w:cs="Tahoma"/>
                <w:sz w:val="20"/>
                <w:szCs w:val="24"/>
              </w:rPr>
              <w:pPrChange w:id="809" w:author="Виктория" w:date="2023-01-13T00:30:00Z">
                <w:pPr>
                  <w:spacing w:after="0" w:line="276" w:lineRule="auto"/>
                  <w:jc w:val="center"/>
                  <w:outlineLvl w:val="1"/>
                </w:pPr>
              </w:pPrChange>
            </w:pPr>
            <w:del w:id="810"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1" w:author="Виктория" w:date="2023-01-13T00:30:00Z"/>
                <w:rFonts w:ascii="Tahoma" w:eastAsia="Calibri" w:hAnsi="Tahoma" w:cs="Tahoma"/>
                <w:sz w:val="20"/>
                <w:szCs w:val="24"/>
              </w:rPr>
              <w:pPrChange w:id="812" w:author="Виктория" w:date="2023-01-13T00:30:00Z">
                <w:pPr>
                  <w:spacing w:after="0" w:line="276" w:lineRule="auto"/>
                  <w:jc w:val="both"/>
                  <w:outlineLvl w:val="1"/>
                </w:pPr>
              </w:pPrChange>
            </w:pPr>
            <w:del w:id="813"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4" w:author="Виктория" w:date="2023-01-13T00:30:00Z"/>
                <w:rFonts w:ascii="Tahoma" w:eastAsia="Calibri" w:hAnsi="Tahoma" w:cs="Tahoma"/>
                <w:sz w:val="20"/>
                <w:szCs w:val="24"/>
              </w:rPr>
              <w:pPrChange w:id="81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6" w:author="Виктория" w:date="2023-01-13T00:30:00Z"/>
                <w:rFonts w:ascii="Tahoma" w:eastAsia="Calibri" w:hAnsi="Tahoma" w:cs="Tahoma"/>
                <w:sz w:val="20"/>
                <w:szCs w:val="24"/>
              </w:rPr>
              <w:pPrChange w:id="817" w:author="Виктория" w:date="2023-01-13T00:30:00Z">
                <w:pPr>
                  <w:spacing w:after="0" w:line="276" w:lineRule="auto"/>
                  <w:jc w:val="both"/>
                  <w:outlineLvl w:val="1"/>
                </w:pPr>
              </w:pPrChange>
            </w:pPr>
          </w:p>
        </w:tc>
      </w:tr>
      <w:tr w:rsidR="006515C4" w:rsidRPr="00B206F3" w:rsidDel="00D34719" w:rsidTr="00447A3A">
        <w:trPr>
          <w:trHeight w:val="504"/>
          <w:del w:id="81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9" w:author="Виктория" w:date="2023-01-13T00:30:00Z"/>
                <w:rFonts w:ascii="Tahoma" w:eastAsia="Calibri" w:hAnsi="Tahoma" w:cs="Tahoma"/>
                <w:sz w:val="20"/>
                <w:szCs w:val="24"/>
              </w:rPr>
              <w:pPrChange w:id="820" w:author="Виктория" w:date="2023-01-13T00:30:00Z">
                <w:pPr>
                  <w:spacing w:after="0" w:line="276" w:lineRule="auto"/>
                  <w:jc w:val="center"/>
                  <w:outlineLvl w:val="1"/>
                </w:pPr>
              </w:pPrChange>
            </w:pPr>
            <w:del w:id="821"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2" w:author="Виктория" w:date="2023-01-13T00:30:00Z"/>
                <w:rFonts w:ascii="Tahoma" w:eastAsia="Calibri" w:hAnsi="Tahoma" w:cs="Tahoma"/>
                <w:sz w:val="20"/>
                <w:szCs w:val="24"/>
              </w:rPr>
              <w:pPrChange w:id="823" w:author="Виктория" w:date="2023-01-13T00:30:00Z">
                <w:pPr>
                  <w:spacing w:after="0" w:line="276" w:lineRule="auto"/>
                  <w:jc w:val="both"/>
                  <w:outlineLvl w:val="1"/>
                </w:pPr>
              </w:pPrChange>
            </w:pPr>
            <w:del w:id="824"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5" w:author="Виктория" w:date="2023-01-13T00:30:00Z"/>
                <w:rFonts w:ascii="Tahoma" w:eastAsia="Calibri" w:hAnsi="Tahoma" w:cs="Tahoma"/>
                <w:sz w:val="20"/>
                <w:szCs w:val="24"/>
              </w:rPr>
              <w:pPrChange w:id="826"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7" w:author="Виктория" w:date="2023-01-13T00:30:00Z"/>
                <w:rFonts w:ascii="Tahoma" w:eastAsia="Calibri" w:hAnsi="Tahoma" w:cs="Tahoma"/>
                <w:sz w:val="20"/>
                <w:szCs w:val="24"/>
              </w:rPr>
              <w:pPrChange w:id="828" w:author="Виктория" w:date="2023-01-13T00:30:00Z">
                <w:pPr>
                  <w:spacing w:after="0" w:line="276" w:lineRule="auto"/>
                  <w:jc w:val="both"/>
                  <w:outlineLvl w:val="1"/>
                </w:pPr>
              </w:pPrChange>
            </w:pPr>
          </w:p>
        </w:tc>
      </w:tr>
      <w:tr w:rsidR="006515C4" w:rsidRPr="00B206F3" w:rsidDel="00D34719" w:rsidTr="00447A3A">
        <w:trPr>
          <w:del w:id="829"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0" w:author="Виктория" w:date="2023-01-13T00:30:00Z"/>
                <w:rFonts w:ascii="Tahoma" w:eastAsia="Calibri" w:hAnsi="Tahoma" w:cs="Tahoma"/>
                <w:sz w:val="20"/>
                <w:szCs w:val="24"/>
              </w:rPr>
              <w:pPrChange w:id="831" w:author="Виктория" w:date="2023-01-13T00:30:00Z">
                <w:pPr>
                  <w:spacing w:after="0" w:line="276" w:lineRule="auto"/>
                  <w:jc w:val="center"/>
                  <w:outlineLvl w:val="1"/>
                </w:pPr>
              </w:pPrChange>
            </w:pPr>
            <w:del w:id="832"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3" w:author="Виктория" w:date="2023-01-13T00:30:00Z"/>
                <w:rFonts w:ascii="Tahoma" w:eastAsia="Calibri" w:hAnsi="Tahoma" w:cs="Tahoma"/>
                <w:sz w:val="20"/>
                <w:szCs w:val="24"/>
              </w:rPr>
              <w:pPrChange w:id="834" w:author="Виктория" w:date="2023-01-13T00:30:00Z">
                <w:pPr>
                  <w:spacing w:after="0" w:line="276" w:lineRule="auto"/>
                  <w:jc w:val="both"/>
                  <w:outlineLvl w:val="1"/>
                </w:pPr>
              </w:pPrChange>
            </w:pPr>
            <w:del w:id="835"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6" w:author="Виктория" w:date="2023-01-13T00:30:00Z"/>
                <w:rFonts w:ascii="Tahoma" w:eastAsia="Calibri" w:hAnsi="Tahoma" w:cs="Tahoma"/>
                <w:sz w:val="20"/>
                <w:szCs w:val="24"/>
              </w:rPr>
              <w:pPrChange w:id="83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8" w:author="Виктория" w:date="2023-01-13T00:30:00Z"/>
                <w:rFonts w:ascii="Tahoma" w:eastAsia="Calibri" w:hAnsi="Tahoma" w:cs="Tahoma"/>
                <w:sz w:val="20"/>
                <w:szCs w:val="24"/>
              </w:rPr>
              <w:pPrChange w:id="839" w:author="Виктория" w:date="2023-01-13T00:30:00Z">
                <w:pPr>
                  <w:spacing w:after="0" w:line="276" w:lineRule="auto"/>
                  <w:jc w:val="both"/>
                  <w:outlineLvl w:val="1"/>
                </w:pPr>
              </w:pPrChange>
            </w:pPr>
          </w:p>
        </w:tc>
      </w:tr>
      <w:tr w:rsidR="006515C4" w:rsidRPr="00B206F3" w:rsidDel="00D34719" w:rsidTr="00447A3A">
        <w:trPr>
          <w:del w:id="84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1" w:author="Виктория" w:date="2023-01-13T00:30:00Z"/>
                <w:rFonts w:ascii="Tahoma" w:eastAsia="Calibri" w:hAnsi="Tahoma" w:cs="Tahoma"/>
                <w:sz w:val="20"/>
                <w:szCs w:val="24"/>
              </w:rPr>
              <w:pPrChange w:id="842" w:author="Виктория" w:date="2023-01-13T00:30:00Z">
                <w:pPr>
                  <w:spacing w:after="0" w:line="276" w:lineRule="auto"/>
                  <w:jc w:val="center"/>
                  <w:outlineLvl w:val="1"/>
                </w:pPr>
              </w:pPrChange>
            </w:pPr>
            <w:del w:id="843"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4" w:author="Виктория" w:date="2023-01-13T00:30:00Z"/>
                <w:rFonts w:ascii="Tahoma" w:eastAsia="Calibri" w:hAnsi="Tahoma" w:cs="Tahoma"/>
                <w:sz w:val="20"/>
                <w:szCs w:val="24"/>
              </w:rPr>
              <w:pPrChange w:id="845" w:author="Виктория" w:date="2023-01-13T00:30:00Z">
                <w:pPr>
                  <w:spacing w:after="0" w:line="276" w:lineRule="auto"/>
                  <w:jc w:val="both"/>
                  <w:outlineLvl w:val="1"/>
                </w:pPr>
              </w:pPrChange>
            </w:pPr>
            <w:del w:id="846"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7" w:author="Виктория" w:date="2023-01-13T00:30:00Z"/>
                <w:rFonts w:ascii="Tahoma" w:eastAsia="Calibri" w:hAnsi="Tahoma" w:cs="Tahoma"/>
                <w:sz w:val="20"/>
                <w:szCs w:val="24"/>
              </w:rPr>
              <w:pPrChange w:id="84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9" w:author="Виктория" w:date="2023-01-13T00:30:00Z"/>
                <w:rFonts w:ascii="Tahoma" w:eastAsia="Calibri" w:hAnsi="Tahoma" w:cs="Tahoma"/>
                <w:sz w:val="20"/>
                <w:szCs w:val="24"/>
              </w:rPr>
              <w:pPrChange w:id="850" w:author="Виктория" w:date="2023-01-13T00:30:00Z">
                <w:pPr>
                  <w:spacing w:after="0" w:line="276" w:lineRule="auto"/>
                  <w:jc w:val="both"/>
                  <w:outlineLvl w:val="1"/>
                </w:pPr>
              </w:pPrChange>
            </w:pPr>
          </w:p>
        </w:tc>
      </w:tr>
      <w:tr w:rsidR="006515C4" w:rsidRPr="00B206F3" w:rsidDel="00D34719" w:rsidTr="00447A3A">
        <w:trPr>
          <w:del w:id="85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2" w:author="Виктория" w:date="2023-01-13T00:30:00Z"/>
                <w:rFonts w:ascii="Tahoma" w:eastAsia="Calibri" w:hAnsi="Tahoma" w:cs="Tahoma"/>
                <w:sz w:val="20"/>
                <w:szCs w:val="24"/>
              </w:rPr>
              <w:pPrChange w:id="853" w:author="Виктория" w:date="2023-01-13T00:30:00Z">
                <w:pPr>
                  <w:spacing w:after="0" w:line="276" w:lineRule="auto"/>
                  <w:jc w:val="center"/>
                  <w:outlineLvl w:val="1"/>
                </w:pPr>
              </w:pPrChange>
            </w:pPr>
            <w:del w:id="854"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5" w:author="Виктория" w:date="2023-01-13T00:30:00Z"/>
                <w:rFonts w:ascii="Tahoma" w:eastAsia="Calibri" w:hAnsi="Tahoma" w:cs="Tahoma"/>
                <w:sz w:val="20"/>
                <w:szCs w:val="24"/>
              </w:rPr>
              <w:pPrChange w:id="856" w:author="Виктория" w:date="2023-01-13T00:30:00Z">
                <w:pPr>
                  <w:spacing w:after="0" w:line="276" w:lineRule="auto"/>
                  <w:jc w:val="both"/>
                  <w:outlineLvl w:val="1"/>
                </w:pPr>
              </w:pPrChange>
            </w:pPr>
            <w:del w:id="857"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8" w:author="Виктория" w:date="2023-01-13T00:30:00Z"/>
                <w:rFonts w:ascii="Tahoma" w:eastAsia="Calibri" w:hAnsi="Tahoma" w:cs="Tahoma"/>
                <w:sz w:val="20"/>
                <w:szCs w:val="24"/>
              </w:rPr>
              <w:pPrChange w:id="85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0" w:author="Виктория" w:date="2023-01-13T00:30:00Z"/>
                <w:rFonts w:ascii="Tahoma" w:eastAsia="Calibri" w:hAnsi="Tahoma" w:cs="Tahoma"/>
                <w:sz w:val="20"/>
                <w:szCs w:val="24"/>
              </w:rPr>
              <w:pPrChange w:id="861" w:author="Виктория" w:date="2023-01-13T00:30:00Z">
                <w:pPr>
                  <w:spacing w:after="0" w:line="276" w:lineRule="auto"/>
                  <w:jc w:val="both"/>
                  <w:outlineLvl w:val="1"/>
                </w:pPr>
              </w:pPrChange>
            </w:pPr>
          </w:p>
        </w:tc>
      </w:tr>
      <w:tr w:rsidR="006515C4" w:rsidRPr="00B206F3" w:rsidDel="00D34719" w:rsidTr="00447A3A">
        <w:trPr>
          <w:del w:id="86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3" w:author="Виктория" w:date="2023-01-13T00:30:00Z"/>
                <w:rFonts w:ascii="Tahoma" w:eastAsia="Calibri" w:hAnsi="Tahoma" w:cs="Tahoma"/>
                <w:sz w:val="20"/>
                <w:szCs w:val="24"/>
              </w:rPr>
              <w:pPrChange w:id="864" w:author="Виктория" w:date="2023-01-13T00:30:00Z">
                <w:pPr>
                  <w:spacing w:after="0" w:line="276" w:lineRule="auto"/>
                  <w:jc w:val="center"/>
                  <w:outlineLvl w:val="1"/>
                </w:pPr>
              </w:pPrChange>
            </w:pPr>
            <w:del w:id="865"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6" w:author="Виктория" w:date="2023-01-13T00:30:00Z"/>
                <w:rFonts w:ascii="Tahoma" w:eastAsia="Calibri" w:hAnsi="Tahoma" w:cs="Tahoma"/>
                <w:sz w:val="20"/>
                <w:szCs w:val="24"/>
              </w:rPr>
              <w:pPrChange w:id="867" w:author="Виктория" w:date="2023-01-13T00:30:00Z">
                <w:pPr>
                  <w:spacing w:after="0" w:line="276" w:lineRule="auto"/>
                  <w:jc w:val="both"/>
                  <w:outlineLvl w:val="1"/>
                </w:pPr>
              </w:pPrChange>
            </w:pPr>
            <w:del w:id="868"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9" w:author="Виктория" w:date="2023-01-13T00:30:00Z"/>
                <w:rFonts w:ascii="Tahoma" w:eastAsia="Calibri" w:hAnsi="Tahoma" w:cs="Tahoma"/>
                <w:sz w:val="20"/>
                <w:szCs w:val="24"/>
              </w:rPr>
              <w:pPrChange w:id="87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1" w:author="Виктория" w:date="2023-01-13T00:30:00Z"/>
                <w:rFonts w:ascii="Tahoma" w:eastAsia="Calibri" w:hAnsi="Tahoma" w:cs="Tahoma"/>
                <w:sz w:val="20"/>
                <w:szCs w:val="24"/>
              </w:rPr>
              <w:pPrChange w:id="872" w:author="Виктория" w:date="2023-01-13T00:30:00Z">
                <w:pPr>
                  <w:spacing w:after="0" w:line="276" w:lineRule="auto"/>
                  <w:jc w:val="both"/>
                  <w:outlineLvl w:val="1"/>
                </w:pPr>
              </w:pPrChange>
            </w:pPr>
          </w:p>
        </w:tc>
      </w:tr>
      <w:tr w:rsidR="006515C4" w:rsidRPr="00B206F3" w:rsidDel="00D34719" w:rsidTr="00447A3A">
        <w:trPr>
          <w:del w:id="87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74" w:author="Виктория" w:date="2023-01-13T00:30:00Z"/>
                <w:rFonts w:ascii="Tahoma" w:eastAsia="Calibri" w:hAnsi="Tahoma" w:cs="Tahoma"/>
                <w:sz w:val="20"/>
                <w:szCs w:val="24"/>
              </w:rPr>
              <w:pPrChange w:id="875" w:author="Виктория" w:date="2023-01-13T00:30:00Z">
                <w:pPr>
                  <w:spacing w:after="0" w:line="276" w:lineRule="auto"/>
                  <w:jc w:val="center"/>
                  <w:outlineLvl w:val="1"/>
                </w:pPr>
              </w:pPrChange>
            </w:pPr>
            <w:del w:id="876"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7" w:author="Виктория" w:date="2023-01-13T00:30:00Z"/>
                <w:rFonts w:ascii="Tahoma" w:eastAsia="Calibri" w:hAnsi="Tahoma" w:cs="Tahoma"/>
                <w:sz w:val="20"/>
                <w:szCs w:val="24"/>
              </w:rPr>
              <w:pPrChange w:id="878" w:author="Виктория" w:date="2023-01-13T00:30:00Z">
                <w:pPr>
                  <w:spacing w:after="0" w:line="276" w:lineRule="auto"/>
                  <w:jc w:val="both"/>
                  <w:outlineLvl w:val="1"/>
                </w:pPr>
              </w:pPrChange>
            </w:pPr>
            <w:del w:id="879"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0" w:author="Виктория" w:date="2023-01-13T00:30:00Z"/>
                <w:rFonts w:ascii="Tahoma" w:eastAsia="Calibri" w:hAnsi="Tahoma" w:cs="Tahoma"/>
                <w:sz w:val="20"/>
                <w:szCs w:val="24"/>
              </w:rPr>
              <w:pPrChange w:id="88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2" w:author="Виктория" w:date="2023-01-13T00:30:00Z"/>
                <w:rFonts w:ascii="Tahoma" w:eastAsia="Calibri" w:hAnsi="Tahoma" w:cs="Tahoma"/>
                <w:sz w:val="20"/>
                <w:szCs w:val="24"/>
              </w:rPr>
              <w:pPrChange w:id="883" w:author="Виктория" w:date="2023-01-13T00:30:00Z">
                <w:pPr>
                  <w:spacing w:after="0" w:line="276" w:lineRule="auto"/>
                  <w:jc w:val="both"/>
                  <w:outlineLvl w:val="1"/>
                </w:pPr>
              </w:pPrChange>
            </w:pPr>
          </w:p>
        </w:tc>
      </w:tr>
      <w:tr w:rsidR="006515C4" w:rsidRPr="00B206F3" w:rsidDel="00D34719" w:rsidTr="00447A3A">
        <w:trPr>
          <w:del w:id="88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center"/>
                  <w:outlineLvl w:val="1"/>
                </w:pPr>
              </w:pPrChange>
            </w:pPr>
            <w:del w:id="887"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8" w:author="Виктория" w:date="2023-01-13T00:30:00Z"/>
                <w:rFonts w:ascii="Tahoma" w:eastAsia="Calibri" w:hAnsi="Tahoma" w:cs="Tahoma"/>
                <w:sz w:val="20"/>
                <w:szCs w:val="24"/>
              </w:rPr>
              <w:pPrChange w:id="889" w:author="Виктория" w:date="2023-01-13T00:30:00Z">
                <w:pPr>
                  <w:spacing w:after="0" w:line="276" w:lineRule="auto"/>
                  <w:jc w:val="both"/>
                  <w:outlineLvl w:val="1"/>
                </w:pPr>
              </w:pPrChange>
            </w:pPr>
            <w:del w:id="890"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91" w:author="Виктория" w:date="2023-01-13T00:30:00Z"/>
                <w:rFonts w:ascii="Tahoma" w:eastAsia="Calibri" w:hAnsi="Tahoma" w:cs="Tahoma"/>
                <w:sz w:val="20"/>
                <w:szCs w:val="24"/>
              </w:rPr>
              <w:pPrChange w:id="892"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3" w:author="Виктория" w:date="2023-01-13T00:30:00Z"/>
                <w:rFonts w:ascii="Tahoma" w:eastAsia="Calibri" w:hAnsi="Tahoma" w:cs="Tahoma"/>
                <w:sz w:val="20"/>
                <w:szCs w:val="24"/>
              </w:rPr>
              <w:pPrChange w:id="89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5" w:author="Виктория" w:date="2023-01-13T00:30:00Z"/>
                <w:rFonts w:ascii="Tahoma" w:eastAsia="Calibri" w:hAnsi="Tahoma" w:cs="Tahoma"/>
                <w:sz w:val="20"/>
                <w:szCs w:val="24"/>
              </w:rPr>
              <w:pPrChange w:id="896" w:author="Виктория" w:date="2023-01-13T00:30:00Z">
                <w:pPr>
                  <w:spacing w:after="0" w:line="276" w:lineRule="auto"/>
                  <w:jc w:val="both"/>
                  <w:outlineLvl w:val="1"/>
                </w:pPr>
              </w:pPrChange>
            </w:pPr>
          </w:p>
        </w:tc>
      </w:tr>
      <w:tr w:rsidR="006515C4" w:rsidRPr="00B206F3" w:rsidDel="00D34719" w:rsidTr="00447A3A">
        <w:trPr>
          <w:del w:id="89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98" w:author="Виктория" w:date="2023-01-13T00:30:00Z"/>
                <w:rFonts w:ascii="Tahoma" w:eastAsia="Calibri" w:hAnsi="Tahoma" w:cs="Tahoma"/>
                <w:sz w:val="20"/>
                <w:szCs w:val="24"/>
              </w:rPr>
              <w:pPrChange w:id="899" w:author="Виктория" w:date="2023-01-13T00:30:00Z">
                <w:pPr>
                  <w:spacing w:after="0" w:line="276" w:lineRule="auto"/>
                  <w:jc w:val="center"/>
                  <w:outlineLvl w:val="1"/>
                </w:pPr>
              </w:pPrChange>
            </w:pPr>
            <w:del w:id="900"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1" w:author="Виктория" w:date="2023-01-13T00:30:00Z"/>
                <w:rFonts w:ascii="Tahoma" w:eastAsia="Calibri" w:hAnsi="Tahoma" w:cs="Tahoma"/>
                <w:sz w:val="20"/>
                <w:szCs w:val="24"/>
              </w:rPr>
              <w:pPrChange w:id="902" w:author="Виктория" w:date="2023-01-13T00:30:00Z">
                <w:pPr>
                  <w:spacing w:after="0" w:line="276" w:lineRule="auto"/>
                  <w:jc w:val="both"/>
                  <w:outlineLvl w:val="1"/>
                </w:pPr>
              </w:pPrChange>
            </w:pPr>
            <w:del w:id="903"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904" w:author="Виктория" w:date="2023-01-13T00:30:00Z"/>
                <w:rFonts w:ascii="Tahoma" w:eastAsia="Calibri" w:hAnsi="Tahoma" w:cs="Tahoma"/>
                <w:sz w:val="20"/>
                <w:szCs w:val="24"/>
              </w:rPr>
              <w:pPrChange w:id="905"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6" w:author="Виктория" w:date="2023-01-13T00:30:00Z"/>
                <w:rFonts w:ascii="Tahoma" w:eastAsia="Calibri" w:hAnsi="Tahoma" w:cs="Tahoma"/>
                <w:sz w:val="20"/>
                <w:szCs w:val="24"/>
              </w:rPr>
              <w:pPrChange w:id="90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8" w:author="Виктория" w:date="2023-01-13T00:30:00Z"/>
                <w:rFonts w:ascii="Tahoma" w:eastAsia="Calibri" w:hAnsi="Tahoma" w:cs="Tahoma"/>
                <w:sz w:val="20"/>
                <w:szCs w:val="24"/>
              </w:rPr>
              <w:pPrChange w:id="909"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910" w:author="Виктория" w:date="2023-01-13T00:30:00Z"/>
          <w:rFonts w:ascii="Tahoma" w:eastAsia="Calibri" w:hAnsi="Tahoma" w:cs="Tahoma"/>
          <w:b/>
          <w:sz w:val="20"/>
          <w:szCs w:val="24"/>
        </w:rPr>
        <w:pPrChange w:id="911" w:author="Виктория" w:date="2023-01-13T00:30:00Z">
          <w:pPr>
            <w:spacing w:after="0" w:line="276" w:lineRule="auto"/>
            <w:jc w:val="both"/>
          </w:pPr>
        </w:pPrChange>
      </w:pPr>
    </w:p>
    <w:p w:rsidR="006515C4" w:rsidRPr="00B206F3" w:rsidDel="00D34719" w:rsidRDefault="006515C4">
      <w:pPr>
        <w:spacing w:after="0" w:line="276" w:lineRule="auto"/>
        <w:rPr>
          <w:del w:id="912" w:author="Виктория" w:date="2023-01-13T00:30:00Z"/>
          <w:rFonts w:ascii="Tahoma" w:eastAsia="Calibri" w:hAnsi="Tahoma" w:cs="Tahoma"/>
          <w:b/>
          <w:sz w:val="20"/>
          <w:szCs w:val="24"/>
        </w:rPr>
        <w:pPrChange w:id="913" w:author="Виктория" w:date="2023-01-13T00:30:00Z">
          <w:pPr>
            <w:spacing w:after="0" w:line="276" w:lineRule="auto"/>
            <w:jc w:val="both"/>
          </w:pPr>
        </w:pPrChange>
      </w:pPr>
    </w:p>
    <w:p w:rsidR="006515C4" w:rsidRPr="00B206F3" w:rsidDel="00D34719" w:rsidRDefault="006515C4">
      <w:pPr>
        <w:spacing w:after="0" w:line="276" w:lineRule="auto"/>
        <w:rPr>
          <w:del w:id="914" w:author="Виктория" w:date="2023-01-13T00:30:00Z"/>
          <w:rFonts w:ascii="Tahoma" w:eastAsia="Calibri" w:hAnsi="Tahoma" w:cs="Tahoma"/>
          <w:sz w:val="20"/>
          <w:szCs w:val="24"/>
        </w:rPr>
        <w:pPrChange w:id="915" w:author="Виктория" w:date="2023-01-13T00:30:00Z">
          <w:pPr>
            <w:spacing w:after="0" w:line="276" w:lineRule="auto"/>
            <w:jc w:val="both"/>
          </w:pPr>
        </w:pPrChange>
      </w:pPr>
      <w:del w:id="916"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17" w:author="Виктория" w:date="2023-01-13T00:30:00Z"/>
          <w:rFonts w:ascii="Tahoma" w:eastAsia="Calibri" w:hAnsi="Tahoma" w:cs="Tahoma"/>
          <w:sz w:val="20"/>
          <w:szCs w:val="24"/>
        </w:rPr>
        <w:pPrChange w:id="918" w:author="Виктория" w:date="2023-01-13T00:30:00Z">
          <w:pPr>
            <w:spacing w:after="0" w:line="276" w:lineRule="auto"/>
            <w:ind w:left="2124" w:firstLine="708"/>
            <w:jc w:val="both"/>
          </w:pPr>
        </w:pPrChange>
      </w:pPr>
      <w:del w:id="91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20" w:author="Виктория" w:date="2023-01-13T00:30:00Z"/>
          <w:rFonts w:ascii="Tahoma" w:eastAsia="Calibri" w:hAnsi="Tahoma" w:cs="Tahoma"/>
          <w:sz w:val="20"/>
          <w:szCs w:val="24"/>
        </w:rPr>
        <w:pPrChange w:id="921" w:author="Виктория" w:date="2023-01-13T00:30:00Z">
          <w:pPr>
            <w:spacing w:after="0" w:line="276" w:lineRule="auto"/>
            <w:jc w:val="both"/>
          </w:pPr>
        </w:pPrChange>
      </w:pPr>
    </w:p>
    <w:p w:rsidR="006515C4" w:rsidRPr="00B206F3" w:rsidDel="00D34719" w:rsidRDefault="006515C4">
      <w:pPr>
        <w:spacing w:after="0" w:line="276" w:lineRule="auto"/>
        <w:rPr>
          <w:del w:id="922" w:author="Виктория" w:date="2023-01-13T00:30:00Z"/>
          <w:rFonts w:ascii="Tahoma" w:eastAsia="Calibri" w:hAnsi="Tahoma" w:cs="Tahoma"/>
          <w:b/>
          <w:sz w:val="20"/>
          <w:szCs w:val="24"/>
        </w:rPr>
        <w:pPrChange w:id="923" w:author="Виктория" w:date="2023-01-13T00:30:00Z">
          <w:pPr>
            <w:spacing w:after="0" w:line="276" w:lineRule="auto"/>
            <w:jc w:val="both"/>
          </w:pPr>
        </w:pPrChange>
      </w:pPr>
    </w:p>
    <w:p w:rsidR="006515C4" w:rsidRPr="00B206F3" w:rsidDel="00D34719" w:rsidRDefault="006515C4">
      <w:pPr>
        <w:spacing w:after="0" w:line="276" w:lineRule="auto"/>
        <w:rPr>
          <w:del w:id="924" w:author="Виктория" w:date="2023-01-13T00:30:00Z"/>
          <w:rFonts w:ascii="Tahoma" w:eastAsia="Calibri" w:hAnsi="Tahoma" w:cs="Tahoma"/>
          <w:sz w:val="20"/>
          <w:szCs w:val="24"/>
        </w:rPr>
        <w:pPrChange w:id="925" w:author="Виктория" w:date="2023-01-13T00:30:00Z">
          <w:pPr>
            <w:spacing w:after="0" w:line="276" w:lineRule="auto"/>
            <w:jc w:val="both"/>
          </w:pPr>
        </w:pPrChange>
      </w:pPr>
      <w:del w:id="92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27" w:author="Виктория" w:date="2023-01-13T00:30:00Z"/>
          <w:rFonts w:ascii="Tahoma" w:eastAsia="Calibri" w:hAnsi="Tahoma" w:cs="Tahoma"/>
          <w:sz w:val="20"/>
          <w:szCs w:val="24"/>
        </w:rPr>
        <w:pPrChange w:id="928" w:author="Виктория" w:date="2023-01-13T00:30:00Z">
          <w:pPr>
            <w:spacing w:after="0" w:line="276" w:lineRule="auto"/>
            <w:ind w:left="2124" w:firstLine="708"/>
            <w:jc w:val="both"/>
          </w:pPr>
        </w:pPrChange>
      </w:pPr>
      <w:del w:id="92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30" w:author="Виктория" w:date="2023-01-13T00:30:00Z"/>
          <w:rFonts w:ascii="Tahoma" w:eastAsia="Calibri" w:hAnsi="Tahoma" w:cs="Tahoma"/>
          <w:sz w:val="20"/>
          <w:szCs w:val="24"/>
        </w:rPr>
        <w:pPrChange w:id="931" w:author="Виктория" w:date="2023-01-13T00:30:00Z">
          <w:pPr>
            <w:spacing w:after="0" w:line="276" w:lineRule="auto"/>
            <w:jc w:val="both"/>
          </w:pPr>
        </w:pPrChange>
      </w:pPr>
    </w:p>
    <w:p w:rsidR="006515C4" w:rsidRPr="00B206F3" w:rsidDel="00D34719" w:rsidRDefault="006515C4">
      <w:pPr>
        <w:spacing w:after="0" w:line="276" w:lineRule="auto"/>
        <w:rPr>
          <w:del w:id="932" w:author="Виктория" w:date="2023-01-13T00:30:00Z"/>
          <w:rFonts w:ascii="Tahoma" w:eastAsia="Calibri" w:hAnsi="Tahoma" w:cs="Tahoma"/>
          <w:sz w:val="20"/>
          <w:szCs w:val="24"/>
        </w:rPr>
        <w:pPrChange w:id="933" w:author="Виктория" w:date="2023-01-13T00:30:00Z">
          <w:pPr>
            <w:spacing w:after="0" w:line="276" w:lineRule="auto"/>
            <w:jc w:val="both"/>
          </w:pPr>
        </w:pPrChange>
      </w:pPr>
      <w:del w:id="934"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35" w:author="Виктория" w:date="2023-01-13T00:30:00Z"/>
          <w:rFonts w:ascii="Tahoma" w:eastAsia="Calibri" w:hAnsi="Tahoma" w:cs="Tahoma"/>
          <w:sz w:val="20"/>
          <w:szCs w:val="24"/>
        </w:rPr>
        <w:pPrChange w:id="936" w:author="Виктория" w:date="2023-01-13T00:30:00Z">
          <w:pPr>
            <w:spacing w:after="0" w:line="276" w:lineRule="auto"/>
            <w:jc w:val="both"/>
          </w:pPr>
        </w:pPrChange>
      </w:pPr>
    </w:p>
    <w:p w:rsidR="00447A3A" w:rsidDel="00D34719" w:rsidRDefault="00447A3A">
      <w:pPr>
        <w:rPr>
          <w:del w:id="937" w:author="Виктория" w:date="2023-01-13T00:30:00Z"/>
          <w:rFonts w:ascii="Tahoma" w:eastAsia="Calibri" w:hAnsi="Tahoma" w:cs="Tahoma"/>
          <w:sz w:val="20"/>
          <w:szCs w:val="24"/>
        </w:rPr>
      </w:pPr>
      <w:del w:id="938"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39" w:author="Виктория" w:date="2023-01-13T00:30:00Z"/>
          <w:rFonts w:ascii="Tahoma" w:hAnsi="Tahoma" w:cs="Tahoma"/>
          <w:sz w:val="20"/>
          <w:szCs w:val="24"/>
        </w:rPr>
        <w:pPrChange w:id="940" w:author="Виктория" w:date="2023-01-13T00:30:00Z">
          <w:pPr>
            <w:spacing w:after="0" w:line="276" w:lineRule="auto"/>
            <w:jc w:val="right"/>
          </w:pPr>
        </w:pPrChange>
      </w:pPr>
      <w:del w:id="941"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42" w:author="Виктория" w:date="2023-01-13T00:30:00Z"/>
          <w:rFonts w:ascii="Tahoma" w:hAnsi="Tahoma" w:cs="Tahoma"/>
          <w:sz w:val="20"/>
          <w:szCs w:val="24"/>
        </w:rPr>
        <w:pPrChange w:id="943" w:author="Виктория" w:date="2023-01-13T00:30:00Z">
          <w:pPr>
            <w:spacing w:after="0" w:line="276" w:lineRule="auto"/>
            <w:jc w:val="right"/>
          </w:pPr>
        </w:pPrChange>
      </w:pPr>
      <w:del w:id="944"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45" w:author="Виктория" w:date="2023-01-13T00:30:00Z"/>
          <w:rFonts w:ascii="Tahoma" w:hAnsi="Tahoma" w:cs="Tahoma"/>
          <w:sz w:val="20"/>
          <w:szCs w:val="24"/>
        </w:rPr>
        <w:pPrChange w:id="946" w:author="Виктория" w:date="2023-01-13T00:30:00Z">
          <w:pPr>
            <w:spacing w:after="0" w:line="276" w:lineRule="auto"/>
            <w:jc w:val="right"/>
          </w:pPr>
        </w:pPrChange>
      </w:pPr>
      <w:del w:id="947"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48" w:author="Виктория" w:date="2023-01-13T00:30:00Z"/>
          <w:rFonts w:ascii="Tahoma" w:hAnsi="Tahoma" w:cs="Tahoma"/>
          <w:b/>
          <w:bCs/>
          <w:sz w:val="20"/>
          <w:szCs w:val="24"/>
        </w:rPr>
        <w:pPrChange w:id="949" w:author="Виктория" w:date="2023-01-13T00:30:00Z">
          <w:pPr>
            <w:spacing w:after="0" w:line="276" w:lineRule="auto"/>
            <w:jc w:val="center"/>
          </w:pPr>
        </w:pPrChange>
      </w:pPr>
    </w:p>
    <w:p w:rsidR="00C02224" w:rsidRPr="00B206F3" w:rsidDel="00D34719" w:rsidRDefault="00C02224">
      <w:pPr>
        <w:spacing w:after="0" w:line="276" w:lineRule="auto"/>
        <w:rPr>
          <w:del w:id="950" w:author="Виктория" w:date="2023-01-13T00:30:00Z"/>
          <w:rFonts w:ascii="Tahoma" w:hAnsi="Tahoma" w:cs="Tahoma"/>
          <w:b/>
          <w:bCs/>
          <w:sz w:val="20"/>
          <w:szCs w:val="24"/>
        </w:rPr>
        <w:pPrChange w:id="951" w:author="Виктория" w:date="2023-01-13T00:30:00Z">
          <w:pPr>
            <w:spacing w:after="0" w:line="276" w:lineRule="auto"/>
            <w:jc w:val="center"/>
          </w:pPr>
        </w:pPrChange>
      </w:pPr>
      <w:del w:id="952"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53" w:author="Виктория" w:date="2023-01-13T00:30:00Z"/>
          <w:rFonts w:ascii="Tahoma" w:hAnsi="Tahoma" w:cs="Tahoma"/>
          <w:szCs w:val="24"/>
        </w:rPr>
      </w:pPr>
      <w:del w:id="954"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55" w:author="Виктория" w:date="2023-01-13T00:30:00Z"/>
          <w:rFonts w:ascii="Tahoma" w:hAnsi="Tahoma" w:cs="Tahoma"/>
          <w:szCs w:val="24"/>
        </w:rPr>
        <w:pPrChange w:id="956" w:author="Виктория" w:date="2023-01-13T00:30:00Z">
          <w:pPr>
            <w:pStyle w:val="ConsPlusNonformat"/>
            <w:spacing w:line="276" w:lineRule="auto"/>
            <w:jc w:val="center"/>
          </w:pPr>
        </w:pPrChange>
      </w:pPr>
      <w:del w:id="957"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58" w:author="Виктория" w:date="2023-01-13T00:30:00Z"/>
          <w:rFonts w:ascii="Tahoma" w:hAnsi="Tahoma" w:cs="Tahoma"/>
          <w:szCs w:val="24"/>
        </w:rPr>
        <w:pPrChange w:id="959" w:author="Виктория" w:date="2023-01-13T00:30:00Z">
          <w:pPr>
            <w:pStyle w:val="ConsPlusNonformat"/>
            <w:spacing w:line="276" w:lineRule="auto"/>
            <w:jc w:val="both"/>
          </w:pPr>
        </w:pPrChange>
      </w:pPr>
      <w:del w:id="960"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61" w:author="Виктория" w:date="2023-01-13T00:30:00Z"/>
          <w:rFonts w:ascii="Tahoma" w:hAnsi="Tahoma" w:cs="Tahoma"/>
          <w:szCs w:val="24"/>
        </w:rPr>
        <w:pPrChange w:id="962" w:author="Виктория" w:date="2023-01-13T00:30:00Z">
          <w:pPr>
            <w:pStyle w:val="ConsPlusNonformat"/>
            <w:spacing w:line="276" w:lineRule="auto"/>
            <w:jc w:val="both"/>
          </w:pPr>
        </w:pPrChange>
      </w:pPr>
      <w:del w:id="963"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64" w:author="Виктория" w:date="2023-01-13T00:30:00Z"/>
          <w:rFonts w:ascii="Tahoma" w:hAnsi="Tahoma" w:cs="Tahoma"/>
          <w:sz w:val="16"/>
          <w:szCs w:val="16"/>
        </w:rPr>
        <w:pPrChange w:id="965" w:author="Виктория" w:date="2023-01-13T00:30:00Z">
          <w:pPr>
            <w:pStyle w:val="ConsPlusNonformat"/>
            <w:tabs>
              <w:tab w:val="left" w:pos="0"/>
            </w:tabs>
            <w:spacing w:line="276" w:lineRule="auto"/>
            <w:jc w:val="center"/>
          </w:pPr>
        </w:pPrChange>
      </w:pPr>
      <w:del w:id="966"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67" w:author="Виктория" w:date="2023-01-13T00:30:00Z"/>
          <w:rFonts w:ascii="Tahoma" w:hAnsi="Tahoma" w:cs="Tahoma"/>
          <w:sz w:val="16"/>
          <w:szCs w:val="16"/>
        </w:rPr>
        <w:pPrChange w:id="968" w:author="Виктория" w:date="2023-01-13T00:30:00Z">
          <w:pPr>
            <w:pStyle w:val="ConsPlusNonformat"/>
            <w:tabs>
              <w:tab w:val="left" w:pos="0"/>
            </w:tabs>
            <w:spacing w:line="276" w:lineRule="auto"/>
            <w:jc w:val="center"/>
          </w:pPr>
        </w:pPrChange>
      </w:pPr>
      <w:del w:id="969"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70" w:author="Виктория" w:date="2023-01-13T00:30:00Z"/>
          <w:rFonts w:ascii="Tahoma" w:hAnsi="Tahoma" w:cs="Tahoma"/>
          <w:szCs w:val="24"/>
        </w:rPr>
      </w:pPr>
      <w:del w:id="971"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72" w:author="Виктория" w:date="2023-01-13T00:30:00Z"/>
          <w:rFonts w:ascii="Tahoma" w:hAnsi="Tahoma" w:cs="Tahoma"/>
          <w:sz w:val="16"/>
          <w:szCs w:val="16"/>
        </w:rPr>
        <w:pPrChange w:id="973" w:author="Виктория" w:date="2023-01-13T00:30:00Z">
          <w:pPr>
            <w:pStyle w:val="ConsPlusNonformat"/>
            <w:tabs>
              <w:tab w:val="left" w:pos="0"/>
            </w:tabs>
            <w:spacing w:line="276" w:lineRule="auto"/>
            <w:ind w:firstLine="540"/>
            <w:jc w:val="center"/>
          </w:pPr>
        </w:pPrChange>
      </w:pPr>
      <w:del w:id="974"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75" w:author="Виктория" w:date="2023-01-13T00:30:00Z"/>
          <w:rFonts w:ascii="Tahoma" w:hAnsi="Tahoma" w:cs="Tahoma"/>
          <w:sz w:val="20"/>
          <w:szCs w:val="24"/>
        </w:rPr>
        <w:pPrChange w:id="976" w:author="Виктория" w:date="2023-01-13T00:30:00Z">
          <w:pPr>
            <w:spacing w:before="60" w:after="0" w:line="276" w:lineRule="auto"/>
            <w:jc w:val="both"/>
          </w:pPr>
        </w:pPrChange>
      </w:pPr>
      <w:del w:id="977"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78" w:author="Виктория" w:date="2023-01-13T00:30:00Z"/>
          <w:rFonts w:ascii="Tahoma" w:hAnsi="Tahoma" w:cs="Tahoma"/>
          <w:sz w:val="20"/>
          <w:szCs w:val="24"/>
        </w:rPr>
        <w:pPrChange w:id="979" w:author="Виктория" w:date="2023-01-13T00:30:00Z">
          <w:pPr>
            <w:spacing w:before="60" w:after="0" w:line="276" w:lineRule="auto"/>
            <w:ind w:firstLine="539"/>
            <w:jc w:val="both"/>
          </w:pPr>
        </w:pPrChange>
      </w:pPr>
      <w:del w:id="980"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81" w:author="Виктория" w:date="2023-01-13T00:30:00Z"/>
          <w:rFonts w:ascii="Tahoma" w:hAnsi="Tahoma" w:cs="Tahoma"/>
          <w:sz w:val="20"/>
          <w:szCs w:val="24"/>
        </w:rPr>
        <w:pPrChange w:id="982" w:author="Виктория" w:date="2023-01-13T00:30:00Z">
          <w:pPr>
            <w:spacing w:before="60" w:after="0" w:line="240" w:lineRule="auto"/>
            <w:jc w:val="both"/>
          </w:pPr>
        </w:pPrChange>
      </w:pPr>
      <w:del w:id="983"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84" w:author="Виктория" w:date="2023-01-13T00:30:00Z"/>
          <w:rFonts w:ascii="Tahoma" w:hAnsi="Tahoma" w:cs="Tahoma"/>
          <w:szCs w:val="24"/>
        </w:rPr>
        <w:pPrChange w:id="985" w:author="Виктория" w:date="2023-01-13T00:30:00Z">
          <w:pPr>
            <w:pStyle w:val="ConsPlusNonformat"/>
            <w:numPr>
              <w:numId w:val="1"/>
            </w:numPr>
            <w:tabs>
              <w:tab w:val="left" w:pos="0"/>
              <w:tab w:val="num" w:pos="840"/>
            </w:tabs>
            <w:spacing w:line="276" w:lineRule="auto"/>
            <w:ind w:left="840" w:firstLine="540"/>
            <w:jc w:val="both"/>
          </w:pPr>
        </w:pPrChange>
      </w:pPr>
      <w:del w:id="986"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87" w:author="Виктория" w:date="2023-01-13T00:30:00Z"/>
          <w:rFonts w:ascii="Tahoma" w:hAnsi="Tahoma" w:cs="Tahoma"/>
          <w:szCs w:val="24"/>
        </w:rPr>
        <w:pPrChange w:id="988" w:author="Виктория" w:date="2023-01-13T00:30:00Z">
          <w:pPr>
            <w:pStyle w:val="ConsPlusNonformat"/>
            <w:numPr>
              <w:numId w:val="1"/>
            </w:numPr>
            <w:tabs>
              <w:tab w:val="left" w:pos="0"/>
              <w:tab w:val="num" w:pos="840"/>
            </w:tabs>
            <w:spacing w:line="276" w:lineRule="auto"/>
            <w:ind w:left="840" w:firstLine="540"/>
            <w:jc w:val="both"/>
          </w:pPr>
        </w:pPrChange>
      </w:pPr>
      <w:del w:id="989"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90" w:author="Виктория" w:date="2023-01-13T00:30:00Z"/>
          <w:rFonts w:ascii="Tahoma" w:hAnsi="Tahoma" w:cs="Tahoma"/>
          <w:iCs/>
          <w:szCs w:val="24"/>
        </w:rPr>
        <w:pPrChange w:id="991" w:author="Виктория" w:date="2023-01-13T00:30:00Z">
          <w:pPr>
            <w:pStyle w:val="ConsPlusNonformat"/>
            <w:numPr>
              <w:numId w:val="1"/>
            </w:numPr>
            <w:tabs>
              <w:tab w:val="left" w:pos="0"/>
              <w:tab w:val="num" w:pos="840"/>
            </w:tabs>
            <w:spacing w:line="276" w:lineRule="auto"/>
            <w:ind w:left="840" w:firstLine="540"/>
            <w:jc w:val="both"/>
          </w:pPr>
        </w:pPrChange>
      </w:pPr>
      <w:del w:id="992"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93" w:author="Виктория" w:date="2023-01-13T00:30:00Z"/>
          <w:rFonts w:ascii="Tahoma" w:hAnsi="Tahoma" w:cs="Tahoma"/>
          <w:sz w:val="20"/>
          <w:szCs w:val="24"/>
        </w:rPr>
        <w:pPrChange w:id="994" w:author="Виктория" w:date="2023-01-13T00:30:00Z">
          <w:pPr>
            <w:tabs>
              <w:tab w:val="left" w:pos="0"/>
            </w:tabs>
            <w:spacing w:after="0" w:line="276" w:lineRule="auto"/>
            <w:ind w:firstLine="540"/>
            <w:jc w:val="both"/>
          </w:pPr>
        </w:pPrChange>
      </w:pPr>
      <w:del w:id="995"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96" w:author="Виктория" w:date="2023-01-13T00:30:00Z"/>
          <w:rFonts w:ascii="Tahoma" w:hAnsi="Tahoma" w:cs="Tahoma"/>
          <w:szCs w:val="24"/>
        </w:rPr>
        <w:pPrChange w:id="997" w:author="Виктория" w:date="2023-01-13T00:30:00Z">
          <w:pPr>
            <w:pStyle w:val="ConsPlusNonformat"/>
            <w:tabs>
              <w:tab w:val="left" w:pos="0"/>
            </w:tabs>
            <w:spacing w:line="276" w:lineRule="auto"/>
            <w:ind w:firstLine="540"/>
            <w:jc w:val="both"/>
          </w:pPr>
        </w:pPrChange>
      </w:pPr>
      <w:del w:id="998"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99" w:author="Виктория" w:date="2023-01-13T00:30:00Z"/>
          <w:rFonts w:ascii="Tahoma" w:hAnsi="Tahoma" w:cs="Tahoma"/>
          <w:szCs w:val="24"/>
        </w:rPr>
        <w:pPrChange w:id="1000" w:author="Виктория" w:date="2023-01-13T00:30:00Z">
          <w:pPr>
            <w:pStyle w:val="ConsPlusNonformat"/>
            <w:spacing w:line="276" w:lineRule="auto"/>
            <w:jc w:val="center"/>
          </w:pPr>
        </w:pPrChange>
      </w:pPr>
      <w:del w:id="100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1002" w:author="Виктория" w:date="2023-01-13T00:30:00Z"/>
          <w:rFonts w:ascii="Tahoma" w:hAnsi="Tahoma" w:cs="Tahoma"/>
          <w:szCs w:val="24"/>
        </w:rPr>
        <w:pPrChange w:id="1003" w:author="Виктория" w:date="2023-01-13T00:30:00Z">
          <w:pPr>
            <w:pStyle w:val="ConsPlusNonformat"/>
            <w:spacing w:line="276" w:lineRule="auto"/>
            <w:jc w:val="center"/>
          </w:pPr>
        </w:pPrChange>
      </w:pPr>
      <w:del w:id="1004"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1005" w:author="Виктория" w:date="2023-01-13T00:30:00Z"/>
          <w:rFonts w:ascii="Tahoma" w:hAnsi="Tahoma" w:cs="Tahoma"/>
          <w:sz w:val="20"/>
          <w:szCs w:val="24"/>
        </w:rPr>
        <w:pPrChange w:id="1006" w:author="Виктория" w:date="2023-01-13T00:30:00Z">
          <w:pPr>
            <w:spacing w:after="0" w:line="276" w:lineRule="auto"/>
            <w:jc w:val="both"/>
          </w:pPr>
        </w:pPrChange>
      </w:pPr>
      <w:del w:id="1007"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1008" w:author="Виктория" w:date="2023-01-13T00:30:00Z"/>
          <w:rFonts w:ascii="Tahoma" w:hAnsi="Tahoma" w:cs="Tahoma"/>
          <w:sz w:val="20"/>
          <w:szCs w:val="24"/>
        </w:rPr>
        <w:pPrChange w:id="1009" w:author="Виктория" w:date="2023-01-13T00:30:00Z">
          <w:pPr>
            <w:spacing w:after="0" w:line="276" w:lineRule="auto"/>
            <w:ind w:firstLine="539"/>
            <w:jc w:val="both"/>
          </w:pPr>
        </w:pPrChange>
      </w:pPr>
      <w:del w:id="1010"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1011" w:author="Виктория" w:date="2023-01-13T00:30:00Z"/>
          <w:rFonts w:ascii="Tahoma" w:hAnsi="Tahoma" w:cs="Tahoma"/>
          <w:sz w:val="20"/>
          <w:szCs w:val="24"/>
        </w:rPr>
        <w:pPrChange w:id="1012"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1013" w:author="Виктория" w:date="2023-01-13T00:30:00Z"/>
          <w:rFonts w:ascii="Tahoma" w:eastAsia="Times New Roman" w:hAnsi="Tahoma" w:cs="Tahoma"/>
          <w:sz w:val="20"/>
          <w:szCs w:val="24"/>
        </w:rPr>
      </w:pPr>
      <w:del w:id="1014"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1015" w:author="Виктория" w:date="2023-01-13T00:30:00Z"/>
          <w:rFonts w:ascii="Tahoma" w:eastAsia="Times New Roman" w:hAnsi="Tahoma" w:cs="Tahoma"/>
          <w:sz w:val="20"/>
          <w:szCs w:val="24"/>
        </w:rPr>
      </w:pPr>
      <w:del w:id="1016"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17"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18"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19" w:author="Виктория" w:date="2023-01-13T00:30:00Z"/>
                <w:rFonts w:ascii="Tahoma" w:hAnsi="Tahoma" w:cs="Tahoma"/>
                <w:b/>
                <w:spacing w:val="-4"/>
                <w:kern w:val="16"/>
                <w:position w:val="2"/>
                <w:sz w:val="20"/>
                <w:szCs w:val="24"/>
              </w:rPr>
            </w:pPr>
            <w:del w:id="1020"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21"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22" w:author="Виктория" w:date="2023-01-13T00:30:00Z"/>
                <w:rFonts w:ascii="Tahoma" w:hAnsi="Tahoma" w:cs="Tahoma"/>
                <w:spacing w:val="-4"/>
                <w:kern w:val="16"/>
                <w:position w:val="2"/>
                <w:sz w:val="20"/>
                <w:szCs w:val="24"/>
              </w:rPr>
            </w:pPr>
            <w:del w:id="1023"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24"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25" w:author="Виктория" w:date="2023-01-13T00:30:00Z"/>
                <w:rFonts w:ascii="Tahoma" w:hAnsi="Tahoma" w:cs="Tahoma"/>
                <w:spacing w:val="-4"/>
                <w:kern w:val="16"/>
                <w:position w:val="2"/>
                <w:sz w:val="20"/>
                <w:szCs w:val="24"/>
              </w:rPr>
            </w:pPr>
            <w:del w:id="1026"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27"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28" w:author="Виктория" w:date="2023-01-13T00:30:00Z"/>
                <w:rFonts w:ascii="Tahoma" w:hAnsi="Tahoma" w:cs="Tahoma"/>
                <w:spacing w:val="-4"/>
                <w:kern w:val="16"/>
                <w:position w:val="2"/>
                <w:sz w:val="20"/>
                <w:szCs w:val="24"/>
              </w:rPr>
            </w:pPr>
            <w:del w:id="1029"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30"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31"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32"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33" w:author="Виктория" w:date="2023-01-13T00:30:00Z"/>
                <w:rFonts w:ascii="Tahoma" w:hAnsi="Tahoma" w:cs="Tahoma"/>
                <w:b/>
                <w:spacing w:val="-4"/>
                <w:kern w:val="16"/>
                <w:position w:val="2"/>
                <w:sz w:val="20"/>
                <w:szCs w:val="24"/>
              </w:rPr>
            </w:pPr>
            <w:del w:id="1034"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3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36" w:author="Виктория" w:date="2023-01-13T00:30:00Z"/>
                <w:rFonts w:ascii="Tahoma" w:hAnsi="Tahoma" w:cs="Tahoma"/>
                <w:b/>
                <w:spacing w:val="-4"/>
                <w:kern w:val="16"/>
                <w:position w:val="2"/>
                <w:sz w:val="20"/>
                <w:szCs w:val="24"/>
              </w:rPr>
            </w:pPr>
            <w:del w:id="1037"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38"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39"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40"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41" w:author="Виктория" w:date="2023-01-13T00:30:00Z"/>
                <w:rFonts w:ascii="Tahoma" w:hAnsi="Tahoma" w:cs="Tahoma"/>
                <w:spacing w:val="-4"/>
                <w:kern w:val="16"/>
                <w:position w:val="2"/>
                <w:sz w:val="20"/>
                <w:szCs w:val="24"/>
              </w:rPr>
            </w:pPr>
            <w:del w:id="1042"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4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44"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45" w:author="Виктория" w:date="2023-01-13T00:30:00Z"/>
                <w:rFonts w:ascii="Tahoma" w:hAnsi="Tahoma" w:cs="Tahoma"/>
                <w:spacing w:val="-4"/>
                <w:kern w:val="16"/>
                <w:position w:val="2"/>
                <w:sz w:val="20"/>
                <w:szCs w:val="24"/>
              </w:rPr>
            </w:pPr>
            <w:del w:id="1046"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4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48"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49" w:author="Виктория" w:date="2023-01-13T00:30:00Z"/>
                <w:rFonts w:ascii="Tahoma" w:hAnsi="Tahoma" w:cs="Tahoma"/>
                <w:spacing w:val="-4"/>
                <w:kern w:val="16"/>
                <w:position w:val="2"/>
                <w:sz w:val="20"/>
                <w:szCs w:val="24"/>
              </w:rPr>
            </w:pPr>
            <w:del w:id="1050"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51"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52"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53" w:author="Виктория" w:date="2023-01-13T00:30:00Z"/>
                <w:rFonts w:ascii="Tahoma" w:hAnsi="Tahoma" w:cs="Tahoma"/>
                <w:spacing w:val="-4"/>
                <w:kern w:val="16"/>
                <w:position w:val="2"/>
                <w:sz w:val="20"/>
                <w:szCs w:val="24"/>
              </w:rPr>
            </w:pPr>
            <w:del w:id="1054"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55" w:author="Виктория" w:date="2023-01-13T00:30:00Z"/>
          <w:rFonts w:ascii="Tahoma" w:hAnsi="Tahoma" w:cs="Tahoma"/>
          <w:sz w:val="20"/>
          <w:szCs w:val="24"/>
        </w:rPr>
        <w:pPrChange w:id="1056"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57" w:author="Виктория" w:date="2023-01-13T00:30:00Z"/>
          <w:rFonts w:ascii="Tahoma" w:hAnsi="Tahoma" w:cs="Tahoma"/>
          <w:sz w:val="20"/>
          <w:szCs w:val="24"/>
        </w:rPr>
        <w:pPrChange w:id="1058"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59" w:author="Виктория" w:date="2023-01-13T00:30:00Z"/>
          <w:rFonts w:ascii="Tahoma" w:hAnsi="Tahoma" w:cs="Tahoma"/>
          <w:b/>
          <w:sz w:val="20"/>
          <w:szCs w:val="24"/>
        </w:rPr>
        <w:pPrChange w:id="1060" w:author="Виктория" w:date="2023-01-13T00:30:00Z">
          <w:pPr>
            <w:suppressAutoHyphens/>
            <w:spacing w:after="0" w:line="276" w:lineRule="auto"/>
            <w:jc w:val="both"/>
          </w:pPr>
        </w:pPrChange>
      </w:pPr>
      <w:del w:id="1061"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62" w:author="Виктория" w:date="2023-01-13T00:30:00Z"/>
          <w:rFonts w:ascii="Tahoma" w:hAnsi="Tahoma" w:cs="Tahoma"/>
          <w:b/>
          <w:sz w:val="20"/>
          <w:szCs w:val="24"/>
        </w:rPr>
        <w:pPrChange w:id="1063"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64" w:author="Виктория" w:date="2023-01-13T00:30:00Z"/>
          <w:rFonts w:ascii="Tahoma" w:hAnsi="Tahoma" w:cs="Tahoma"/>
          <w:b/>
          <w:sz w:val="20"/>
          <w:szCs w:val="24"/>
        </w:rPr>
        <w:pPrChange w:id="1065" w:author="Виктория" w:date="2023-01-13T00:30:00Z">
          <w:pPr>
            <w:suppressAutoHyphens/>
            <w:spacing w:after="0" w:line="276" w:lineRule="auto"/>
            <w:jc w:val="both"/>
          </w:pPr>
        </w:pPrChange>
      </w:pPr>
      <w:del w:id="1066"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67" w:author="Виктория" w:date="2023-01-13T00:30:00Z"/>
          <w:rFonts w:ascii="Tahoma" w:eastAsia="Calibri" w:hAnsi="Tahoma" w:cs="Tahoma"/>
          <w:sz w:val="20"/>
          <w:szCs w:val="24"/>
        </w:rPr>
        <w:pPrChange w:id="1068" w:author="Виктория" w:date="2023-01-13T00:30:00Z">
          <w:pPr>
            <w:spacing w:after="0" w:line="276" w:lineRule="auto"/>
            <w:jc w:val="both"/>
          </w:pPr>
        </w:pPrChange>
      </w:pPr>
    </w:p>
    <w:p w:rsidR="00D4135F" w:rsidDel="00D34719" w:rsidRDefault="00D4135F">
      <w:pPr>
        <w:rPr>
          <w:del w:id="1069" w:author="Виктория" w:date="2023-01-13T00:30:00Z"/>
          <w:rFonts w:ascii="Tahoma" w:eastAsia="Calibri" w:hAnsi="Tahoma" w:cs="Tahoma"/>
          <w:sz w:val="20"/>
          <w:szCs w:val="24"/>
        </w:rPr>
      </w:pPr>
      <w:del w:id="1070"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71" w:author="Виктория" w:date="2023-01-13T00:30:00Z"/>
          <w:rFonts w:ascii="Tahoma" w:hAnsi="Tahoma" w:cs="Tahoma"/>
          <w:sz w:val="20"/>
          <w:szCs w:val="24"/>
        </w:rPr>
        <w:pPrChange w:id="1072" w:author="Виктория" w:date="2023-01-13T00:30:00Z">
          <w:pPr>
            <w:spacing w:after="0" w:line="276" w:lineRule="auto"/>
            <w:jc w:val="right"/>
          </w:pPr>
        </w:pPrChange>
      </w:pPr>
      <w:del w:id="1073"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74" w:author="Виктория" w:date="2023-01-13T00:30:00Z"/>
          <w:rFonts w:ascii="Tahoma" w:hAnsi="Tahoma" w:cs="Tahoma"/>
          <w:sz w:val="20"/>
          <w:szCs w:val="24"/>
        </w:rPr>
        <w:pPrChange w:id="1075" w:author="Виктория" w:date="2023-01-13T00:30:00Z">
          <w:pPr>
            <w:spacing w:after="0" w:line="276" w:lineRule="auto"/>
            <w:jc w:val="right"/>
          </w:pPr>
        </w:pPrChange>
      </w:pPr>
      <w:del w:id="1076"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77" w:author="Виктория" w:date="2023-01-13T00:30:00Z"/>
          <w:rFonts w:ascii="Tahoma" w:hAnsi="Tahoma" w:cs="Tahoma"/>
          <w:sz w:val="20"/>
          <w:szCs w:val="24"/>
        </w:rPr>
        <w:pPrChange w:id="1078" w:author="Виктория" w:date="2023-01-13T00:30:00Z">
          <w:pPr>
            <w:spacing w:after="0" w:line="276" w:lineRule="auto"/>
            <w:jc w:val="right"/>
          </w:pPr>
        </w:pPrChange>
      </w:pPr>
      <w:del w:id="1079"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80" w:author="Виктория" w:date="2023-01-13T00:30:00Z"/>
          <w:rFonts w:ascii="Tahoma" w:eastAsia="Calibri" w:hAnsi="Tahoma" w:cs="Tahoma"/>
          <w:sz w:val="20"/>
          <w:szCs w:val="24"/>
        </w:rPr>
        <w:pPrChange w:id="1081" w:author="Виктория" w:date="2023-01-13T00:30:00Z">
          <w:pPr>
            <w:spacing w:after="0" w:line="276" w:lineRule="auto"/>
            <w:jc w:val="both"/>
          </w:pPr>
        </w:pPrChange>
      </w:pPr>
    </w:p>
    <w:p w:rsidR="00B81DBD" w:rsidRPr="00B206F3" w:rsidDel="00D34719" w:rsidRDefault="00B81DBD">
      <w:pPr>
        <w:spacing w:after="0" w:line="276" w:lineRule="auto"/>
        <w:rPr>
          <w:del w:id="1082" w:author="Виктория" w:date="2023-01-13T00:30:00Z"/>
          <w:rFonts w:ascii="Tahoma" w:eastAsia="Calibri" w:hAnsi="Tahoma" w:cs="Tahoma"/>
          <w:b/>
          <w:sz w:val="20"/>
          <w:szCs w:val="24"/>
        </w:rPr>
        <w:pPrChange w:id="1083" w:author="Виктория" w:date="2023-01-13T00:30:00Z">
          <w:pPr>
            <w:spacing w:after="0" w:line="276" w:lineRule="auto"/>
            <w:jc w:val="center"/>
          </w:pPr>
        </w:pPrChange>
      </w:pPr>
    </w:p>
    <w:p w:rsidR="00B81DBD" w:rsidRPr="00B206F3" w:rsidDel="00D34719" w:rsidRDefault="00B81DBD">
      <w:pPr>
        <w:widowControl w:val="0"/>
        <w:spacing w:line="276" w:lineRule="auto"/>
        <w:rPr>
          <w:del w:id="1084" w:author="Виктория" w:date="2023-01-13T00:30:00Z"/>
          <w:rFonts w:ascii="Tahoma" w:hAnsi="Tahoma" w:cs="Tahoma"/>
          <w:b/>
          <w:spacing w:val="-4"/>
          <w:sz w:val="20"/>
          <w:szCs w:val="24"/>
        </w:rPr>
        <w:pPrChange w:id="1085" w:author="Виктория" w:date="2023-01-13T00:30:00Z">
          <w:pPr>
            <w:widowControl w:val="0"/>
            <w:spacing w:line="276" w:lineRule="auto"/>
            <w:jc w:val="center"/>
          </w:pPr>
        </w:pPrChange>
      </w:pPr>
      <w:del w:id="1086"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87" w:author="Виктория" w:date="2023-01-13T00:30:00Z"/>
          <w:rFonts w:ascii="Tahoma" w:hAnsi="Tahoma" w:cs="Tahoma"/>
          <w:szCs w:val="24"/>
        </w:rPr>
      </w:pPr>
      <w:del w:id="1088"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89" w:author="Виктория" w:date="2023-01-13T00:30:00Z"/>
          <w:rFonts w:ascii="Tahoma" w:hAnsi="Tahoma" w:cs="Tahoma"/>
          <w:szCs w:val="24"/>
        </w:rPr>
        <w:pPrChange w:id="1090" w:author="Виктория" w:date="2023-01-13T00:30:00Z">
          <w:pPr>
            <w:pStyle w:val="ConsPlusNonformat"/>
            <w:spacing w:line="276" w:lineRule="auto"/>
            <w:jc w:val="center"/>
          </w:pPr>
        </w:pPrChange>
      </w:pPr>
      <w:del w:id="1091"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92" w:author="Виктория" w:date="2023-01-13T00:30:00Z"/>
          <w:rFonts w:ascii="Tahoma" w:hAnsi="Tahoma" w:cs="Tahoma"/>
          <w:szCs w:val="24"/>
        </w:rPr>
        <w:pPrChange w:id="1093" w:author="Виктория" w:date="2023-01-13T00:30:00Z">
          <w:pPr>
            <w:pStyle w:val="ConsPlusNonformat"/>
            <w:spacing w:line="276" w:lineRule="auto"/>
            <w:jc w:val="both"/>
          </w:pPr>
        </w:pPrChange>
      </w:pPr>
      <w:del w:id="1094"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95" w:author="Виктория" w:date="2023-01-13T00:30:00Z"/>
          <w:rFonts w:ascii="Tahoma" w:hAnsi="Tahoma" w:cs="Tahoma"/>
          <w:szCs w:val="24"/>
        </w:rPr>
        <w:pPrChange w:id="1096" w:author="Виктория" w:date="2023-01-13T00:30:00Z">
          <w:pPr>
            <w:pStyle w:val="ConsPlusNonformat"/>
            <w:spacing w:line="276" w:lineRule="auto"/>
            <w:jc w:val="both"/>
          </w:pPr>
        </w:pPrChange>
      </w:pPr>
      <w:del w:id="109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98" w:author="Виктория" w:date="2023-01-13T00:30:00Z"/>
          <w:rFonts w:ascii="Tahoma" w:hAnsi="Tahoma" w:cs="Tahoma"/>
          <w:sz w:val="16"/>
          <w:szCs w:val="16"/>
        </w:rPr>
        <w:pPrChange w:id="1099" w:author="Виктория" w:date="2023-01-13T00:30:00Z">
          <w:pPr>
            <w:pStyle w:val="ConsPlusNonformat"/>
            <w:tabs>
              <w:tab w:val="left" w:pos="0"/>
            </w:tabs>
            <w:spacing w:line="276" w:lineRule="auto"/>
            <w:jc w:val="center"/>
          </w:pPr>
        </w:pPrChange>
      </w:pPr>
      <w:del w:id="110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101" w:author="Виктория" w:date="2023-01-13T00:30:00Z"/>
          <w:rFonts w:ascii="Tahoma" w:hAnsi="Tahoma" w:cs="Tahoma"/>
          <w:sz w:val="16"/>
          <w:szCs w:val="16"/>
        </w:rPr>
        <w:pPrChange w:id="1102" w:author="Виктория" w:date="2023-01-13T00:30:00Z">
          <w:pPr>
            <w:pStyle w:val="ConsPlusNonformat"/>
            <w:tabs>
              <w:tab w:val="left" w:pos="0"/>
            </w:tabs>
            <w:spacing w:line="276" w:lineRule="auto"/>
            <w:jc w:val="center"/>
          </w:pPr>
        </w:pPrChange>
      </w:pPr>
      <w:del w:id="1103"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104" w:author="Виктория" w:date="2023-01-13T00:30:00Z"/>
          <w:rFonts w:ascii="Tahoma" w:hAnsi="Tahoma" w:cs="Tahoma"/>
          <w:szCs w:val="24"/>
        </w:rPr>
      </w:pPr>
      <w:del w:id="1105"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106" w:author="Виктория" w:date="2023-01-13T00:30:00Z"/>
          <w:rFonts w:ascii="Tahoma" w:hAnsi="Tahoma" w:cs="Tahoma"/>
          <w:sz w:val="16"/>
          <w:szCs w:val="16"/>
        </w:rPr>
        <w:pPrChange w:id="1107" w:author="Виктория" w:date="2023-01-13T00:30:00Z">
          <w:pPr>
            <w:pStyle w:val="ConsPlusNonformat"/>
            <w:tabs>
              <w:tab w:val="left" w:pos="0"/>
            </w:tabs>
            <w:spacing w:line="276" w:lineRule="auto"/>
            <w:ind w:firstLine="540"/>
            <w:jc w:val="center"/>
          </w:pPr>
        </w:pPrChange>
      </w:pPr>
      <w:del w:id="110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109" w:author="Виктория" w:date="2023-01-13T00:30:00Z"/>
          <w:rFonts w:ascii="Tahoma" w:hAnsi="Tahoma" w:cs="Tahoma"/>
          <w:spacing w:val="-4"/>
          <w:sz w:val="20"/>
          <w:szCs w:val="24"/>
        </w:rPr>
        <w:pPrChange w:id="1110" w:author="Виктория" w:date="2023-01-13T00:30:00Z">
          <w:pPr>
            <w:widowControl w:val="0"/>
            <w:spacing w:line="276" w:lineRule="auto"/>
            <w:jc w:val="both"/>
          </w:pPr>
        </w:pPrChange>
      </w:pPr>
      <w:del w:id="1111"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112" w:author="Виктория" w:date="2023-01-13T00:30:00Z"/>
          <w:rFonts w:ascii="Tahoma" w:eastAsia="Calibri" w:hAnsi="Tahoma" w:cs="Tahoma"/>
          <w:b/>
          <w:sz w:val="20"/>
          <w:szCs w:val="24"/>
        </w:rPr>
        <w:pPrChange w:id="1113" w:author="Виктория" w:date="2023-01-13T00:30:00Z">
          <w:pPr>
            <w:spacing w:after="0" w:line="276" w:lineRule="auto"/>
            <w:jc w:val="both"/>
          </w:pPr>
        </w:pPrChange>
      </w:pPr>
    </w:p>
    <w:p w:rsidR="003326CA" w:rsidRPr="00B206F3" w:rsidDel="00D34719" w:rsidRDefault="003326CA">
      <w:pPr>
        <w:spacing w:after="0" w:line="276" w:lineRule="auto"/>
        <w:rPr>
          <w:del w:id="1114" w:author="Виктория" w:date="2023-01-13T00:30:00Z"/>
          <w:rFonts w:ascii="Tahoma" w:eastAsia="Calibri" w:hAnsi="Tahoma" w:cs="Tahoma"/>
          <w:sz w:val="20"/>
          <w:szCs w:val="24"/>
        </w:rPr>
        <w:pPrChange w:id="1115" w:author="Виктория" w:date="2023-01-13T00:30:00Z">
          <w:pPr>
            <w:spacing w:after="0" w:line="276" w:lineRule="auto"/>
            <w:jc w:val="both"/>
          </w:pPr>
        </w:pPrChange>
      </w:pPr>
      <w:del w:id="1116"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17" w:author="Виктория" w:date="2023-01-13T00:30:00Z"/>
          <w:rFonts w:ascii="Tahoma" w:eastAsia="Calibri" w:hAnsi="Tahoma" w:cs="Tahoma"/>
          <w:sz w:val="20"/>
          <w:szCs w:val="24"/>
        </w:rPr>
        <w:pPrChange w:id="1118" w:author="Виктория" w:date="2023-01-13T00:30:00Z">
          <w:pPr>
            <w:spacing w:after="0" w:line="276" w:lineRule="auto"/>
            <w:ind w:left="2124" w:firstLine="708"/>
            <w:jc w:val="both"/>
          </w:pPr>
        </w:pPrChange>
      </w:pPr>
      <w:del w:id="111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20" w:author="Виктория" w:date="2023-01-13T00:30:00Z"/>
          <w:rFonts w:ascii="Tahoma" w:eastAsia="Calibri" w:hAnsi="Tahoma" w:cs="Tahoma"/>
          <w:sz w:val="20"/>
          <w:szCs w:val="24"/>
        </w:rPr>
        <w:pPrChange w:id="1121" w:author="Виктория" w:date="2023-01-13T00:30:00Z">
          <w:pPr>
            <w:spacing w:after="0" w:line="276" w:lineRule="auto"/>
            <w:jc w:val="both"/>
          </w:pPr>
        </w:pPrChange>
      </w:pPr>
    </w:p>
    <w:p w:rsidR="003326CA" w:rsidRPr="00B206F3" w:rsidDel="00D34719" w:rsidRDefault="003326CA">
      <w:pPr>
        <w:spacing w:after="0" w:line="276" w:lineRule="auto"/>
        <w:rPr>
          <w:del w:id="1122" w:author="Виктория" w:date="2023-01-13T00:30:00Z"/>
          <w:rFonts w:ascii="Tahoma" w:eastAsia="Calibri" w:hAnsi="Tahoma" w:cs="Tahoma"/>
          <w:b/>
          <w:sz w:val="20"/>
          <w:szCs w:val="24"/>
        </w:rPr>
        <w:pPrChange w:id="1123" w:author="Виктория" w:date="2023-01-13T00:30:00Z">
          <w:pPr>
            <w:spacing w:after="0" w:line="276" w:lineRule="auto"/>
            <w:jc w:val="both"/>
          </w:pPr>
        </w:pPrChange>
      </w:pPr>
    </w:p>
    <w:p w:rsidR="003326CA" w:rsidRPr="00B206F3" w:rsidDel="00D34719" w:rsidRDefault="003326CA">
      <w:pPr>
        <w:spacing w:after="0" w:line="276" w:lineRule="auto"/>
        <w:rPr>
          <w:del w:id="1124" w:author="Виктория" w:date="2023-01-13T00:30:00Z"/>
          <w:rFonts w:ascii="Tahoma" w:eastAsia="Calibri" w:hAnsi="Tahoma" w:cs="Tahoma"/>
          <w:sz w:val="20"/>
          <w:szCs w:val="24"/>
        </w:rPr>
        <w:pPrChange w:id="1125" w:author="Виктория" w:date="2023-01-13T00:30:00Z">
          <w:pPr>
            <w:spacing w:after="0" w:line="276" w:lineRule="auto"/>
            <w:jc w:val="both"/>
          </w:pPr>
        </w:pPrChange>
      </w:pPr>
      <w:del w:id="112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27" w:author="Виктория" w:date="2023-01-13T00:30:00Z"/>
          <w:rFonts w:ascii="Tahoma" w:eastAsia="Calibri" w:hAnsi="Tahoma" w:cs="Tahoma"/>
          <w:sz w:val="20"/>
          <w:szCs w:val="24"/>
        </w:rPr>
        <w:pPrChange w:id="1128" w:author="Виктория" w:date="2023-01-13T00:30:00Z">
          <w:pPr>
            <w:spacing w:after="0" w:line="276" w:lineRule="auto"/>
            <w:ind w:left="2124" w:firstLine="708"/>
            <w:jc w:val="both"/>
          </w:pPr>
        </w:pPrChange>
      </w:pPr>
      <w:del w:id="112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30" w:author="Виктория" w:date="2023-01-13T00:30:00Z"/>
          <w:rFonts w:ascii="Tahoma" w:eastAsia="Calibri" w:hAnsi="Tahoma" w:cs="Tahoma"/>
          <w:sz w:val="20"/>
          <w:szCs w:val="24"/>
        </w:rPr>
        <w:pPrChange w:id="1131" w:author="Виктория" w:date="2023-01-13T00:30:00Z">
          <w:pPr>
            <w:spacing w:after="0" w:line="276" w:lineRule="auto"/>
            <w:jc w:val="both"/>
          </w:pPr>
        </w:pPrChange>
      </w:pPr>
    </w:p>
    <w:p w:rsidR="003326CA" w:rsidRPr="00B206F3" w:rsidDel="00D34719" w:rsidRDefault="003326CA">
      <w:pPr>
        <w:spacing w:after="0" w:line="276" w:lineRule="auto"/>
        <w:rPr>
          <w:del w:id="1132" w:author="Виктория" w:date="2023-01-13T00:30:00Z"/>
          <w:rFonts w:ascii="Tahoma" w:eastAsia="Calibri" w:hAnsi="Tahoma" w:cs="Tahoma"/>
          <w:sz w:val="20"/>
          <w:szCs w:val="24"/>
        </w:rPr>
        <w:pPrChange w:id="1133" w:author="Виктория" w:date="2023-01-13T00:30:00Z">
          <w:pPr>
            <w:spacing w:after="0" w:line="276" w:lineRule="auto"/>
            <w:jc w:val="both"/>
          </w:pPr>
        </w:pPrChange>
      </w:pPr>
      <w:del w:id="1134"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35"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3E1" w:rsidRDefault="000E73E1" w:rsidP="006E325B">
      <w:pPr>
        <w:spacing w:after="0" w:line="240" w:lineRule="auto"/>
      </w:pPr>
      <w:r>
        <w:separator/>
      </w:r>
    </w:p>
  </w:endnote>
  <w:endnote w:type="continuationSeparator" w:id="0">
    <w:p w:rsidR="000E73E1" w:rsidRDefault="000E73E1"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3E1" w:rsidRDefault="000E73E1" w:rsidP="006E325B">
      <w:pPr>
        <w:spacing w:after="0" w:line="240" w:lineRule="auto"/>
      </w:pPr>
      <w:r>
        <w:separator/>
      </w:r>
    </w:p>
  </w:footnote>
  <w:footnote w:type="continuationSeparator" w:id="0">
    <w:p w:rsidR="000E73E1" w:rsidRDefault="000E73E1"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950F18">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533B"/>
    <w:rsid w:val="0004240A"/>
    <w:rsid w:val="00042E62"/>
    <w:rsid w:val="00043A85"/>
    <w:rsid w:val="0005071C"/>
    <w:rsid w:val="0006388E"/>
    <w:rsid w:val="000664AD"/>
    <w:rsid w:val="0008012F"/>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2C23"/>
    <w:rsid w:val="00323093"/>
    <w:rsid w:val="003326CA"/>
    <w:rsid w:val="003542C7"/>
    <w:rsid w:val="00371FD0"/>
    <w:rsid w:val="00372E3D"/>
    <w:rsid w:val="00381CAA"/>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0F1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A183D"/>
    <w:rsid w:val="00CA2117"/>
    <w:rsid w:val="00CA3010"/>
    <w:rsid w:val="00CA3C58"/>
    <w:rsid w:val="00CC0226"/>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6944D-6C85-45A0-9F00-85908989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11018</Words>
  <Characters>62809</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2023-01-12T23:37:00Z</dcterms:created>
  <dcterms:modified xsi:type="dcterms:W3CDTF">2023-01-12T23:37:00Z</dcterms:modified>
</cp:coreProperties>
</file>