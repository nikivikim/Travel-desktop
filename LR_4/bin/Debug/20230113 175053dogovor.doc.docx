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17:50:00Z">
        <w:r w:rsidR="00D35EE4">
          <w:rPr>
            <w:rFonts w:ascii="Tahoma" w:hAnsi="Tahoma" w:cs="Tahoma"/>
            <w:sz w:val="20"/>
            <w:szCs w:val="24"/>
          </w:rPr>
          <w:t>13.01.2023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ins w:id="482" w:author="Виктория" w:date="2023-01-13T17:50:00Z">
              <w:r w:rsidR="00D35EE4">
                <w:rPr>
                  <w:rFonts w:ascii="Tahoma" w:hAnsi="Tahoma" w:cs="Tahoma"/>
                  <w:spacing w:val="-4"/>
                  <w:sz w:val="18"/>
                  <w:szCs w:val="18"/>
                  <w:lang w:val="en-US"/>
                </w:rPr>
                <w:t>никитина</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D35EE4" w:rsidP="004D573D">
            <w:pPr>
              <w:spacing w:after="0" w:line="276" w:lineRule="auto"/>
              <w:rPr>
                <w:rFonts w:ascii="Tahoma" w:hAnsi="Tahoma" w:cs="Tahoma"/>
                <w:spacing w:val="-4"/>
                <w:sz w:val="18"/>
                <w:szCs w:val="18"/>
                <w:lang w:val="en-US"/>
                <w:rPrChange w:id="483" w:author="Виктория" w:date="2023-01-13T02:26:00Z">
                  <w:rPr>
                    <w:rFonts w:ascii="Tahoma" w:hAnsi="Tahoma" w:cs="Tahoma"/>
                    <w:spacing w:val="-4"/>
                    <w:sz w:val="18"/>
                    <w:szCs w:val="18"/>
                  </w:rPr>
                </w:rPrChange>
              </w:rPr>
            </w:pPr>
            <w:ins w:id="484" w:author="Виктория" w:date="2023-01-13T17:50:00Z">
              <w:r>
                <w:rPr>
                  <w:rFonts w:ascii="Tahoma" w:hAnsi="Tahoma" w:cs="Tahoma"/>
                  <w:spacing w:val="-4"/>
                  <w:sz w:val="18"/>
                  <w:szCs w:val="18"/>
                  <w:lang w:val="en-US"/>
                </w:rPr>
                <w:t>13.01.2023</w:t>
              </w:r>
            </w:ins>
            <w:ins w:id="485" w:author="Виктория" w:date="2023-01-13T02:26:00Z">
              <w:r w:rsidR="00C95E3A">
                <w:rPr>
                  <w:rFonts w:ascii="Tahoma" w:hAnsi="Tahoma" w:cs="Tahoma"/>
                  <w:spacing w:val="-4"/>
                  <w:sz w:val="18"/>
                  <w:szCs w:val="18"/>
                  <w:lang w:val="en-US"/>
                </w:rPr>
                <w:t xml:space="preserve">, </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922A11">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8" w:author="Виктория" w:date="2023-01-13T00:28: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9" w:author="Виктория" w:date="2023-01-13T00:29: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del w:id="490"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491" w:author="Виктория" w:date="2023-01-13T02:16:00Z">
              <w:r w:rsidRPr="000A2959" w:rsidDel="0009277D">
                <w:rPr>
                  <w:rFonts w:ascii="Tahoma" w:hAnsi="Tahoma" w:cs="Tahoma"/>
                  <w:spacing w:val="-4"/>
                  <w:sz w:val="18"/>
                  <w:szCs w:val="18"/>
                </w:rPr>
                <w:delText xml:space="preserve"> ………… </w:delText>
              </w:r>
            </w:del>
            <w:ins w:id="492" w:author="Виктория" w:date="2023-01-13T02:16:00Z">
              <w:r w:rsidR="0009277D" w:rsidRPr="0009277D">
                <w:rPr>
                  <w:rFonts w:ascii="Tahoma" w:hAnsi="Tahoma" w:cs="Tahoma"/>
                  <w:spacing w:val="-4"/>
                  <w:sz w:val="18"/>
                  <w:szCs w:val="18"/>
                  <w:rPrChange w:id="493" w:author="Виктория" w:date="2023-01-13T02:17:00Z">
                    <w:rPr>
                      <w:rFonts w:ascii="Tahoma" w:hAnsi="Tahoma" w:cs="Tahoma"/>
                      <w:spacing w:val="-4"/>
                      <w:sz w:val="18"/>
                      <w:szCs w:val="18"/>
                      <w:lang w:val="en-US"/>
                    </w:rPr>
                  </w:rPrChange>
                </w:rPr>
                <w:t xml:space="preserve"> </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494" w:author="Виктория" w:date="2023-01-13T17:50:00Z">
        <w:r w:rsidR="00D35EE4">
          <w:rPr>
            <w:rFonts w:ascii="Tahoma" w:eastAsia="Calibri" w:hAnsi="Tahoma" w:cs="Tahoma"/>
            <w:b/>
            <w:sz w:val="20"/>
            <w:szCs w:val="24"/>
            <w:lang w:val="en-US"/>
          </w:rPr>
          <w:t>13.01.2023</w:t>
        </w:r>
      </w:ins>
      <w:del w:id="495"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496"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497"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498" w:author="Виктория" w:date="2023-01-13T00:30:00Z"/>
          <w:rFonts w:ascii="Tahoma" w:hAnsi="Tahoma" w:cs="Tahoma"/>
          <w:sz w:val="20"/>
          <w:szCs w:val="24"/>
        </w:rPr>
        <w:pPrChange w:id="499" w:author="Виктория" w:date="2023-01-13T00:30:00Z">
          <w:pPr>
            <w:spacing w:after="0" w:line="276" w:lineRule="auto"/>
            <w:jc w:val="right"/>
          </w:pPr>
        </w:pPrChange>
      </w:pPr>
      <w:del w:id="500"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01" w:author="Виктория" w:date="2023-01-13T00:30:00Z"/>
          <w:rFonts w:ascii="Tahoma" w:hAnsi="Tahoma" w:cs="Tahoma"/>
          <w:sz w:val="20"/>
          <w:szCs w:val="24"/>
        </w:rPr>
        <w:pPrChange w:id="502" w:author="Виктория" w:date="2023-01-13T00:30:00Z">
          <w:pPr>
            <w:spacing w:after="0" w:line="276" w:lineRule="auto"/>
            <w:jc w:val="right"/>
          </w:pPr>
        </w:pPrChange>
      </w:pPr>
      <w:del w:id="50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04" w:author="Виктория" w:date="2023-01-13T00:30:00Z"/>
          <w:rFonts w:ascii="Tahoma" w:hAnsi="Tahoma" w:cs="Tahoma"/>
          <w:sz w:val="20"/>
          <w:szCs w:val="24"/>
        </w:rPr>
        <w:pPrChange w:id="505" w:author="Виктория" w:date="2023-01-13T00:30:00Z">
          <w:pPr>
            <w:spacing w:after="0" w:line="276" w:lineRule="auto"/>
            <w:jc w:val="right"/>
          </w:pPr>
        </w:pPrChange>
      </w:pPr>
      <w:del w:id="506"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07" w:author="Виктория" w:date="2023-01-13T00:30:00Z"/>
          <w:rFonts w:ascii="Tahoma" w:eastAsia="Calibri" w:hAnsi="Tahoma" w:cs="Tahoma"/>
          <w:sz w:val="20"/>
          <w:szCs w:val="24"/>
        </w:rPr>
        <w:pPrChange w:id="508" w:author="Виктория" w:date="2023-01-13T00:30:00Z">
          <w:pPr>
            <w:spacing w:after="0" w:line="276" w:lineRule="auto"/>
            <w:jc w:val="right"/>
          </w:pPr>
        </w:pPrChange>
      </w:pPr>
    </w:p>
    <w:p w:rsidR="006D026A" w:rsidRPr="00B206F3" w:rsidDel="00D34719" w:rsidRDefault="006515C4">
      <w:pPr>
        <w:spacing w:after="0" w:line="276" w:lineRule="auto"/>
        <w:rPr>
          <w:del w:id="509" w:author="Виктория" w:date="2023-01-13T00:30:00Z"/>
          <w:rFonts w:ascii="Tahoma" w:eastAsia="Calibri" w:hAnsi="Tahoma" w:cs="Tahoma"/>
          <w:b/>
          <w:sz w:val="20"/>
          <w:szCs w:val="24"/>
        </w:rPr>
        <w:pPrChange w:id="510" w:author="Виктория" w:date="2023-01-13T00:30:00Z">
          <w:pPr>
            <w:spacing w:after="0" w:line="276" w:lineRule="auto"/>
            <w:jc w:val="center"/>
          </w:pPr>
        </w:pPrChange>
      </w:pPr>
      <w:del w:id="511"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12"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13" w:author="Виктория" w:date="2023-01-13T00:30:00Z"/>
          <w:rFonts w:ascii="Tahoma" w:eastAsia="Calibri" w:hAnsi="Tahoma" w:cs="Tahoma"/>
          <w:sz w:val="20"/>
          <w:szCs w:val="24"/>
        </w:rPr>
        <w:pPrChange w:id="514" w:author="Виктория" w:date="2023-01-13T00:30:00Z">
          <w:pPr>
            <w:numPr>
              <w:numId w:val="3"/>
            </w:numPr>
            <w:tabs>
              <w:tab w:val="left" w:pos="284"/>
            </w:tabs>
            <w:spacing w:after="0" w:line="276" w:lineRule="auto"/>
            <w:ind w:left="720" w:hanging="360"/>
            <w:contextualSpacing/>
            <w:jc w:val="center"/>
          </w:pPr>
        </w:pPrChange>
      </w:pPr>
      <w:del w:id="515"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1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17" w:author="Виктория" w:date="2023-01-13T00:30:00Z"/>
                <w:rFonts w:ascii="Tahoma" w:eastAsia="Calibri" w:hAnsi="Tahoma" w:cs="Tahoma"/>
                <w:sz w:val="20"/>
                <w:szCs w:val="24"/>
              </w:rPr>
              <w:pPrChange w:id="518" w:author="Виктория" w:date="2023-01-13T00:30:00Z">
                <w:pPr>
                  <w:spacing w:after="0" w:line="276" w:lineRule="auto"/>
                  <w:jc w:val="center"/>
                </w:pPr>
              </w:pPrChange>
            </w:pPr>
            <w:del w:id="519"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20" w:author="Виктория" w:date="2023-01-13T00:30:00Z"/>
                <w:rFonts w:ascii="Tahoma" w:eastAsia="Calibri" w:hAnsi="Tahoma" w:cs="Tahoma"/>
                <w:sz w:val="20"/>
                <w:szCs w:val="24"/>
              </w:rPr>
              <w:pPrChange w:id="521" w:author="Виктория" w:date="2023-01-13T00:30:00Z">
                <w:pPr>
                  <w:spacing w:after="0" w:line="276" w:lineRule="auto"/>
                  <w:jc w:val="center"/>
                </w:pPr>
              </w:pPrChange>
            </w:pPr>
            <w:del w:id="522"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3" w:author="Виктория" w:date="2023-01-13T00:30:00Z"/>
                <w:rFonts w:ascii="Tahoma" w:eastAsia="Calibri" w:hAnsi="Tahoma" w:cs="Tahoma"/>
                <w:sz w:val="20"/>
                <w:szCs w:val="24"/>
              </w:rPr>
              <w:pPrChange w:id="524" w:author="Виктория" w:date="2023-01-13T00:30:00Z">
                <w:pPr>
                  <w:spacing w:after="0" w:line="276" w:lineRule="auto"/>
                  <w:jc w:val="both"/>
                </w:pPr>
              </w:pPrChange>
            </w:pPr>
          </w:p>
        </w:tc>
      </w:tr>
      <w:tr w:rsidR="006D026A" w:rsidRPr="00B206F3" w:rsidDel="00D34719" w:rsidTr="00447A3A">
        <w:trPr>
          <w:trHeight w:val="235"/>
          <w:del w:id="52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26" w:author="Виктория" w:date="2023-01-13T00:30:00Z"/>
                <w:rFonts w:ascii="Tahoma" w:eastAsia="Calibri" w:hAnsi="Tahoma" w:cs="Tahoma"/>
                <w:sz w:val="20"/>
                <w:szCs w:val="24"/>
              </w:rPr>
              <w:pPrChange w:id="527" w:author="Виктория" w:date="2023-01-13T00:30:00Z">
                <w:pPr>
                  <w:tabs>
                    <w:tab w:val="left" w:pos="454"/>
                  </w:tabs>
                  <w:spacing w:after="0" w:line="276" w:lineRule="auto"/>
                  <w:jc w:val="center"/>
                </w:pPr>
              </w:pPrChange>
            </w:pPr>
            <w:del w:id="528"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9" w:author="Виктория" w:date="2023-01-13T00:30:00Z"/>
                <w:rFonts w:ascii="Tahoma" w:eastAsia="Calibri" w:hAnsi="Tahoma" w:cs="Tahoma"/>
                <w:sz w:val="20"/>
                <w:szCs w:val="24"/>
              </w:rPr>
              <w:pPrChange w:id="530" w:author="Виктория" w:date="2023-01-13T00:30:00Z">
                <w:pPr>
                  <w:spacing w:after="0" w:line="276" w:lineRule="auto"/>
                  <w:jc w:val="both"/>
                </w:pPr>
              </w:pPrChange>
            </w:pPr>
          </w:p>
        </w:tc>
      </w:tr>
      <w:tr w:rsidR="006D026A" w:rsidRPr="00B206F3" w:rsidDel="00D34719" w:rsidTr="00447A3A">
        <w:trPr>
          <w:trHeight w:val="125"/>
          <w:del w:id="53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2" w:author="Виктория" w:date="2023-01-13T00:30:00Z"/>
                <w:rFonts w:ascii="Tahoma" w:eastAsia="Calibri" w:hAnsi="Tahoma" w:cs="Tahoma"/>
                <w:sz w:val="20"/>
                <w:szCs w:val="24"/>
              </w:rPr>
              <w:pPrChange w:id="533" w:author="Виктория" w:date="2023-01-13T00:30:00Z">
                <w:pPr>
                  <w:spacing w:after="0" w:line="276" w:lineRule="auto"/>
                  <w:jc w:val="center"/>
                </w:pPr>
              </w:pPrChange>
            </w:pPr>
            <w:del w:id="534"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5" w:author="Виктория" w:date="2023-01-13T00:30:00Z"/>
                <w:rFonts w:ascii="Tahoma" w:eastAsia="Calibri" w:hAnsi="Tahoma" w:cs="Tahoma"/>
                <w:sz w:val="20"/>
                <w:szCs w:val="24"/>
              </w:rPr>
              <w:pPrChange w:id="536" w:author="Виктория" w:date="2023-01-13T00:30:00Z">
                <w:pPr>
                  <w:spacing w:after="0" w:line="276" w:lineRule="auto"/>
                  <w:jc w:val="both"/>
                </w:pPr>
              </w:pPrChange>
            </w:pPr>
          </w:p>
        </w:tc>
      </w:tr>
      <w:tr w:rsidR="006D026A" w:rsidRPr="00B206F3" w:rsidDel="00D34719" w:rsidTr="00447A3A">
        <w:trPr>
          <w:trHeight w:val="219"/>
          <w:del w:id="53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8" w:author="Виктория" w:date="2023-01-13T00:30:00Z"/>
                <w:rFonts w:ascii="Tahoma" w:eastAsia="Calibri" w:hAnsi="Tahoma" w:cs="Tahoma"/>
                <w:sz w:val="20"/>
                <w:szCs w:val="24"/>
              </w:rPr>
              <w:pPrChange w:id="539" w:author="Виктория" w:date="2023-01-13T00:30:00Z">
                <w:pPr>
                  <w:spacing w:after="0" w:line="276" w:lineRule="auto"/>
                  <w:jc w:val="center"/>
                </w:pPr>
              </w:pPrChange>
            </w:pPr>
            <w:del w:id="540"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1" w:author="Виктория" w:date="2023-01-13T00:30:00Z"/>
                <w:rFonts w:ascii="Tahoma" w:eastAsia="Calibri" w:hAnsi="Tahoma" w:cs="Tahoma"/>
                <w:sz w:val="20"/>
                <w:szCs w:val="24"/>
              </w:rPr>
              <w:pPrChange w:id="542" w:author="Виктория" w:date="2023-01-13T00:30:00Z">
                <w:pPr>
                  <w:spacing w:after="0" w:line="276" w:lineRule="auto"/>
                  <w:jc w:val="both"/>
                </w:pPr>
              </w:pPrChange>
            </w:pPr>
          </w:p>
        </w:tc>
      </w:tr>
      <w:tr w:rsidR="006D026A" w:rsidRPr="00B206F3" w:rsidDel="00D34719" w:rsidTr="00447A3A">
        <w:trPr>
          <w:trHeight w:val="173"/>
          <w:del w:id="54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4" w:author="Виктория" w:date="2023-01-13T00:30:00Z"/>
                <w:rFonts w:ascii="Tahoma" w:eastAsia="Calibri" w:hAnsi="Tahoma" w:cs="Tahoma"/>
                <w:sz w:val="20"/>
                <w:szCs w:val="24"/>
              </w:rPr>
              <w:pPrChange w:id="545" w:author="Виктория" w:date="2023-01-13T00:30:00Z">
                <w:pPr>
                  <w:spacing w:after="0" w:line="276" w:lineRule="auto"/>
                  <w:jc w:val="center"/>
                </w:pPr>
              </w:pPrChange>
            </w:pPr>
            <w:del w:id="546"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7" w:author="Виктория" w:date="2023-01-13T00:30:00Z"/>
                <w:rFonts w:ascii="Tahoma" w:eastAsia="Calibri" w:hAnsi="Tahoma" w:cs="Tahoma"/>
                <w:sz w:val="20"/>
                <w:szCs w:val="24"/>
              </w:rPr>
              <w:pPrChange w:id="548" w:author="Виктория" w:date="2023-01-13T00:30:00Z">
                <w:pPr>
                  <w:spacing w:after="0" w:line="276" w:lineRule="auto"/>
                  <w:jc w:val="both"/>
                </w:pPr>
              </w:pPrChange>
            </w:pPr>
          </w:p>
        </w:tc>
      </w:tr>
      <w:tr w:rsidR="006D026A" w:rsidRPr="00B206F3" w:rsidDel="00D34719" w:rsidTr="00447A3A">
        <w:trPr>
          <w:trHeight w:val="155"/>
          <w:del w:id="54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0" w:author="Виктория" w:date="2023-01-13T00:30:00Z"/>
                <w:rFonts w:ascii="Tahoma" w:eastAsia="Calibri" w:hAnsi="Tahoma" w:cs="Tahoma"/>
                <w:sz w:val="20"/>
                <w:szCs w:val="24"/>
              </w:rPr>
              <w:pPrChange w:id="551" w:author="Виктория" w:date="2023-01-13T00:30:00Z">
                <w:pPr>
                  <w:spacing w:after="0" w:line="276" w:lineRule="auto"/>
                  <w:jc w:val="center"/>
                </w:pPr>
              </w:pPrChange>
            </w:pPr>
            <w:del w:id="552"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3" w:author="Виктория" w:date="2023-01-13T00:30:00Z"/>
                <w:rFonts w:ascii="Tahoma" w:eastAsia="Calibri" w:hAnsi="Tahoma" w:cs="Tahoma"/>
                <w:sz w:val="20"/>
                <w:szCs w:val="24"/>
              </w:rPr>
              <w:pPrChange w:id="554" w:author="Виктория" w:date="2023-01-13T00:30:00Z">
                <w:pPr>
                  <w:spacing w:after="0" w:line="276" w:lineRule="auto"/>
                  <w:jc w:val="both"/>
                </w:pPr>
              </w:pPrChange>
            </w:pPr>
          </w:p>
        </w:tc>
      </w:tr>
      <w:tr w:rsidR="006D026A" w:rsidRPr="00B206F3" w:rsidDel="00D34719" w:rsidTr="00447A3A">
        <w:trPr>
          <w:trHeight w:val="155"/>
          <w:del w:id="55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6" w:author="Виктория" w:date="2023-01-13T00:30:00Z"/>
                <w:rFonts w:ascii="Tahoma" w:eastAsia="Calibri" w:hAnsi="Tahoma" w:cs="Tahoma"/>
                <w:sz w:val="20"/>
                <w:szCs w:val="24"/>
              </w:rPr>
              <w:pPrChange w:id="557" w:author="Виктория" w:date="2023-01-13T00:30:00Z">
                <w:pPr>
                  <w:spacing w:after="0" w:line="276" w:lineRule="auto"/>
                  <w:jc w:val="center"/>
                </w:pPr>
              </w:pPrChange>
            </w:pPr>
            <w:del w:id="558"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9" w:author="Виктория" w:date="2023-01-13T00:30:00Z"/>
                <w:rFonts w:ascii="Tahoma" w:eastAsia="Calibri" w:hAnsi="Tahoma" w:cs="Tahoma"/>
                <w:sz w:val="20"/>
                <w:szCs w:val="24"/>
              </w:rPr>
              <w:pPrChange w:id="560"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61" w:author="Виктория" w:date="2023-01-13T00:30:00Z"/>
          <w:rFonts w:ascii="Tahoma" w:eastAsia="Calibri" w:hAnsi="Tahoma" w:cs="Tahoma"/>
          <w:b/>
          <w:sz w:val="10"/>
          <w:szCs w:val="10"/>
          <w:lang w:eastAsia="ar-SA"/>
        </w:rPr>
        <w:pPrChange w:id="562"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63" w:author="Виктория" w:date="2023-01-13T00:30:00Z"/>
          <w:rFonts w:ascii="Tahoma" w:eastAsia="Calibri" w:hAnsi="Tahoma" w:cs="Tahoma"/>
          <w:b/>
          <w:sz w:val="20"/>
          <w:szCs w:val="24"/>
        </w:rPr>
        <w:pPrChange w:id="564" w:author="Виктория" w:date="2023-01-13T00:30:00Z">
          <w:pPr>
            <w:pStyle w:val="ae"/>
            <w:numPr>
              <w:numId w:val="3"/>
            </w:numPr>
            <w:spacing w:after="0" w:line="276" w:lineRule="auto"/>
            <w:ind w:hanging="360"/>
            <w:jc w:val="center"/>
          </w:pPr>
        </w:pPrChange>
      </w:pPr>
      <w:del w:id="565"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6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7" w:author="Виктория" w:date="2023-01-13T00:30:00Z"/>
                <w:rFonts w:ascii="Tahoma" w:eastAsia="Calibri" w:hAnsi="Tahoma" w:cs="Tahoma"/>
                <w:sz w:val="20"/>
                <w:szCs w:val="24"/>
              </w:rPr>
              <w:pPrChange w:id="568" w:author="Виктория" w:date="2023-01-13T00:30:00Z">
                <w:pPr>
                  <w:spacing w:after="0" w:line="276" w:lineRule="auto"/>
                  <w:jc w:val="center"/>
                </w:pPr>
              </w:pPrChange>
            </w:pPr>
            <w:del w:id="569"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0" w:author="Виктория" w:date="2023-01-13T00:30:00Z"/>
                <w:rFonts w:ascii="Tahoma" w:eastAsia="Calibri" w:hAnsi="Tahoma" w:cs="Tahoma"/>
                <w:sz w:val="20"/>
                <w:szCs w:val="24"/>
              </w:rPr>
              <w:pPrChange w:id="571" w:author="Виктория" w:date="2023-01-13T00:30:00Z">
                <w:pPr>
                  <w:spacing w:after="0" w:line="276" w:lineRule="auto"/>
                  <w:jc w:val="both"/>
                </w:pPr>
              </w:pPrChange>
            </w:pPr>
          </w:p>
        </w:tc>
      </w:tr>
      <w:tr w:rsidR="006D026A" w:rsidRPr="00B206F3" w:rsidDel="00D34719" w:rsidTr="00447A3A">
        <w:trPr>
          <w:trHeight w:val="235"/>
          <w:del w:id="57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3" w:author="Виктория" w:date="2023-01-13T00:30:00Z"/>
                <w:rFonts w:ascii="Tahoma" w:eastAsia="Calibri" w:hAnsi="Tahoma" w:cs="Tahoma"/>
                <w:sz w:val="20"/>
                <w:szCs w:val="24"/>
              </w:rPr>
              <w:pPrChange w:id="574" w:author="Виктория" w:date="2023-01-13T00:30:00Z">
                <w:pPr>
                  <w:spacing w:after="0" w:line="276" w:lineRule="auto"/>
                  <w:jc w:val="center"/>
                </w:pPr>
              </w:pPrChange>
            </w:pPr>
            <w:del w:id="575"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6" w:author="Виктория" w:date="2023-01-13T00:30:00Z"/>
                <w:rFonts w:ascii="Tahoma" w:eastAsia="Calibri" w:hAnsi="Tahoma" w:cs="Tahoma"/>
                <w:sz w:val="20"/>
                <w:szCs w:val="24"/>
              </w:rPr>
              <w:pPrChange w:id="577" w:author="Виктория" w:date="2023-01-13T00:30:00Z">
                <w:pPr>
                  <w:spacing w:after="0" w:line="276" w:lineRule="auto"/>
                  <w:jc w:val="both"/>
                </w:pPr>
              </w:pPrChange>
            </w:pPr>
          </w:p>
        </w:tc>
      </w:tr>
      <w:tr w:rsidR="006D026A" w:rsidRPr="00B206F3" w:rsidDel="00D34719" w:rsidTr="00447A3A">
        <w:trPr>
          <w:trHeight w:val="125"/>
          <w:del w:id="57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9" w:author="Виктория" w:date="2023-01-13T00:30:00Z"/>
                <w:rFonts w:ascii="Tahoma" w:eastAsia="Calibri" w:hAnsi="Tahoma" w:cs="Tahoma"/>
                <w:sz w:val="20"/>
                <w:szCs w:val="24"/>
              </w:rPr>
              <w:pPrChange w:id="580" w:author="Виктория" w:date="2023-01-13T00:30:00Z">
                <w:pPr>
                  <w:spacing w:after="0" w:line="276" w:lineRule="auto"/>
                  <w:jc w:val="center"/>
                </w:pPr>
              </w:pPrChange>
            </w:pPr>
            <w:del w:id="581"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2" w:author="Виктория" w:date="2023-01-13T00:30:00Z"/>
                <w:rFonts w:ascii="Tahoma" w:eastAsia="Calibri" w:hAnsi="Tahoma" w:cs="Tahoma"/>
                <w:sz w:val="20"/>
                <w:szCs w:val="24"/>
              </w:rPr>
              <w:pPrChange w:id="583" w:author="Виктория" w:date="2023-01-13T00:30:00Z">
                <w:pPr>
                  <w:spacing w:after="0" w:line="276" w:lineRule="auto"/>
                  <w:jc w:val="both"/>
                </w:pPr>
              </w:pPrChange>
            </w:pPr>
          </w:p>
        </w:tc>
      </w:tr>
      <w:tr w:rsidR="006D026A" w:rsidRPr="00B206F3" w:rsidDel="00D34719" w:rsidTr="00447A3A">
        <w:trPr>
          <w:trHeight w:val="219"/>
          <w:del w:id="58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5" w:author="Виктория" w:date="2023-01-13T00:30:00Z"/>
                <w:rFonts w:ascii="Tahoma" w:eastAsia="Calibri" w:hAnsi="Tahoma" w:cs="Tahoma"/>
                <w:sz w:val="20"/>
                <w:szCs w:val="24"/>
              </w:rPr>
              <w:pPrChange w:id="586" w:author="Виктория" w:date="2023-01-13T00:30:00Z">
                <w:pPr>
                  <w:spacing w:after="0" w:line="276" w:lineRule="auto"/>
                  <w:jc w:val="center"/>
                </w:pPr>
              </w:pPrChange>
            </w:pPr>
            <w:del w:id="587"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8" w:author="Виктория" w:date="2023-01-13T00:30:00Z"/>
                <w:rFonts w:ascii="Tahoma" w:eastAsia="Calibri" w:hAnsi="Tahoma" w:cs="Tahoma"/>
                <w:sz w:val="20"/>
                <w:szCs w:val="24"/>
              </w:rPr>
              <w:pPrChange w:id="589" w:author="Виктория" w:date="2023-01-13T00:30:00Z">
                <w:pPr>
                  <w:spacing w:after="0" w:line="276" w:lineRule="auto"/>
                  <w:jc w:val="both"/>
                </w:pPr>
              </w:pPrChange>
            </w:pPr>
          </w:p>
        </w:tc>
      </w:tr>
      <w:tr w:rsidR="006D026A" w:rsidRPr="00B206F3" w:rsidDel="00D34719" w:rsidTr="00447A3A">
        <w:trPr>
          <w:trHeight w:val="131"/>
          <w:del w:id="59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1" w:author="Виктория" w:date="2023-01-13T00:30:00Z"/>
                <w:rFonts w:ascii="Tahoma" w:eastAsia="Calibri" w:hAnsi="Tahoma" w:cs="Tahoma"/>
                <w:sz w:val="20"/>
                <w:szCs w:val="24"/>
              </w:rPr>
              <w:pPrChange w:id="592" w:author="Виктория" w:date="2023-01-13T00:30:00Z">
                <w:pPr>
                  <w:spacing w:after="0" w:line="276" w:lineRule="auto"/>
                  <w:jc w:val="center"/>
                </w:pPr>
              </w:pPrChange>
            </w:pPr>
            <w:del w:id="593"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4" w:author="Виктория" w:date="2023-01-13T00:30:00Z"/>
                <w:rFonts w:ascii="Tahoma" w:eastAsia="Calibri" w:hAnsi="Tahoma" w:cs="Tahoma"/>
                <w:sz w:val="20"/>
                <w:szCs w:val="24"/>
              </w:rPr>
              <w:pPrChange w:id="595" w:author="Виктория" w:date="2023-01-13T00:30:00Z">
                <w:pPr>
                  <w:spacing w:after="0" w:line="276" w:lineRule="auto"/>
                  <w:jc w:val="both"/>
                </w:pPr>
              </w:pPrChange>
            </w:pPr>
          </w:p>
        </w:tc>
      </w:tr>
      <w:tr w:rsidR="006D026A" w:rsidRPr="00B206F3" w:rsidDel="00D34719" w:rsidTr="00447A3A">
        <w:trPr>
          <w:trHeight w:val="173"/>
          <w:del w:id="59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7" w:author="Виктория" w:date="2023-01-13T00:30:00Z"/>
                <w:rFonts w:ascii="Tahoma" w:eastAsia="Calibri" w:hAnsi="Tahoma" w:cs="Tahoma"/>
                <w:sz w:val="20"/>
                <w:szCs w:val="24"/>
              </w:rPr>
              <w:pPrChange w:id="598" w:author="Виктория" w:date="2023-01-13T00:30:00Z">
                <w:pPr>
                  <w:spacing w:after="0" w:line="276" w:lineRule="auto"/>
                  <w:jc w:val="center"/>
                </w:pPr>
              </w:pPrChange>
            </w:pPr>
            <w:del w:id="599"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0" w:author="Виктория" w:date="2023-01-13T00:30:00Z"/>
                <w:rFonts w:ascii="Tahoma" w:eastAsia="Calibri" w:hAnsi="Tahoma" w:cs="Tahoma"/>
                <w:sz w:val="20"/>
                <w:szCs w:val="24"/>
              </w:rPr>
              <w:pPrChange w:id="601" w:author="Виктория" w:date="2023-01-13T00:30:00Z">
                <w:pPr>
                  <w:spacing w:after="0" w:line="276" w:lineRule="auto"/>
                  <w:jc w:val="both"/>
                </w:pPr>
              </w:pPrChange>
            </w:pPr>
          </w:p>
        </w:tc>
      </w:tr>
      <w:tr w:rsidR="006D026A" w:rsidRPr="00B206F3" w:rsidDel="00D34719" w:rsidTr="00447A3A">
        <w:trPr>
          <w:trHeight w:val="155"/>
          <w:del w:id="60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3" w:author="Виктория" w:date="2023-01-13T00:30:00Z"/>
                <w:rFonts w:ascii="Tahoma" w:eastAsia="Calibri" w:hAnsi="Tahoma" w:cs="Tahoma"/>
                <w:sz w:val="20"/>
                <w:szCs w:val="24"/>
              </w:rPr>
              <w:pPrChange w:id="604" w:author="Виктория" w:date="2023-01-13T00:30:00Z">
                <w:pPr>
                  <w:spacing w:after="0" w:line="276" w:lineRule="auto"/>
                  <w:jc w:val="center"/>
                </w:pPr>
              </w:pPrChange>
            </w:pPr>
            <w:del w:id="605"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6" w:author="Виктория" w:date="2023-01-13T00:30:00Z"/>
                <w:rFonts w:ascii="Tahoma" w:eastAsia="Calibri" w:hAnsi="Tahoma" w:cs="Tahoma"/>
                <w:sz w:val="20"/>
                <w:szCs w:val="24"/>
              </w:rPr>
              <w:pPrChange w:id="607" w:author="Виктория" w:date="2023-01-13T00:30:00Z">
                <w:pPr>
                  <w:spacing w:after="0" w:line="276" w:lineRule="auto"/>
                  <w:jc w:val="both"/>
                </w:pPr>
              </w:pPrChange>
            </w:pPr>
          </w:p>
        </w:tc>
      </w:tr>
      <w:tr w:rsidR="006D026A" w:rsidRPr="00B206F3" w:rsidDel="00D34719" w:rsidTr="002558AF">
        <w:trPr>
          <w:trHeight w:val="300"/>
          <w:del w:id="60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9" w:author="Виктория" w:date="2023-01-13T00:30:00Z"/>
                <w:rFonts w:ascii="Tahoma" w:eastAsia="Calibri" w:hAnsi="Tahoma" w:cs="Tahoma"/>
                <w:sz w:val="20"/>
                <w:szCs w:val="24"/>
              </w:rPr>
              <w:pPrChange w:id="610" w:author="Виктория" w:date="2023-01-13T00:30:00Z">
                <w:pPr>
                  <w:spacing w:after="0" w:line="276" w:lineRule="auto"/>
                  <w:jc w:val="center"/>
                </w:pPr>
              </w:pPrChange>
            </w:pPr>
            <w:del w:id="611"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2" w:author="Виктория" w:date="2023-01-13T00:30:00Z"/>
                <w:rFonts w:ascii="Tahoma" w:eastAsia="Calibri" w:hAnsi="Tahoma" w:cs="Tahoma"/>
                <w:sz w:val="20"/>
                <w:szCs w:val="24"/>
              </w:rPr>
              <w:pPrChange w:id="613" w:author="Виктория" w:date="2023-01-13T00:30:00Z">
                <w:pPr>
                  <w:spacing w:after="0" w:line="276" w:lineRule="auto"/>
                  <w:jc w:val="both"/>
                </w:pPr>
              </w:pPrChange>
            </w:pPr>
          </w:p>
        </w:tc>
      </w:tr>
      <w:tr w:rsidR="00954041" w:rsidRPr="00B206F3" w:rsidDel="00D34719" w:rsidTr="00954041">
        <w:trPr>
          <w:trHeight w:val="386"/>
          <w:del w:id="614"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15" w:author="Виктория" w:date="2023-01-13T00:30:00Z"/>
                <w:rFonts w:ascii="Tahoma" w:eastAsia="Calibri" w:hAnsi="Tahoma" w:cs="Tahoma"/>
                <w:sz w:val="20"/>
                <w:szCs w:val="24"/>
              </w:rPr>
              <w:pPrChange w:id="616" w:author="Виктория" w:date="2023-01-13T00:30:00Z">
                <w:pPr>
                  <w:spacing w:after="0" w:line="276" w:lineRule="auto"/>
                  <w:jc w:val="both"/>
                </w:pPr>
              </w:pPrChange>
            </w:pPr>
            <w:del w:id="617"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18" w:author="Виктория" w:date="2023-01-13T00:30:00Z"/>
          <w:rFonts w:ascii="Tahoma" w:eastAsia="Calibri" w:hAnsi="Tahoma" w:cs="Tahoma"/>
          <w:sz w:val="10"/>
          <w:szCs w:val="10"/>
          <w:lang w:eastAsia="ar-SA"/>
        </w:rPr>
        <w:pPrChange w:id="619"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20" w:author="Виктория" w:date="2023-01-13T00:30:00Z"/>
          <w:rFonts w:ascii="Tahoma" w:eastAsia="Calibri" w:hAnsi="Tahoma" w:cs="Tahoma"/>
          <w:b/>
          <w:sz w:val="20"/>
          <w:szCs w:val="24"/>
          <w:lang w:eastAsia="ar-SA"/>
        </w:rPr>
        <w:pPrChange w:id="621" w:author="Виктория" w:date="2023-01-13T00:30:00Z">
          <w:pPr>
            <w:suppressAutoHyphens/>
            <w:spacing w:after="0" w:line="276" w:lineRule="auto"/>
            <w:jc w:val="center"/>
          </w:pPr>
        </w:pPrChange>
      </w:pPr>
      <w:del w:id="622"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23"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24" w:author="Виктория" w:date="2023-01-13T00:30:00Z"/>
                <w:rFonts w:ascii="Tahoma" w:eastAsia="Calibri" w:hAnsi="Tahoma" w:cs="Tahoma"/>
                <w:sz w:val="20"/>
                <w:szCs w:val="24"/>
                <w:lang w:eastAsia="ar-SA"/>
              </w:rPr>
            </w:pPr>
            <w:del w:id="625"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26" w:author="Виктория" w:date="2023-01-13T00:30:00Z"/>
                <w:rFonts w:ascii="Tahoma" w:eastAsia="Calibri" w:hAnsi="Tahoma" w:cs="Tahoma"/>
                <w:sz w:val="20"/>
                <w:szCs w:val="24"/>
                <w:lang w:eastAsia="ar-SA"/>
              </w:rPr>
              <w:pPrChange w:id="627" w:author="Виктория" w:date="2023-01-13T00:30:00Z">
                <w:pPr>
                  <w:suppressAutoHyphens/>
                  <w:spacing w:after="0" w:line="276" w:lineRule="auto"/>
                  <w:jc w:val="both"/>
                </w:pPr>
              </w:pPrChange>
            </w:pPr>
            <w:del w:id="628"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29" w:author="Виктория" w:date="2023-01-13T00:30:00Z"/>
                <w:rFonts w:ascii="Tahoma" w:eastAsia="Calibri" w:hAnsi="Tahoma" w:cs="Tahoma"/>
                <w:sz w:val="20"/>
                <w:szCs w:val="24"/>
                <w:lang w:eastAsia="ar-SA"/>
              </w:rPr>
              <w:pPrChange w:id="630" w:author="Виктория" w:date="2023-01-13T00:30:00Z">
                <w:pPr>
                  <w:suppressAutoHyphens/>
                  <w:spacing w:after="0" w:line="276" w:lineRule="auto"/>
                  <w:jc w:val="both"/>
                </w:pPr>
              </w:pPrChange>
            </w:pPr>
            <w:del w:id="631"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32" w:author="Виктория" w:date="2023-01-13T00:30:00Z"/>
                <w:rFonts w:ascii="Tahoma" w:eastAsia="Calibri" w:hAnsi="Tahoma" w:cs="Tahoma"/>
                <w:b/>
                <w:sz w:val="20"/>
                <w:szCs w:val="24"/>
                <w:lang w:eastAsia="ar-SA"/>
              </w:rPr>
              <w:pPrChange w:id="633"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34" w:author="Виктория" w:date="2023-01-13T00:30:00Z"/>
                <w:rFonts w:ascii="Tahoma" w:eastAsia="Calibri" w:hAnsi="Tahoma" w:cs="Tahoma"/>
                <w:sz w:val="20"/>
                <w:szCs w:val="24"/>
                <w:lang w:eastAsia="ar-SA"/>
              </w:rPr>
              <w:pPrChange w:id="635" w:author="Виктория" w:date="2023-01-13T00:30:00Z">
                <w:pPr>
                  <w:suppressAutoHyphens/>
                  <w:spacing w:after="0" w:line="276" w:lineRule="auto"/>
                  <w:jc w:val="center"/>
                </w:pPr>
              </w:pPrChange>
            </w:pPr>
            <w:del w:id="636"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37" w:author="Виктория" w:date="2023-01-13T00:30:00Z"/>
                <w:rFonts w:ascii="Tahoma" w:eastAsia="Calibri" w:hAnsi="Tahoma" w:cs="Tahoma"/>
                <w:sz w:val="20"/>
                <w:szCs w:val="24"/>
                <w:lang w:eastAsia="ar-SA"/>
              </w:rPr>
              <w:pPrChange w:id="638" w:author="Виктория" w:date="2023-01-13T00:30:00Z">
                <w:pPr>
                  <w:suppressAutoHyphens/>
                  <w:spacing w:after="0" w:line="276" w:lineRule="auto"/>
                  <w:jc w:val="center"/>
                </w:pPr>
              </w:pPrChange>
            </w:pPr>
            <w:del w:id="639"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40" w:author="Виктория" w:date="2023-01-13T00:30:00Z"/>
                <w:rFonts w:ascii="Tahoma" w:eastAsia="Calibri" w:hAnsi="Tahoma" w:cs="Tahoma"/>
                <w:sz w:val="20"/>
                <w:szCs w:val="24"/>
                <w:lang w:eastAsia="ar-SA"/>
              </w:rPr>
              <w:pPrChange w:id="641" w:author="Виктория" w:date="2023-01-13T00:30:00Z">
                <w:pPr>
                  <w:suppressAutoHyphens/>
                  <w:spacing w:after="0" w:line="276" w:lineRule="auto"/>
                  <w:jc w:val="center"/>
                </w:pPr>
              </w:pPrChange>
            </w:pPr>
            <w:del w:id="642"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43" w:author="Виктория" w:date="2023-01-13T00:30:00Z"/>
                <w:rFonts w:ascii="Tahoma" w:eastAsia="Calibri" w:hAnsi="Tahoma" w:cs="Tahoma"/>
                <w:sz w:val="20"/>
                <w:szCs w:val="24"/>
                <w:lang w:eastAsia="ar-SA"/>
              </w:rPr>
              <w:pPrChange w:id="644" w:author="Виктория" w:date="2023-01-13T00:30:00Z">
                <w:pPr>
                  <w:suppressAutoHyphens/>
                  <w:spacing w:after="0" w:line="276" w:lineRule="auto"/>
                  <w:jc w:val="center"/>
                </w:pPr>
              </w:pPrChange>
            </w:pPr>
            <w:del w:id="645"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46" w:author="Виктория" w:date="2023-01-13T00:30:00Z"/>
                <w:rFonts w:ascii="Tahoma" w:eastAsia="Calibri" w:hAnsi="Tahoma" w:cs="Tahoma"/>
                <w:sz w:val="20"/>
                <w:szCs w:val="24"/>
                <w:lang w:eastAsia="ar-SA"/>
              </w:rPr>
              <w:pPrChange w:id="647" w:author="Виктория" w:date="2023-01-13T00:30:00Z">
                <w:pPr>
                  <w:suppressAutoHyphens/>
                  <w:spacing w:after="0" w:line="276" w:lineRule="auto"/>
                  <w:jc w:val="center"/>
                </w:pPr>
              </w:pPrChange>
            </w:pPr>
            <w:del w:id="648"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49" w:author="Виктория" w:date="2023-01-13T00:30:00Z"/>
                <w:rFonts w:ascii="Tahoma" w:eastAsia="Calibri" w:hAnsi="Tahoma" w:cs="Tahoma"/>
                <w:sz w:val="20"/>
                <w:szCs w:val="24"/>
                <w:lang w:eastAsia="ar-SA"/>
              </w:rPr>
              <w:pPrChange w:id="650" w:author="Виктория" w:date="2023-01-13T00:30:00Z">
                <w:pPr>
                  <w:suppressAutoHyphens/>
                  <w:spacing w:after="0" w:line="276" w:lineRule="auto"/>
                  <w:jc w:val="center"/>
                </w:pPr>
              </w:pPrChange>
            </w:pPr>
            <w:del w:id="651"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52" w:author="Виктория" w:date="2023-01-13T00:30:00Z"/>
                <w:rFonts w:ascii="Tahoma" w:eastAsia="Calibri" w:hAnsi="Tahoma" w:cs="Tahoma"/>
                <w:sz w:val="20"/>
                <w:szCs w:val="24"/>
                <w:lang w:eastAsia="ar-SA"/>
              </w:rPr>
              <w:pPrChange w:id="653" w:author="Виктория" w:date="2023-01-13T00:30:00Z">
                <w:pPr>
                  <w:suppressAutoHyphens/>
                  <w:spacing w:after="0" w:line="276" w:lineRule="auto"/>
                  <w:jc w:val="center"/>
                </w:pPr>
              </w:pPrChange>
            </w:pPr>
            <w:del w:id="654"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5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56" w:author="Виктория" w:date="2023-01-13T00:30:00Z"/>
                <w:rFonts w:ascii="Tahoma" w:eastAsia="Calibri" w:hAnsi="Tahoma" w:cs="Tahoma"/>
                <w:b/>
                <w:sz w:val="20"/>
                <w:szCs w:val="24"/>
                <w:lang w:eastAsia="ar-SA"/>
              </w:rPr>
              <w:pPrChange w:id="65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58" w:author="Виктория" w:date="2023-01-13T00:30:00Z"/>
                <w:rFonts w:ascii="Tahoma" w:eastAsia="Calibri" w:hAnsi="Tahoma" w:cs="Tahoma"/>
                <w:b/>
                <w:sz w:val="20"/>
                <w:szCs w:val="24"/>
                <w:lang w:eastAsia="ar-SA"/>
              </w:rPr>
              <w:pPrChange w:id="65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60" w:author="Виктория" w:date="2023-01-13T00:30:00Z"/>
                <w:rFonts w:ascii="Tahoma" w:eastAsia="Calibri" w:hAnsi="Tahoma" w:cs="Tahoma"/>
                <w:b/>
                <w:sz w:val="20"/>
                <w:szCs w:val="24"/>
                <w:lang w:eastAsia="ar-SA"/>
              </w:rPr>
              <w:pPrChange w:id="66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62" w:author="Виктория" w:date="2023-01-13T00:30:00Z"/>
                <w:rFonts w:ascii="Tahoma" w:eastAsia="Calibri" w:hAnsi="Tahoma" w:cs="Tahoma"/>
                <w:b/>
                <w:sz w:val="20"/>
                <w:szCs w:val="24"/>
                <w:lang w:eastAsia="ar-SA"/>
              </w:rPr>
              <w:pPrChange w:id="66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64" w:author="Виктория" w:date="2023-01-13T00:30:00Z"/>
                <w:rFonts w:ascii="Tahoma" w:eastAsia="Calibri" w:hAnsi="Tahoma" w:cs="Tahoma"/>
                <w:b/>
                <w:sz w:val="20"/>
                <w:szCs w:val="24"/>
                <w:lang w:eastAsia="ar-SA"/>
              </w:rPr>
              <w:pPrChange w:id="66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r>
      <w:tr w:rsidR="006D026A" w:rsidRPr="00B206F3" w:rsidDel="00D34719" w:rsidTr="00437911">
        <w:trPr>
          <w:del w:id="670"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1" w:author="Виктория" w:date="2023-01-13T00:30:00Z"/>
                <w:rFonts w:ascii="Tahoma" w:eastAsia="Calibri" w:hAnsi="Tahoma" w:cs="Tahoma"/>
                <w:b/>
                <w:sz w:val="20"/>
                <w:szCs w:val="24"/>
                <w:lang w:eastAsia="ar-SA"/>
              </w:rPr>
              <w:pPrChange w:id="672"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3" w:author="Виктория" w:date="2023-01-13T00:30:00Z"/>
                <w:rFonts w:ascii="Tahoma" w:eastAsia="Calibri" w:hAnsi="Tahoma" w:cs="Tahoma"/>
                <w:b/>
                <w:sz w:val="20"/>
                <w:szCs w:val="24"/>
                <w:lang w:eastAsia="ar-SA"/>
              </w:rPr>
              <w:pPrChange w:id="674"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5" w:author="Виктория" w:date="2023-01-13T00:30:00Z"/>
                <w:rFonts w:ascii="Tahoma" w:eastAsia="Calibri" w:hAnsi="Tahoma" w:cs="Tahoma"/>
                <w:b/>
                <w:sz w:val="20"/>
                <w:szCs w:val="24"/>
                <w:lang w:eastAsia="ar-SA"/>
              </w:rPr>
              <w:pPrChange w:id="676"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7" w:author="Виктория" w:date="2023-01-13T00:30:00Z"/>
                <w:rFonts w:ascii="Tahoma" w:eastAsia="Calibri" w:hAnsi="Tahoma" w:cs="Tahoma"/>
                <w:b/>
                <w:sz w:val="20"/>
                <w:szCs w:val="24"/>
                <w:lang w:eastAsia="ar-SA"/>
              </w:rPr>
              <w:pPrChange w:id="678"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9" w:author="Виктория" w:date="2023-01-13T00:30:00Z"/>
                <w:rFonts w:ascii="Tahoma" w:eastAsia="Calibri" w:hAnsi="Tahoma" w:cs="Tahoma"/>
                <w:b/>
                <w:sz w:val="20"/>
                <w:szCs w:val="24"/>
                <w:lang w:eastAsia="ar-SA"/>
              </w:rPr>
              <w:pPrChange w:id="680"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1" w:author="Виктория" w:date="2023-01-13T00:30:00Z"/>
                <w:rFonts w:ascii="Tahoma" w:eastAsia="Calibri" w:hAnsi="Tahoma" w:cs="Tahoma"/>
                <w:b/>
                <w:sz w:val="20"/>
                <w:szCs w:val="24"/>
                <w:lang w:eastAsia="ar-SA"/>
              </w:rPr>
              <w:pPrChange w:id="682"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b/>
                <w:sz w:val="20"/>
                <w:szCs w:val="24"/>
                <w:lang w:eastAsia="ar-SA"/>
              </w:rPr>
              <w:pPrChange w:id="684" w:author="Виктория" w:date="2023-01-13T00:30:00Z">
                <w:pPr>
                  <w:suppressAutoHyphens/>
                  <w:spacing w:after="0" w:line="276" w:lineRule="auto"/>
                  <w:jc w:val="both"/>
                </w:pPr>
              </w:pPrChange>
            </w:pPr>
          </w:p>
        </w:tc>
      </w:tr>
      <w:tr w:rsidR="006D026A" w:rsidRPr="00B206F3" w:rsidDel="00D34719" w:rsidTr="00437911">
        <w:trPr>
          <w:del w:id="68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6" w:author="Виктория" w:date="2023-01-13T00:30:00Z"/>
                <w:rFonts w:ascii="Tahoma" w:eastAsia="Calibri" w:hAnsi="Tahoma" w:cs="Tahoma"/>
                <w:b/>
                <w:sz w:val="20"/>
                <w:szCs w:val="24"/>
                <w:lang w:eastAsia="ar-SA"/>
              </w:rPr>
              <w:pPrChange w:id="68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8" w:author="Виктория" w:date="2023-01-13T00:30:00Z"/>
                <w:rFonts w:ascii="Tahoma" w:eastAsia="Calibri" w:hAnsi="Tahoma" w:cs="Tahoma"/>
                <w:b/>
                <w:sz w:val="20"/>
                <w:szCs w:val="24"/>
                <w:lang w:eastAsia="ar-SA"/>
              </w:rPr>
              <w:pPrChange w:id="68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0" w:author="Виктория" w:date="2023-01-13T00:30:00Z"/>
                <w:rFonts w:ascii="Tahoma" w:eastAsia="Calibri" w:hAnsi="Tahoma" w:cs="Tahoma"/>
                <w:b/>
                <w:sz w:val="20"/>
                <w:szCs w:val="24"/>
                <w:lang w:eastAsia="ar-SA"/>
              </w:rPr>
              <w:pPrChange w:id="69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2" w:author="Виктория" w:date="2023-01-13T00:30:00Z"/>
                <w:rFonts w:ascii="Tahoma" w:eastAsia="Calibri" w:hAnsi="Tahoma" w:cs="Tahoma"/>
                <w:b/>
                <w:sz w:val="20"/>
                <w:szCs w:val="24"/>
                <w:lang w:eastAsia="ar-SA"/>
              </w:rPr>
              <w:pPrChange w:id="69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4" w:author="Виктория" w:date="2023-01-13T00:30:00Z"/>
                <w:rFonts w:ascii="Tahoma" w:eastAsia="Calibri" w:hAnsi="Tahoma" w:cs="Tahoma"/>
                <w:b/>
                <w:sz w:val="20"/>
                <w:szCs w:val="24"/>
                <w:lang w:eastAsia="ar-SA"/>
              </w:rPr>
              <w:pPrChange w:id="69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00" w:author="Виктория" w:date="2023-01-13T00:30:00Z"/>
          <w:rFonts w:ascii="Tahoma" w:eastAsia="Calibri" w:hAnsi="Tahoma" w:cs="Tahoma"/>
          <w:b/>
          <w:sz w:val="10"/>
          <w:szCs w:val="10"/>
          <w:lang w:eastAsia="ar-SA"/>
        </w:rPr>
        <w:pPrChange w:id="701"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center"/>
          </w:pPr>
        </w:pPrChange>
      </w:pPr>
      <w:del w:id="704"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05"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06" w:author="Виктория" w:date="2023-01-13T00:30:00Z"/>
                <w:rFonts w:ascii="Tahoma" w:eastAsia="Calibri" w:hAnsi="Tahoma" w:cs="Tahoma"/>
                <w:sz w:val="20"/>
                <w:szCs w:val="24"/>
                <w:highlight w:val="green"/>
              </w:rPr>
              <w:pPrChange w:id="707" w:author="Виктория" w:date="2023-01-13T00:30:00Z">
                <w:pPr>
                  <w:spacing w:after="0" w:line="276" w:lineRule="auto"/>
                  <w:jc w:val="center"/>
                </w:pPr>
              </w:pPrChange>
            </w:pPr>
            <w:del w:id="708"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09" w:author="Виктория" w:date="2023-01-13T00:30:00Z"/>
                <w:rFonts w:ascii="Tahoma" w:eastAsia="Arial Unicode MS" w:hAnsi="Tahoma" w:cs="Tahoma"/>
                <w:sz w:val="20"/>
                <w:szCs w:val="24"/>
                <w:lang w:eastAsia="ar-SA"/>
              </w:rPr>
              <w:pPrChange w:id="710" w:author="Виктория" w:date="2023-01-13T00:30:00Z">
                <w:pPr>
                  <w:suppressAutoHyphens/>
                  <w:spacing w:after="0" w:line="276" w:lineRule="auto"/>
                  <w:jc w:val="both"/>
                </w:pPr>
              </w:pPrChange>
            </w:pPr>
          </w:p>
        </w:tc>
      </w:tr>
      <w:tr w:rsidR="006D026A" w:rsidRPr="00B206F3" w:rsidDel="00D34719" w:rsidTr="00954041">
        <w:trPr>
          <w:del w:id="71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2" w:author="Виктория" w:date="2023-01-13T00:30:00Z"/>
                <w:rFonts w:ascii="Tahoma" w:eastAsia="Arial Unicode MS" w:hAnsi="Tahoma" w:cs="Tahoma"/>
                <w:sz w:val="20"/>
                <w:szCs w:val="24"/>
                <w:lang w:eastAsia="ar-SA"/>
              </w:rPr>
              <w:pPrChange w:id="713" w:author="Виктория" w:date="2023-01-13T00:30:00Z">
                <w:pPr>
                  <w:spacing w:after="0" w:line="276" w:lineRule="auto"/>
                  <w:jc w:val="center"/>
                </w:pPr>
              </w:pPrChange>
            </w:pPr>
            <w:del w:id="714"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5" w:author="Виктория" w:date="2023-01-13T00:30:00Z"/>
                <w:rFonts w:ascii="Tahoma" w:eastAsia="Calibri" w:hAnsi="Tahoma" w:cs="Tahoma"/>
                <w:sz w:val="20"/>
                <w:szCs w:val="24"/>
                <w:lang w:eastAsia="ar-SA"/>
              </w:rPr>
              <w:pPrChange w:id="716" w:author="Виктория" w:date="2023-01-13T00:30:00Z">
                <w:pPr>
                  <w:suppressAutoHyphens/>
                  <w:spacing w:after="0" w:line="276" w:lineRule="auto"/>
                  <w:jc w:val="both"/>
                </w:pPr>
              </w:pPrChange>
            </w:pPr>
          </w:p>
        </w:tc>
      </w:tr>
      <w:tr w:rsidR="006D026A" w:rsidRPr="00B206F3" w:rsidDel="00D34719" w:rsidTr="00954041">
        <w:trPr>
          <w:del w:id="71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8" w:author="Виктория" w:date="2023-01-13T00:30:00Z"/>
                <w:rFonts w:ascii="Tahoma" w:eastAsia="Arial Unicode MS" w:hAnsi="Tahoma" w:cs="Tahoma"/>
                <w:sz w:val="20"/>
                <w:szCs w:val="24"/>
                <w:lang w:eastAsia="ar-SA"/>
              </w:rPr>
              <w:pPrChange w:id="719" w:author="Виктория" w:date="2023-01-13T00:30:00Z">
                <w:pPr>
                  <w:spacing w:after="0" w:line="276" w:lineRule="auto"/>
                  <w:jc w:val="center"/>
                </w:pPr>
              </w:pPrChange>
            </w:pPr>
            <w:del w:id="720"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1" w:author="Виктория" w:date="2023-01-13T00:30:00Z"/>
                <w:rFonts w:ascii="Tahoma" w:eastAsia="Calibri" w:hAnsi="Tahoma" w:cs="Tahoma"/>
                <w:sz w:val="20"/>
                <w:szCs w:val="24"/>
                <w:lang w:eastAsia="ar-SA"/>
              </w:rPr>
              <w:pPrChange w:id="722" w:author="Виктория" w:date="2023-01-13T00:30:00Z">
                <w:pPr>
                  <w:suppressAutoHyphens/>
                  <w:spacing w:after="0" w:line="276" w:lineRule="auto"/>
                  <w:jc w:val="both"/>
                </w:pPr>
              </w:pPrChange>
            </w:pPr>
          </w:p>
        </w:tc>
      </w:tr>
      <w:tr w:rsidR="006D026A" w:rsidRPr="00B206F3" w:rsidDel="00D34719" w:rsidTr="00954041">
        <w:trPr>
          <w:del w:id="72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4" w:author="Виктория" w:date="2023-01-13T00:30:00Z"/>
                <w:rFonts w:ascii="Tahoma" w:eastAsia="Calibri" w:hAnsi="Tahoma" w:cs="Tahoma"/>
                <w:sz w:val="20"/>
                <w:szCs w:val="24"/>
                <w:lang w:eastAsia="ar-SA"/>
              </w:rPr>
              <w:pPrChange w:id="725" w:author="Виктория" w:date="2023-01-13T00:30:00Z">
                <w:pPr>
                  <w:spacing w:after="0" w:line="276" w:lineRule="auto"/>
                  <w:jc w:val="center"/>
                </w:pPr>
              </w:pPrChange>
            </w:pPr>
            <w:del w:id="726"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7" w:author="Виктория" w:date="2023-01-13T00:30:00Z"/>
                <w:rFonts w:ascii="Tahoma" w:eastAsia="Calibri" w:hAnsi="Tahoma" w:cs="Tahoma"/>
                <w:b/>
                <w:sz w:val="20"/>
                <w:szCs w:val="24"/>
                <w:lang w:eastAsia="ar-SA"/>
              </w:rPr>
              <w:pPrChange w:id="728"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29" w:author="Виктория" w:date="2023-01-13T00:30:00Z"/>
          <w:rFonts w:ascii="Tahoma" w:eastAsia="Calibri" w:hAnsi="Tahoma" w:cs="Tahoma"/>
          <w:sz w:val="20"/>
          <w:szCs w:val="24"/>
        </w:rPr>
        <w:pPrChange w:id="730" w:author="Виктория" w:date="2023-01-13T00:30:00Z">
          <w:pPr>
            <w:spacing w:after="0" w:line="276" w:lineRule="auto"/>
            <w:jc w:val="both"/>
          </w:pPr>
        </w:pPrChange>
      </w:pPr>
    </w:p>
    <w:p w:rsidR="006D026A" w:rsidRPr="00B206F3" w:rsidDel="00D34719" w:rsidRDefault="006D026A">
      <w:pPr>
        <w:spacing w:after="0" w:line="276" w:lineRule="auto"/>
        <w:rPr>
          <w:del w:id="731" w:author="Виктория" w:date="2023-01-13T00:30:00Z"/>
          <w:rFonts w:ascii="Tahoma" w:eastAsia="Calibri" w:hAnsi="Tahoma" w:cs="Tahoma"/>
          <w:sz w:val="20"/>
          <w:szCs w:val="24"/>
        </w:rPr>
        <w:pPrChange w:id="732" w:author="Виктория" w:date="2023-01-13T00:30:00Z">
          <w:pPr>
            <w:spacing w:after="0" w:line="276" w:lineRule="auto"/>
            <w:jc w:val="both"/>
          </w:pPr>
        </w:pPrChange>
      </w:pPr>
      <w:del w:id="733"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34" w:author="Виктория" w:date="2023-01-13T00:30:00Z"/>
          <w:rFonts w:ascii="Tahoma" w:eastAsia="Calibri" w:hAnsi="Tahoma" w:cs="Tahoma"/>
          <w:sz w:val="20"/>
          <w:szCs w:val="24"/>
        </w:rPr>
        <w:pPrChange w:id="735" w:author="Виктория" w:date="2023-01-13T00:30:00Z">
          <w:pPr>
            <w:spacing w:after="0" w:line="276" w:lineRule="auto"/>
            <w:jc w:val="both"/>
          </w:pPr>
        </w:pPrChange>
      </w:pPr>
      <w:del w:id="736"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37" w:author="Виктория" w:date="2023-01-13T00:30:00Z"/>
          <w:rFonts w:ascii="Tahoma" w:eastAsia="Calibri" w:hAnsi="Tahoma" w:cs="Tahoma"/>
          <w:sz w:val="20"/>
          <w:szCs w:val="24"/>
        </w:rPr>
        <w:pPrChange w:id="738" w:author="Виктория" w:date="2023-01-13T00:30:00Z">
          <w:pPr>
            <w:spacing w:after="0" w:line="276" w:lineRule="auto"/>
            <w:ind w:left="2124" w:firstLine="708"/>
            <w:jc w:val="both"/>
          </w:pPr>
        </w:pPrChange>
      </w:pPr>
      <w:del w:id="739"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40" w:author="Виктория" w:date="2023-01-13T00:30:00Z"/>
          <w:rFonts w:ascii="Tahoma" w:eastAsia="Calibri" w:hAnsi="Tahoma" w:cs="Tahoma"/>
          <w:sz w:val="20"/>
          <w:szCs w:val="24"/>
        </w:rPr>
      </w:pPr>
      <w:del w:id="741"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42" w:author="Виктория" w:date="2023-01-13T00:30:00Z"/>
          <w:rFonts w:ascii="Tahoma" w:hAnsi="Tahoma" w:cs="Tahoma"/>
          <w:sz w:val="20"/>
          <w:szCs w:val="24"/>
        </w:rPr>
        <w:pPrChange w:id="743" w:author="Виктория" w:date="2023-01-13T00:30:00Z">
          <w:pPr>
            <w:spacing w:after="0" w:line="276" w:lineRule="auto"/>
            <w:jc w:val="right"/>
          </w:pPr>
        </w:pPrChange>
      </w:pPr>
      <w:del w:id="744"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45" w:author="Виктория" w:date="2023-01-13T00:30:00Z"/>
          <w:rFonts w:ascii="Tahoma" w:hAnsi="Tahoma" w:cs="Tahoma"/>
          <w:sz w:val="20"/>
          <w:szCs w:val="24"/>
        </w:rPr>
        <w:pPrChange w:id="746" w:author="Виктория" w:date="2023-01-13T00:30:00Z">
          <w:pPr>
            <w:spacing w:after="0" w:line="276" w:lineRule="auto"/>
            <w:jc w:val="right"/>
          </w:pPr>
        </w:pPrChange>
      </w:pPr>
      <w:del w:id="747"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48" w:author="Виктория" w:date="2023-01-13T00:30:00Z"/>
          <w:rFonts w:ascii="Tahoma" w:hAnsi="Tahoma" w:cs="Tahoma"/>
          <w:sz w:val="20"/>
          <w:szCs w:val="24"/>
        </w:rPr>
        <w:pPrChange w:id="749" w:author="Виктория" w:date="2023-01-13T00:30:00Z">
          <w:pPr>
            <w:spacing w:after="0" w:line="276" w:lineRule="auto"/>
            <w:jc w:val="right"/>
          </w:pPr>
        </w:pPrChange>
      </w:pPr>
      <w:del w:id="750"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51" w:author="Виктория" w:date="2023-01-13T00:30:00Z"/>
          <w:rFonts w:ascii="Tahoma" w:hAnsi="Tahoma" w:cs="Tahoma"/>
          <w:sz w:val="20"/>
          <w:szCs w:val="24"/>
        </w:rPr>
        <w:pPrChange w:id="752" w:author="Виктория" w:date="2023-01-13T00:30:00Z">
          <w:pPr>
            <w:spacing w:after="0" w:line="276" w:lineRule="auto"/>
            <w:jc w:val="right"/>
          </w:pPr>
        </w:pPrChange>
      </w:pPr>
    </w:p>
    <w:p w:rsidR="006515C4" w:rsidRPr="00B206F3" w:rsidDel="00D34719" w:rsidRDefault="006515C4">
      <w:pPr>
        <w:spacing w:after="0" w:line="276" w:lineRule="auto"/>
        <w:rPr>
          <w:del w:id="753" w:author="Виктория" w:date="2023-01-13T00:30:00Z"/>
          <w:rFonts w:ascii="Tahoma" w:eastAsia="Calibri" w:hAnsi="Tahoma" w:cs="Tahoma"/>
          <w:b/>
          <w:sz w:val="20"/>
          <w:szCs w:val="24"/>
        </w:rPr>
        <w:pPrChange w:id="754" w:author="Виктория" w:date="2023-01-13T00:30:00Z">
          <w:pPr>
            <w:spacing w:after="0" w:line="276" w:lineRule="auto"/>
            <w:jc w:val="center"/>
          </w:pPr>
        </w:pPrChange>
      </w:pPr>
      <w:del w:id="755"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56" w:author="Виктория" w:date="2023-01-13T00:30:00Z"/>
          <w:rFonts w:ascii="Tahoma" w:eastAsia="Calibri" w:hAnsi="Tahoma" w:cs="Tahoma"/>
          <w:sz w:val="20"/>
          <w:szCs w:val="24"/>
        </w:rPr>
        <w:pPrChange w:id="757"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58"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59" w:author="Виктория" w:date="2023-01-13T00:30:00Z"/>
                <w:rFonts w:ascii="Tahoma" w:eastAsia="Calibri" w:hAnsi="Tahoma" w:cs="Tahoma"/>
                <w:sz w:val="20"/>
                <w:szCs w:val="24"/>
              </w:rPr>
              <w:pPrChange w:id="760"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1" w:author="Виктория" w:date="2023-01-13T00:30:00Z"/>
                <w:rFonts w:ascii="Tahoma" w:eastAsia="Calibri" w:hAnsi="Tahoma" w:cs="Tahoma"/>
                <w:sz w:val="20"/>
                <w:szCs w:val="24"/>
              </w:rPr>
              <w:pPrChange w:id="762" w:author="Виктория" w:date="2023-01-13T00:30:00Z">
                <w:pPr>
                  <w:spacing w:after="0" w:line="276" w:lineRule="auto"/>
                  <w:jc w:val="both"/>
                </w:pPr>
              </w:pPrChange>
            </w:pPr>
          </w:p>
          <w:p w:rsidR="006515C4" w:rsidRPr="00B206F3" w:rsidDel="00D34719" w:rsidRDefault="006515C4">
            <w:pPr>
              <w:spacing w:after="0" w:line="276" w:lineRule="auto"/>
              <w:rPr>
                <w:del w:id="763" w:author="Виктория" w:date="2023-01-13T00:30:00Z"/>
                <w:rFonts w:ascii="Tahoma" w:eastAsia="Calibri" w:hAnsi="Tahoma" w:cs="Tahoma"/>
                <w:sz w:val="20"/>
                <w:szCs w:val="24"/>
              </w:rPr>
              <w:pPrChange w:id="764" w:author="Виктория" w:date="2023-01-13T00:30:00Z">
                <w:pPr>
                  <w:spacing w:after="0" w:line="276" w:lineRule="auto"/>
                  <w:jc w:val="both"/>
                </w:pPr>
              </w:pPrChange>
            </w:pPr>
            <w:del w:id="765"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6" w:author="Виктория" w:date="2023-01-13T00:30:00Z"/>
                <w:rFonts w:ascii="Tahoma" w:eastAsia="Calibri" w:hAnsi="Tahoma" w:cs="Tahoma"/>
                <w:sz w:val="20"/>
                <w:szCs w:val="24"/>
              </w:rPr>
              <w:pPrChange w:id="767" w:author="Виктория" w:date="2023-01-13T00:30:00Z">
                <w:pPr>
                  <w:spacing w:after="0" w:line="276" w:lineRule="auto"/>
                  <w:jc w:val="center"/>
                </w:pPr>
              </w:pPrChange>
            </w:pPr>
            <w:del w:id="768"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69" w:author="Виктория" w:date="2023-01-13T00:30:00Z"/>
                <w:rFonts w:ascii="Tahoma" w:eastAsia="Calibri" w:hAnsi="Tahoma" w:cs="Tahoma"/>
                <w:sz w:val="20"/>
                <w:szCs w:val="24"/>
              </w:rPr>
              <w:pPrChange w:id="770" w:author="Виктория" w:date="2023-01-13T00:30:00Z">
                <w:pPr>
                  <w:spacing w:after="0" w:line="276" w:lineRule="auto"/>
                  <w:jc w:val="center"/>
                </w:pPr>
              </w:pPrChange>
            </w:pPr>
            <w:del w:id="771"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2" w:author="Виктория" w:date="2023-01-13T00:30:00Z"/>
                <w:rFonts w:ascii="Tahoma" w:eastAsia="Calibri" w:hAnsi="Tahoma" w:cs="Tahoma"/>
                <w:sz w:val="20"/>
                <w:szCs w:val="24"/>
              </w:rPr>
              <w:pPrChange w:id="773" w:author="Виктория" w:date="2023-01-13T00:30:00Z">
                <w:pPr>
                  <w:spacing w:after="0" w:line="276" w:lineRule="auto"/>
                  <w:jc w:val="center"/>
                </w:pPr>
              </w:pPrChange>
            </w:pPr>
            <w:del w:id="774"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center"/>
                </w:pPr>
              </w:pPrChange>
            </w:pPr>
            <w:del w:id="777"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78" w:author="Виктория" w:date="2023-01-13T00:30:00Z"/>
                <w:rFonts w:ascii="Tahoma" w:eastAsia="Calibri" w:hAnsi="Tahoma" w:cs="Tahoma"/>
                <w:sz w:val="20"/>
                <w:szCs w:val="24"/>
              </w:rPr>
              <w:pPrChange w:id="779" w:author="Виктория" w:date="2023-01-13T00:30:00Z">
                <w:pPr>
                  <w:spacing w:after="0" w:line="276" w:lineRule="auto"/>
                  <w:jc w:val="center"/>
                </w:pPr>
              </w:pPrChange>
            </w:pPr>
          </w:p>
        </w:tc>
      </w:tr>
      <w:tr w:rsidR="006515C4" w:rsidRPr="00B206F3" w:rsidDel="00D34719" w:rsidTr="00447A3A">
        <w:trPr>
          <w:trHeight w:val="299"/>
          <w:del w:id="78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81" w:author="Виктория" w:date="2023-01-13T00:30:00Z"/>
                <w:rFonts w:ascii="Tahoma" w:eastAsia="Calibri" w:hAnsi="Tahoma" w:cs="Tahoma"/>
                <w:sz w:val="20"/>
                <w:szCs w:val="24"/>
              </w:rPr>
              <w:pPrChange w:id="782" w:author="Виктория" w:date="2023-01-13T00:30:00Z">
                <w:pPr>
                  <w:spacing w:after="0" w:line="276" w:lineRule="auto"/>
                  <w:jc w:val="center"/>
                  <w:outlineLvl w:val="1"/>
                </w:pPr>
              </w:pPrChange>
            </w:pPr>
            <w:del w:id="783"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4" w:author="Виктория" w:date="2023-01-13T00:30:00Z"/>
                <w:rFonts w:ascii="Tahoma" w:eastAsia="Calibri" w:hAnsi="Tahoma" w:cs="Tahoma"/>
                <w:sz w:val="20"/>
                <w:szCs w:val="24"/>
              </w:rPr>
              <w:pPrChange w:id="785" w:author="Виктория" w:date="2023-01-13T00:30:00Z">
                <w:pPr>
                  <w:spacing w:after="0" w:line="276" w:lineRule="auto"/>
                  <w:jc w:val="both"/>
                  <w:outlineLvl w:val="1"/>
                </w:pPr>
              </w:pPrChange>
            </w:pPr>
            <w:del w:id="786"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7" w:author="Виктория" w:date="2023-01-13T00:30:00Z"/>
                <w:rFonts w:ascii="Tahoma" w:eastAsia="Calibri" w:hAnsi="Tahoma" w:cs="Tahoma"/>
                <w:sz w:val="20"/>
                <w:szCs w:val="24"/>
              </w:rPr>
              <w:pPrChange w:id="78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9" w:author="Виктория" w:date="2023-01-13T00:30:00Z"/>
                <w:rFonts w:ascii="Tahoma" w:eastAsia="Calibri" w:hAnsi="Tahoma" w:cs="Tahoma"/>
                <w:sz w:val="20"/>
                <w:szCs w:val="24"/>
              </w:rPr>
              <w:pPrChange w:id="790" w:author="Виктория" w:date="2023-01-13T00:30:00Z">
                <w:pPr>
                  <w:spacing w:after="0" w:line="276" w:lineRule="auto"/>
                  <w:jc w:val="both"/>
                  <w:outlineLvl w:val="1"/>
                </w:pPr>
              </w:pPrChange>
            </w:pPr>
          </w:p>
        </w:tc>
      </w:tr>
      <w:tr w:rsidR="006515C4" w:rsidRPr="00B206F3" w:rsidDel="00D34719" w:rsidTr="00447A3A">
        <w:trPr>
          <w:del w:id="79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2" w:author="Виктория" w:date="2023-01-13T00:30:00Z"/>
                <w:rFonts w:ascii="Tahoma" w:eastAsia="Calibri" w:hAnsi="Tahoma" w:cs="Tahoma"/>
                <w:sz w:val="20"/>
                <w:szCs w:val="24"/>
              </w:rPr>
              <w:pPrChange w:id="793" w:author="Виктория" w:date="2023-01-13T00:30:00Z">
                <w:pPr>
                  <w:spacing w:after="0" w:line="276" w:lineRule="auto"/>
                  <w:jc w:val="center"/>
                  <w:outlineLvl w:val="1"/>
                </w:pPr>
              </w:pPrChange>
            </w:pPr>
            <w:del w:id="794"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5" w:author="Виктория" w:date="2023-01-13T00:30:00Z"/>
                <w:rFonts w:ascii="Tahoma" w:eastAsia="Calibri" w:hAnsi="Tahoma" w:cs="Tahoma"/>
                <w:sz w:val="20"/>
                <w:szCs w:val="24"/>
              </w:rPr>
              <w:pPrChange w:id="796" w:author="Виктория" w:date="2023-01-13T00:30:00Z">
                <w:pPr>
                  <w:spacing w:after="0" w:line="276" w:lineRule="auto"/>
                  <w:jc w:val="both"/>
                  <w:outlineLvl w:val="1"/>
                </w:pPr>
              </w:pPrChange>
            </w:pPr>
            <w:del w:id="797"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8" w:author="Виктория" w:date="2023-01-13T00:30:00Z"/>
                <w:rFonts w:ascii="Tahoma" w:eastAsia="Calibri" w:hAnsi="Tahoma" w:cs="Tahoma"/>
                <w:sz w:val="20"/>
                <w:szCs w:val="24"/>
              </w:rPr>
              <w:pPrChange w:id="79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both"/>
                  <w:outlineLvl w:val="1"/>
                </w:pPr>
              </w:pPrChange>
            </w:pPr>
          </w:p>
        </w:tc>
      </w:tr>
      <w:tr w:rsidR="006515C4" w:rsidRPr="00B206F3" w:rsidDel="00D34719" w:rsidTr="00447A3A">
        <w:trPr>
          <w:trHeight w:val="504"/>
          <w:del w:id="80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center"/>
                  <w:outlineLvl w:val="1"/>
                </w:pPr>
              </w:pPrChange>
            </w:pPr>
            <w:del w:id="805"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6" w:author="Виктория" w:date="2023-01-13T00:30:00Z"/>
                <w:rFonts w:ascii="Tahoma" w:eastAsia="Calibri" w:hAnsi="Tahoma" w:cs="Tahoma"/>
                <w:sz w:val="20"/>
                <w:szCs w:val="24"/>
              </w:rPr>
              <w:pPrChange w:id="807" w:author="Виктория" w:date="2023-01-13T00:30:00Z">
                <w:pPr>
                  <w:spacing w:after="0" w:line="276" w:lineRule="auto"/>
                  <w:jc w:val="both"/>
                  <w:outlineLvl w:val="1"/>
                </w:pPr>
              </w:pPrChange>
            </w:pPr>
            <w:del w:id="808"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9" w:author="Виктория" w:date="2023-01-13T00:30:00Z"/>
                <w:rFonts w:ascii="Tahoma" w:eastAsia="Calibri" w:hAnsi="Tahoma" w:cs="Tahoma"/>
                <w:sz w:val="20"/>
                <w:szCs w:val="24"/>
              </w:rPr>
              <w:pPrChange w:id="81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both"/>
                  <w:outlineLvl w:val="1"/>
                </w:pPr>
              </w:pPrChange>
            </w:pPr>
          </w:p>
        </w:tc>
      </w:tr>
      <w:tr w:rsidR="006515C4" w:rsidRPr="00B206F3" w:rsidDel="00D34719" w:rsidTr="00447A3A">
        <w:trPr>
          <w:del w:id="81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center"/>
                  <w:outlineLvl w:val="1"/>
                </w:pPr>
              </w:pPrChange>
            </w:pPr>
            <w:del w:id="816"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7" w:author="Виктория" w:date="2023-01-13T00:30:00Z"/>
                <w:rFonts w:ascii="Tahoma" w:eastAsia="Calibri" w:hAnsi="Tahoma" w:cs="Tahoma"/>
                <w:sz w:val="20"/>
                <w:szCs w:val="24"/>
              </w:rPr>
              <w:pPrChange w:id="818" w:author="Виктория" w:date="2023-01-13T00:30:00Z">
                <w:pPr>
                  <w:spacing w:after="0" w:line="276" w:lineRule="auto"/>
                  <w:jc w:val="both"/>
                  <w:outlineLvl w:val="1"/>
                </w:pPr>
              </w:pPrChange>
            </w:pPr>
            <w:del w:id="819"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0" w:author="Виктория" w:date="2023-01-13T00:30:00Z"/>
                <w:rFonts w:ascii="Tahoma" w:eastAsia="Calibri" w:hAnsi="Tahoma" w:cs="Tahoma"/>
                <w:sz w:val="20"/>
                <w:szCs w:val="24"/>
              </w:rPr>
              <w:pPrChange w:id="82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both"/>
                  <w:outlineLvl w:val="1"/>
                </w:pPr>
              </w:pPrChange>
            </w:pPr>
          </w:p>
        </w:tc>
      </w:tr>
      <w:tr w:rsidR="006515C4" w:rsidRPr="00B206F3" w:rsidDel="00D34719" w:rsidTr="00447A3A">
        <w:trPr>
          <w:del w:id="82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center"/>
                  <w:outlineLvl w:val="1"/>
                </w:pPr>
              </w:pPrChange>
            </w:pPr>
            <w:del w:id="827"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8" w:author="Виктория" w:date="2023-01-13T00:30:00Z"/>
                <w:rFonts w:ascii="Tahoma" w:eastAsia="Calibri" w:hAnsi="Tahoma" w:cs="Tahoma"/>
                <w:sz w:val="20"/>
                <w:szCs w:val="24"/>
              </w:rPr>
              <w:pPrChange w:id="829" w:author="Виктория" w:date="2023-01-13T00:30:00Z">
                <w:pPr>
                  <w:spacing w:after="0" w:line="276" w:lineRule="auto"/>
                  <w:jc w:val="both"/>
                  <w:outlineLvl w:val="1"/>
                </w:pPr>
              </w:pPrChange>
            </w:pPr>
            <w:del w:id="830"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1" w:author="Виктория" w:date="2023-01-13T00:30:00Z"/>
                <w:rFonts w:ascii="Tahoma" w:eastAsia="Calibri" w:hAnsi="Tahoma" w:cs="Tahoma"/>
                <w:sz w:val="20"/>
                <w:szCs w:val="24"/>
              </w:rPr>
              <w:pPrChange w:id="83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both"/>
                  <w:outlineLvl w:val="1"/>
                </w:pPr>
              </w:pPrChange>
            </w:pPr>
          </w:p>
        </w:tc>
      </w:tr>
      <w:tr w:rsidR="006515C4" w:rsidRPr="00B206F3" w:rsidDel="00D34719" w:rsidTr="00447A3A">
        <w:trPr>
          <w:del w:id="83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center"/>
                  <w:outlineLvl w:val="1"/>
                </w:pPr>
              </w:pPrChange>
            </w:pPr>
            <w:del w:id="838"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9" w:author="Виктория" w:date="2023-01-13T00:30:00Z"/>
                <w:rFonts w:ascii="Tahoma" w:eastAsia="Calibri" w:hAnsi="Tahoma" w:cs="Tahoma"/>
                <w:sz w:val="20"/>
                <w:szCs w:val="24"/>
              </w:rPr>
              <w:pPrChange w:id="840" w:author="Виктория" w:date="2023-01-13T00:30:00Z">
                <w:pPr>
                  <w:spacing w:after="0" w:line="276" w:lineRule="auto"/>
                  <w:jc w:val="both"/>
                  <w:outlineLvl w:val="1"/>
                </w:pPr>
              </w:pPrChange>
            </w:pPr>
            <w:del w:id="841"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2" w:author="Виктория" w:date="2023-01-13T00:30:00Z"/>
                <w:rFonts w:ascii="Tahoma" w:eastAsia="Calibri" w:hAnsi="Tahoma" w:cs="Tahoma"/>
                <w:sz w:val="20"/>
                <w:szCs w:val="24"/>
              </w:rPr>
              <w:pPrChange w:id="84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both"/>
                  <w:outlineLvl w:val="1"/>
                </w:pPr>
              </w:pPrChange>
            </w:pPr>
          </w:p>
        </w:tc>
      </w:tr>
      <w:tr w:rsidR="006515C4" w:rsidRPr="00B206F3" w:rsidDel="00D34719" w:rsidTr="00447A3A">
        <w:trPr>
          <w:del w:id="84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center"/>
                  <w:outlineLvl w:val="1"/>
                </w:pPr>
              </w:pPrChange>
            </w:pPr>
            <w:del w:id="849"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0" w:author="Виктория" w:date="2023-01-13T00:30:00Z"/>
                <w:rFonts w:ascii="Tahoma" w:eastAsia="Calibri" w:hAnsi="Tahoma" w:cs="Tahoma"/>
                <w:sz w:val="20"/>
                <w:szCs w:val="24"/>
              </w:rPr>
              <w:pPrChange w:id="851" w:author="Виктория" w:date="2023-01-13T00:30:00Z">
                <w:pPr>
                  <w:spacing w:after="0" w:line="276" w:lineRule="auto"/>
                  <w:jc w:val="both"/>
                  <w:outlineLvl w:val="1"/>
                </w:pPr>
              </w:pPrChange>
            </w:pPr>
            <w:del w:id="852"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3" w:author="Виктория" w:date="2023-01-13T00:30:00Z"/>
                <w:rFonts w:ascii="Tahoma" w:eastAsia="Calibri" w:hAnsi="Tahoma" w:cs="Tahoma"/>
                <w:sz w:val="20"/>
                <w:szCs w:val="24"/>
              </w:rPr>
              <w:pPrChange w:id="85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both"/>
                  <w:outlineLvl w:val="1"/>
                </w:pPr>
              </w:pPrChange>
            </w:pPr>
          </w:p>
        </w:tc>
      </w:tr>
      <w:tr w:rsidR="006515C4" w:rsidRPr="00B206F3" w:rsidDel="00D34719" w:rsidTr="00447A3A">
        <w:trPr>
          <w:del w:id="85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center"/>
                  <w:outlineLvl w:val="1"/>
                </w:pPr>
              </w:pPrChange>
            </w:pPr>
            <w:del w:id="860"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1" w:author="Виктория" w:date="2023-01-13T00:30:00Z"/>
                <w:rFonts w:ascii="Tahoma" w:eastAsia="Calibri" w:hAnsi="Tahoma" w:cs="Tahoma"/>
                <w:sz w:val="20"/>
                <w:szCs w:val="24"/>
              </w:rPr>
              <w:pPrChange w:id="862" w:author="Виктория" w:date="2023-01-13T00:30:00Z">
                <w:pPr>
                  <w:spacing w:after="0" w:line="276" w:lineRule="auto"/>
                  <w:jc w:val="both"/>
                  <w:outlineLvl w:val="1"/>
                </w:pPr>
              </w:pPrChange>
            </w:pPr>
            <w:del w:id="863"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4" w:author="Виктория" w:date="2023-01-13T00:30:00Z"/>
                <w:rFonts w:ascii="Tahoma" w:eastAsia="Calibri" w:hAnsi="Tahoma" w:cs="Tahoma"/>
                <w:sz w:val="20"/>
                <w:szCs w:val="24"/>
              </w:rPr>
              <w:pPrChange w:id="86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both"/>
                  <w:outlineLvl w:val="1"/>
                </w:pPr>
              </w:pPrChange>
            </w:pPr>
          </w:p>
        </w:tc>
      </w:tr>
      <w:tr w:rsidR="006515C4" w:rsidRPr="00B206F3" w:rsidDel="00D34719" w:rsidTr="00447A3A">
        <w:trPr>
          <w:del w:id="86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center"/>
                  <w:outlineLvl w:val="1"/>
                </w:pPr>
              </w:pPrChange>
            </w:pPr>
            <w:del w:id="871"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2" w:author="Виктория" w:date="2023-01-13T00:30:00Z"/>
                <w:rFonts w:ascii="Tahoma" w:eastAsia="Calibri" w:hAnsi="Tahoma" w:cs="Tahoma"/>
                <w:sz w:val="20"/>
                <w:szCs w:val="24"/>
              </w:rPr>
              <w:pPrChange w:id="873" w:author="Виктория" w:date="2023-01-13T00:30:00Z">
                <w:pPr>
                  <w:spacing w:after="0" w:line="276" w:lineRule="auto"/>
                  <w:jc w:val="both"/>
                  <w:outlineLvl w:val="1"/>
                </w:pPr>
              </w:pPrChange>
            </w:pPr>
            <w:del w:id="874"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75" w:author="Виктория" w:date="2023-01-13T00:30:00Z"/>
                <w:rFonts w:ascii="Tahoma" w:eastAsia="Calibri" w:hAnsi="Tahoma" w:cs="Tahoma"/>
                <w:sz w:val="20"/>
                <w:szCs w:val="24"/>
              </w:rPr>
              <w:pPrChange w:id="876"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9" w:author="Виктория" w:date="2023-01-13T00:30:00Z"/>
                <w:rFonts w:ascii="Tahoma" w:eastAsia="Calibri" w:hAnsi="Tahoma" w:cs="Tahoma"/>
                <w:sz w:val="20"/>
                <w:szCs w:val="24"/>
              </w:rPr>
              <w:pPrChange w:id="880" w:author="Виктория" w:date="2023-01-13T00:30:00Z">
                <w:pPr>
                  <w:spacing w:after="0" w:line="276" w:lineRule="auto"/>
                  <w:jc w:val="both"/>
                  <w:outlineLvl w:val="1"/>
                </w:pPr>
              </w:pPrChange>
            </w:pPr>
          </w:p>
        </w:tc>
      </w:tr>
      <w:tr w:rsidR="006515C4" w:rsidRPr="00B206F3" w:rsidDel="00D34719" w:rsidTr="00447A3A">
        <w:trPr>
          <w:del w:id="88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center"/>
                  <w:outlineLvl w:val="1"/>
                </w:pPr>
              </w:pPrChange>
            </w:pPr>
            <w:del w:id="884"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both"/>
                  <w:outlineLvl w:val="1"/>
                </w:pPr>
              </w:pPrChange>
            </w:pPr>
            <w:del w:id="887"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0" w:author="Виктория" w:date="2023-01-13T00:30:00Z"/>
                <w:rFonts w:ascii="Tahoma" w:eastAsia="Calibri" w:hAnsi="Tahoma" w:cs="Tahoma"/>
                <w:sz w:val="20"/>
                <w:szCs w:val="24"/>
              </w:rPr>
              <w:pPrChange w:id="89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2" w:author="Виктория" w:date="2023-01-13T00:30:00Z"/>
                <w:rFonts w:ascii="Tahoma" w:eastAsia="Calibri" w:hAnsi="Tahoma" w:cs="Tahoma"/>
                <w:sz w:val="20"/>
                <w:szCs w:val="24"/>
              </w:rPr>
              <w:pPrChange w:id="893"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894" w:author="Виктория" w:date="2023-01-13T00:30:00Z"/>
          <w:rFonts w:ascii="Tahoma" w:eastAsia="Calibri" w:hAnsi="Tahoma" w:cs="Tahoma"/>
          <w:b/>
          <w:sz w:val="20"/>
          <w:szCs w:val="24"/>
        </w:rPr>
        <w:pPrChange w:id="895" w:author="Виктория" w:date="2023-01-13T00:30:00Z">
          <w:pPr>
            <w:spacing w:after="0" w:line="276" w:lineRule="auto"/>
            <w:jc w:val="both"/>
          </w:pPr>
        </w:pPrChange>
      </w:pPr>
    </w:p>
    <w:p w:rsidR="006515C4" w:rsidRPr="00B206F3" w:rsidDel="00D34719" w:rsidRDefault="006515C4">
      <w:pPr>
        <w:spacing w:after="0" w:line="276" w:lineRule="auto"/>
        <w:rPr>
          <w:del w:id="896" w:author="Виктория" w:date="2023-01-13T00:30:00Z"/>
          <w:rFonts w:ascii="Tahoma" w:eastAsia="Calibri" w:hAnsi="Tahoma" w:cs="Tahoma"/>
          <w:b/>
          <w:sz w:val="20"/>
          <w:szCs w:val="24"/>
        </w:rPr>
        <w:pPrChange w:id="897" w:author="Виктория" w:date="2023-01-13T00:30:00Z">
          <w:pPr>
            <w:spacing w:after="0" w:line="276" w:lineRule="auto"/>
            <w:jc w:val="both"/>
          </w:pPr>
        </w:pPrChange>
      </w:pPr>
    </w:p>
    <w:p w:rsidR="006515C4" w:rsidRPr="00B206F3" w:rsidDel="00D34719" w:rsidRDefault="006515C4">
      <w:pPr>
        <w:spacing w:after="0" w:line="276" w:lineRule="auto"/>
        <w:rPr>
          <w:del w:id="898" w:author="Виктория" w:date="2023-01-13T00:30:00Z"/>
          <w:rFonts w:ascii="Tahoma" w:eastAsia="Calibri" w:hAnsi="Tahoma" w:cs="Tahoma"/>
          <w:sz w:val="20"/>
          <w:szCs w:val="24"/>
        </w:rPr>
        <w:pPrChange w:id="899" w:author="Виктория" w:date="2023-01-13T00:30:00Z">
          <w:pPr>
            <w:spacing w:after="0" w:line="276" w:lineRule="auto"/>
            <w:jc w:val="both"/>
          </w:pPr>
        </w:pPrChange>
      </w:pPr>
      <w:del w:id="900"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01" w:author="Виктория" w:date="2023-01-13T00:30:00Z"/>
          <w:rFonts w:ascii="Tahoma" w:eastAsia="Calibri" w:hAnsi="Tahoma" w:cs="Tahoma"/>
          <w:sz w:val="20"/>
          <w:szCs w:val="24"/>
        </w:rPr>
        <w:pPrChange w:id="902" w:author="Виктория" w:date="2023-01-13T00:30:00Z">
          <w:pPr>
            <w:spacing w:after="0" w:line="276" w:lineRule="auto"/>
            <w:ind w:left="2124" w:firstLine="708"/>
            <w:jc w:val="both"/>
          </w:pPr>
        </w:pPrChange>
      </w:pPr>
      <w:del w:id="90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04" w:author="Виктория" w:date="2023-01-13T00:30:00Z"/>
          <w:rFonts w:ascii="Tahoma" w:eastAsia="Calibri" w:hAnsi="Tahoma" w:cs="Tahoma"/>
          <w:sz w:val="20"/>
          <w:szCs w:val="24"/>
        </w:rPr>
        <w:pPrChange w:id="905" w:author="Виктория" w:date="2023-01-13T00:30:00Z">
          <w:pPr>
            <w:spacing w:after="0" w:line="276" w:lineRule="auto"/>
            <w:jc w:val="both"/>
          </w:pPr>
        </w:pPrChange>
      </w:pPr>
    </w:p>
    <w:p w:rsidR="006515C4" w:rsidRPr="00B206F3" w:rsidDel="00D34719" w:rsidRDefault="006515C4">
      <w:pPr>
        <w:spacing w:after="0" w:line="276" w:lineRule="auto"/>
        <w:rPr>
          <w:del w:id="906" w:author="Виктория" w:date="2023-01-13T00:30:00Z"/>
          <w:rFonts w:ascii="Tahoma" w:eastAsia="Calibri" w:hAnsi="Tahoma" w:cs="Tahoma"/>
          <w:b/>
          <w:sz w:val="20"/>
          <w:szCs w:val="24"/>
        </w:rPr>
        <w:pPrChange w:id="907" w:author="Виктория" w:date="2023-01-13T00:30:00Z">
          <w:pPr>
            <w:spacing w:after="0" w:line="276" w:lineRule="auto"/>
            <w:jc w:val="both"/>
          </w:pPr>
        </w:pPrChange>
      </w:pPr>
    </w:p>
    <w:p w:rsidR="006515C4" w:rsidRPr="00B206F3" w:rsidDel="00D34719" w:rsidRDefault="006515C4">
      <w:pPr>
        <w:spacing w:after="0" w:line="276" w:lineRule="auto"/>
        <w:rPr>
          <w:del w:id="908" w:author="Виктория" w:date="2023-01-13T00:30:00Z"/>
          <w:rFonts w:ascii="Tahoma" w:eastAsia="Calibri" w:hAnsi="Tahoma" w:cs="Tahoma"/>
          <w:sz w:val="20"/>
          <w:szCs w:val="24"/>
        </w:rPr>
        <w:pPrChange w:id="909" w:author="Виктория" w:date="2023-01-13T00:30:00Z">
          <w:pPr>
            <w:spacing w:after="0" w:line="276" w:lineRule="auto"/>
            <w:jc w:val="both"/>
          </w:pPr>
        </w:pPrChange>
      </w:pPr>
      <w:del w:id="9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11" w:author="Виктория" w:date="2023-01-13T00:30:00Z"/>
          <w:rFonts w:ascii="Tahoma" w:eastAsia="Calibri" w:hAnsi="Tahoma" w:cs="Tahoma"/>
          <w:sz w:val="20"/>
          <w:szCs w:val="24"/>
        </w:rPr>
        <w:pPrChange w:id="912" w:author="Виктория" w:date="2023-01-13T00:30:00Z">
          <w:pPr>
            <w:spacing w:after="0" w:line="276" w:lineRule="auto"/>
            <w:ind w:left="2124" w:firstLine="708"/>
            <w:jc w:val="both"/>
          </w:pPr>
        </w:pPrChange>
      </w:pPr>
      <w:del w:id="91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p>
    <w:p w:rsidR="006515C4" w:rsidRPr="00B206F3" w:rsidDel="00D34719" w:rsidRDefault="006515C4">
      <w:pPr>
        <w:spacing w:after="0" w:line="276" w:lineRule="auto"/>
        <w:rPr>
          <w:del w:id="916" w:author="Виктория" w:date="2023-01-13T00:30:00Z"/>
          <w:rFonts w:ascii="Tahoma" w:eastAsia="Calibri" w:hAnsi="Tahoma" w:cs="Tahoma"/>
          <w:sz w:val="20"/>
          <w:szCs w:val="24"/>
        </w:rPr>
        <w:pPrChange w:id="917" w:author="Виктория" w:date="2023-01-13T00:30:00Z">
          <w:pPr>
            <w:spacing w:after="0" w:line="276" w:lineRule="auto"/>
            <w:jc w:val="both"/>
          </w:pPr>
        </w:pPrChange>
      </w:pPr>
      <w:del w:id="918"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19" w:author="Виктория" w:date="2023-01-13T00:30:00Z"/>
          <w:rFonts w:ascii="Tahoma" w:eastAsia="Calibri" w:hAnsi="Tahoma" w:cs="Tahoma"/>
          <w:sz w:val="20"/>
          <w:szCs w:val="24"/>
        </w:rPr>
        <w:pPrChange w:id="920" w:author="Виктория" w:date="2023-01-13T00:30:00Z">
          <w:pPr>
            <w:spacing w:after="0" w:line="276" w:lineRule="auto"/>
            <w:jc w:val="both"/>
          </w:pPr>
        </w:pPrChange>
      </w:pPr>
    </w:p>
    <w:p w:rsidR="00447A3A" w:rsidDel="00D34719" w:rsidRDefault="00447A3A">
      <w:pPr>
        <w:rPr>
          <w:del w:id="921" w:author="Виктория" w:date="2023-01-13T00:30:00Z"/>
          <w:rFonts w:ascii="Tahoma" w:eastAsia="Calibri" w:hAnsi="Tahoma" w:cs="Tahoma"/>
          <w:sz w:val="20"/>
          <w:szCs w:val="24"/>
        </w:rPr>
      </w:pPr>
      <w:del w:id="922"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23" w:author="Виктория" w:date="2023-01-13T00:30:00Z"/>
          <w:rFonts w:ascii="Tahoma" w:hAnsi="Tahoma" w:cs="Tahoma"/>
          <w:sz w:val="20"/>
          <w:szCs w:val="24"/>
        </w:rPr>
        <w:pPrChange w:id="924" w:author="Виктория" w:date="2023-01-13T00:30:00Z">
          <w:pPr>
            <w:spacing w:after="0" w:line="276" w:lineRule="auto"/>
            <w:jc w:val="right"/>
          </w:pPr>
        </w:pPrChange>
      </w:pPr>
      <w:del w:id="925"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26" w:author="Виктория" w:date="2023-01-13T00:30:00Z"/>
          <w:rFonts w:ascii="Tahoma" w:hAnsi="Tahoma" w:cs="Tahoma"/>
          <w:sz w:val="20"/>
          <w:szCs w:val="24"/>
        </w:rPr>
        <w:pPrChange w:id="927" w:author="Виктория" w:date="2023-01-13T00:30:00Z">
          <w:pPr>
            <w:spacing w:after="0" w:line="276" w:lineRule="auto"/>
            <w:jc w:val="right"/>
          </w:pPr>
        </w:pPrChange>
      </w:pPr>
      <w:del w:id="928"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29" w:author="Виктория" w:date="2023-01-13T00:30:00Z"/>
          <w:rFonts w:ascii="Tahoma" w:hAnsi="Tahoma" w:cs="Tahoma"/>
          <w:sz w:val="20"/>
          <w:szCs w:val="24"/>
        </w:rPr>
        <w:pPrChange w:id="930" w:author="Виктория" w:date="2023-01-13T00:30:00Z">
          <w:pPr>
            <w:spacing w:after="0" w:line="276" w:lineRule="auto"/>
            <w:jc w:val="right"/>
          </w:pPr>
        </w:pPrChange>
      </w:pPr>
      <w:del w:id="931"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32" w:author="Виктория" w:date="2023-01-13T00:30:00Z"/>
          <w:rFonts w:ascii="Tahoma" w:hAnsi="Tahoma" w:cs="Tahoma"/>
          <w:b/>
          <w:bCs/>
          <w:sz w:val="20"/>
          <w:szCs w:val="24"/>
        </w:rPr>
        <w:pPrChange w:id="933" w:author="Виктория" w:date="2023-01-13T00:30:00Z">
          <w:pPr>
            <w:spacing w:after="0" w:line="276" w:lineRule="auto"/>
            <w:jc w:val="center"/>
          </w:pPr>
        </w:pPrChange>
      </w:pPr>
    </w:p>
    <w:p w:rsidR="00C02224" w:rsidRPr="00B206F3" w:rsidDel="00D34719" w:rsidRDefault="00C02224">
      <w:pPr>
        <w:spacing w:after="0" w:line="276" w:lineRule="auto"/>
        <w:rPr>
          <w:del w:id="934" w:author="Виктория" w:date="2023-01-13T00:30:00Z"/>
          <w:rFonts w:ascii="Tahoma" w:hAnsi="Tahoma" w:cs="Tahoma"/>
          <w:b/>
          <w:bCs/>
          <w:sz w:val="20"/>
          <w:szCs w:val="24"/>
        </w:rPr>
        <w:pPrChange w:id="935" w:author="Виктория" w:date="2023-01-13T00:30:00Z">
          <w:pPr>
            <w:spacing w:after="0" w:line="276" w:lineRule="auto"/>
            <w:jc w:val="center"/>
          </w:pPr>
        </w:pPrChange>
      </w:pPr>
      <w:del w:id="936"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37" w:author="Виктория" w:date="2023-01-13T00:30:00Z"/>
          <w:rFonts w:ascii="Tahoma" w:hAnsi="Tahoma" w:cs="Tahoma"/>
          <w:szCs w:val="24"/>
        </w:rPr>
      </w:pPr>
      <w:del w:id="938"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39" w:author="Виктория" w:date="2023-01-13T00:30:00Z"/>
          <w:rFonts w:ascii="Tahoma" w:hAnsi="Tahoma" w:cs="Tahoma"/>
          <w:szCs w:val="24"/>
        </w:rPr>
        <w:pPrChange w:id="940" w:author="Виктория" w:date="2023-01-13T00:30:00Z">
          <w:pPr>
            <w:pStyle w:val="ConsPlusNonformat"/>
            <w:spacing w:line="276" w:lineRule="auto"/>
            <w:jc w:val="center"/>
          </w:pPr>
        </w:pPrChange>
      </w:pPr>
      <w:del w:id="941"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42" w:author="Виктория" w:date="2023-01-13T00:30:00Z"/>
          <w:rFonts w:ascii="Tahoma" w:hAnsi="Tahoma" w:cs="Tahoma"/>
          <w:szCs w:val="24"/>
        </w:rPr>
        <w:pPrChange w:id="943" w:author="Виктория" w:date="2023-01-13T00:30:00Z">
          <w:pPr>
            <w:pStyle w:val="ConsPlusNonformat"/>
            <w:spacing w:line="276" w:lineRule="auto"/>
            <w:jc w:val="both"/>
          </w:pPr>
        </w:pPrChange>
      </w:pPr>
      <w:del w:id="944"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45" w:author="Виктория" w:date="2023-01-13T00:30:00Z"/>
          <w:rFonts w:ascii="Tahoma" w:hAnsi="Tahoma" w:cs="Tahoma"/>
          <w:szCs w:val="24"/>
        </w:rPr>
        <w:pPrChange w:id="946" w:author="Виктория" w:date="2023-01-13T00:30:00Z">
          <w:pPr>
            <w:pStyle w:val="ConsPlusNonformat"/>
            <w:spacing w:line="276" w:lineRule="auto"/>
            <w:jc w:val="both"/>
          </w:pPr>
        </w:pPrChange>
      </w:pPr>
      <w:del w:id="94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48" w:author="Виктория" w:date="2023-01-13T00:30:00Z"/>
          <w:rFonts w:ascii="Tahoma" w:hAnsi="Tahoma" w:cs="Tahoma"/>
          <w:sz w:val="16"/>
          <w:szCs w:val="16"/>
        </w:rPr>
        <w:pPrChange w:id="949" w:author="Виктория" w:date="2023-01-13T00:30:00Z">
          <w:pPr>
            <w:pStyle w:val="ConsPlusNonformat"/>
            <w:tabs>
              <w:tab w:val="left" w:pos="0"/>
            </w:tabs>
            <w:spacing w:line="276" w:lineRule="auto"/>
            <w:jc w:val="center"/>
          </w:pPr>
        </w:pPrChange>
      </w:pPr>
      <w:del w:id="95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51" w:author="Виктория" w:date="2023-01-13T00:30:00Z"/>
          <w:rFonts w:ascii="Tahoma" w:hAnsi="Tahoma" w:cs="Tahoma"/>
          <w:sz w:val="16"/>
          <w:szCs w:val="16"/>
        </w:rPr>
        <w:pPrChange w:id="952" w:author="Виктория" w:date="2023-01-13T00:30:00Z">
          <w:pPr>
            <w:pStyle w:val="ConsPlusNonformat"/>
            <w:tabs>
              <w:tab w:val="left" w:pos="0"/>
            </w:tabs>
            <w:spacing w:line="276" w:lineRule="auto"/>
            <w:jc w:val="center"/>
          </w:pPr>
        </w:pPrChange>
      </w:pPr>
      <w:del w:id="953"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54" w:author="Виктория" w:date="2023-01-13T00:30:00Z"/>
          <w:rFonts w:ascii="Tahoma" w:hAnsi="Tahoma" w:cs="Tahoma"/>
          <w:szCs w:val="24"/>
        </w:rPr>
      </w:pPr>
      <w:del w:id="955"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56" w:author="Виктория" w:date="2023-01-13T00:30:00Z"/>
          <w:rFonts w:ascii="Tahoma" w:hAnsi="Tahoma" w:cs="Tahoma"/>
          <w:sz w:val="16"/>
          <w:szCs w:val="16"/>
        </w:rPr>
        <w:pPrChange w:id="957" w:author="Виктория" w:date="2023-01-13T00:30:00Z">
          <w:pPr>
            <w:pStyle w:val="ConsPlusNonformat"/>
            <w:tabs>
              <w:tab w:val="left" w:pos="0"/>
            </w:tabs>
            <w:spacing w:line="276" w:lineRule="auto"/>
            <w:ind w:firstLine="540"/>
            <w:jc w:val="center"/>
          </w:pPr>
        </w:pPrChange>
      </w:pPr>
      <w:del w:id="95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59" w:author="Виктория" w:date="2023-01-13T00:30:00Z"/>
          <w:rFonts w:ascii="Tahoma" w:hAnsi="Tahoma" w:cs="Tahoma"/>
          <w:sz w:val="20"/>
          <w:szCs w:val="24"/>
        </w:rPr>
        <w:pPrChange w:id="960" w:author="Виктория" w:date="2023-01-13T00:30:00Z">
          <w:pPr>
            <w:spacing w:before="60" w:after="0" w:line="276" w:lineRule="auto"/>
            <w:jc w:val="both"/>
          </w:pPr>
        </w:pPrChange>
      </w:pPr>
      <w:del w:id="961"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62" w:author="Виктория" w:date="2023-01-13T00:30:00Z"/>
          <w:rFonts w:ascii="Tahoma" w:hAnsi="Tahoma" w:cs="Tahoma"/>
          <w:sz w:val="20"/>
          <w:szCs w:val="24"/>
        </w:rPr>
        <w:pPrChange w:id="963" w:author="Виктория" w:date="2023-01-13T00:30:00Z">
          <w:pPr>
            <w:spacing w:before="60" w:after="0" w:line="276" w:lineRule="auto"/>
            <w:ind w:firstLine="539"/>
            <w:jc w:val="both"/>
          </w:pPr>
        </w:pPrChange>
      </w:pPr>
      <w:del w:id="964"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65" w:author="Виктория" w:date="2023-01-13T00:30:00Z"/>
          <w:rFonts w:ascii="Tahoma" w:hAnsi="Tahoma" w:cs="Tahoma"/>
          <w:sz w:val="20"/>
          <w:szCs w:val="24"/>
        </w:rPr>
        <w:pPrChange w:id="966" w:author="Виктория" w:date="2023-01-13T00:30:00Z">
          <w:pPr>
            <w:spacing w:before="60" w:after="0" w:line="240" w:lineRule="auto"/>
            <w:jc w:val="both"/>
          </w:pPr>
        </w:pPrChange>
      </w:pPr>
      <w:del w:id="967"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68" w:author="Виктория" w:date="2023-01-13T00:30:00Z"/>
          <w:rFonts w:ascii="Tahoma" w:hAnsi="Tahoma" w:cs="Tahoma"/>
          <w:szCs w:val="24"/>
        </w:rPr>
        <w:pPrChange w:id="969" w:author="Виктория" w:date="2023-01-13T00:30:00Z">
          <w:pPr>
            <w:pStyle w:val="ConsPlusNonformat"/>
            <w:numPr>
              <w:numId w:val="1"/>
            </w:numPr>
            <w:tabs>
              <w:tab w:val="left" w:pos="0"/>
              <w:tab w:val="num" w:pos="840"/>
            </w:tabs>
            <w:spacing w:line="276" w:lineRule="auto"/>
            <w:ind w:left="840" w:firstLine="540"/>
            <w:jc w:val="both"/>
          </w:pPr>
        </w:pPrChange>
      </w:pPr>
      <w:del w:id="970"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71" w:author="Виктория" w:date="2023-01-13T00:30:00Z"/>
          <w:rFonts w:ascii="Tahoma" w:hAnsi="Tahoma" w:cs="Tahoma"/>
          <w:szCs w:val="24"/>
        </w:rPr>
        <w:pPrChange w:id="972" w:author="Виктория" w:date="2023-01-13T00:30:00Z">
          <w:pPr>
            <w:pStyle w:val="ConsPlusNonformat"/>
            <w:numPr>
              <w:numId w:val="1"/>
            </w:numPr>
            <w:tabs>
              <w:tab w:val="left" w:pos="0"/>
              <w:tab w:val="num" w:pos="840"/>
            </w:tabs>
            <w:spacing w:line="276" w:lineRule="auto"/>
            <w:ind w:left="840" w:firstLine="540"/>
            <w:jc w:val="both"/>
          </w:pPr>
        </w:pPrChange>
      </w:pPr>
      <w:del w:id="973"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74" w:author="Виктория" w:date="2023-01-13T00:30:00Z"/>
          <w:rFonts w:ascii="Tahoma" w:hAnsi="Tahoma" w:cs="Tahoma"/>
          <w:iCs/>
          <w:szCs w:val="24"/>
        </w:rPr>
        <w:pPrChange w:id="975" w:author="Виктория" w:date="2023-01-13T00:30:00Z">
          <w:pPr>
            <w:pStyle w:val="ConsPlusNonformat"/>
            <w:numPr>
              <w:numId w:val="1"/>
            </w:numPr>
            <w:tabs>
              <w:tab w:val="left" w:pos="0"/>
              <w:tab w:val="num" w:pos="840"/>
            </w:tabs>
            <w:spacing w:line="276" w:lineRule="auto"/>
            <w:ind w:left="840" w:firstLine="540"/>
            <w:jc w:val="both"/>
          </w:pPr>
        </w:pPrChange>
      </w:pPr>
      <w:del w:id="976"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77" w:author="Виктория" w:date="2023-01-13T00:30:00Z"/>
          <w:rFonts w:ascii="Tahoma" w:hAnsi="Tahoma" w:cs="Tahoma"/>
          <w:sz w:val="20"/>
          <w:szCs w:val="24"/>
        </w:rPr>
        <w:pPrChange w:id="978" w:author="Виктория" w:date="2023-01-13T00:30:00Z">
          <w:pPr>
            <w:tabs>
              <w:tab w:val="left" w:pos="0"/>
            </w:tabs>
            <w:spacing w:after="0" w:line="276" w:lineRule="auto"/>
            <w:ind w:firstLine="540"/>
            <w:jc w:val="both"/>
          </w:pPr>
        </w:pPrChange>
      </w:pPr>
      <w:del w:id="979"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80" w:author="Виктория" w:date="2023-01-13T00:30:00Z"/>
          <w:rFonts w:ascii="Tahoma" w:hAnsi="Tahoma" w:cs="Tahoma"/>
          <w:szCs w:val="24"/>
        </w:rPr>
        <w:pPrChange w:id="981" w:author="Виктория" w:date="2023-01-13T00:30:00Z">
          <w:pPr>
            <w:pStyle w:val="ConsPlusNonformat"/>
            <w:tabs>
              <w:tab w:val="left" w:pos="0"/>
            </w:tabs>
            <w:spacing w:line="276" w:lineRule="auto"/>
            <w:ind w:firstLine="540"/>
            <w:jc w:val="both"/>
          </w:pPr>
        </w:pPrChange>
      </w:pPr>
      <w:del w:id="982"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83" w:author="Виктория" w:date="2023-01-13T00:30:00Z"/>
          <w:rFonts w:ascii="Tahoma" w:hAnsi="Tahoma" w:cs="Tahoma"/>
          <w:szCs w:val="24"/>
        </w:rPr>
        <w:pPrChange w:id="984" w:author="Виктория" w:date="2023-01-13T00:30:00Z">
          <w:pPr>
            <w:pStyle w:val="ConsPlusNonformat"/>
            <w:spacing w:line="276" w:lineRule="auto"/>
            <w:jc w:val="center"/>
          </w:pPr>
        </w:pPrChange>
      </w:pPr>
      <w:del w:id="985"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86" w:author="Виктория" w:date="2023-01-13T00:30:00Z"/>
          <w:rFonts w:ascii="Tahoma" w:hAnsi="Tahoma" w:cs="Tahoma"/>
          <w:szCs w:val="24"/>
        </w:rPr>
        <w:pPrChange w:id="987" w:author="Виктория" w:date="2023-01-13T00:30:00Z">
          <w:pPr>
            <w:pStyle w:val="ConsPlusNonformat"/>
            <w:spacing w:line="276" w:lineRule="auto"/>
            <w:jc w:val="center"/>
          </w:pPr>
        </w:pPrChange>
      </w:pPr>
      <w:del w:id="988"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89" w:author="Виктория" w:date="2023-01-13T00:30:00Z"/>
          <w:rFonts w:ascii="Tahoma" w:hAnsi="Tahoma" w:cs="Tahoma"/>
          <w:sz w:val="20"/>
          <w:szCs w:val="24"/>
        </w:rPr>
        <w:pPrChange w:id="990" w:author="Виктория" w:date="2023-01-13T00:30:00Z">
          <w:pPr>
            <w:spacing w:after="0" w:line="276" w:lineRule="auto"/>
            <w:jc w:val="both"/>
          </w:pPr>
        </w:pPrChange>
      </w:pPr>
      <w:del w:id="991"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992" w:author="Виктория" w:date="2023-01-13T00:30:00Z"/>
          <w:rFonts w:ascii="Tahoma" w:hAnsi="Tahoma" w:cs="Tahoma"/>
          <w:sz w:val="20"/>
          <w:szCs w:val="24"/>
        </w:rPr>
        <w:pPrChange w:id="993" w:author="Виктория" w:date="2023-01-13T00:30:00Z">
          <w:pPr>
            <w:spacing w:after="0" w:line="276" w:lineRule="auto"/>
            <w:ind w:firstLine="539"/>
            <w:jc w:val="both"/>
          </w:pPr>
        </w:pPrChange>
      </w:pPr>
      <w:del w:id="994"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995" w:author="Виктория" w:date="2023-01-13T00:30:00Z"/>
          <w:rFonts w:ascii="Tahoma" w:hAnsi="Tahoma" w:cs="Tahoma"/>
          <w:sz w:val="20"/>
          <w:szCs w:val="24"/>
        </w:rPr>
        <w:pPrChange w:id="996"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997" w:author="Виктория" w:date="2023-01-13T00:30:00Z"/>
          <w:rFonts w:ascii="Tahoma" w:eastAsia="Times New Roman" w:hAnsi="Tahoma" w:cs="Tahoma"/>
          <w:sz w:val="20"/>
          <w:szCs w:val="24"/>
        </w:rPr>
      </w:pPr>
      <w:del w:id="998"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999" w:author="Виктория" w:date="2023-01-13T00:30:00Z"/>
          <w:rFonts w:ascii="Tahoma" w:eastAsia="Times New Roman" w:hAnsi="Tahoma" w:cs="Tahoma"/>
          <w:sz w:val="20"/>
          <w:szCs w:val="24"/>
        </w:rPr>
      </w:pPr>
      <w:del w:id="1000"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01"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02"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03" w:author="Виктория" w:date="2023-01-13T00:30:00Z"/>
                <w:rFonts w:ascii="Tahoma" w:hAnsi="Tahoma" w:cs="Tahoma"/>
                <w:b/>
                <w:spacing w:val="-4"/>
                <w:kern w:val="16"/>
                <w:position w:val="2"/>
                <w:sz w:val="20"/>
                <w:szCs w:val="24"/>
              </w:rPr>
            </w:pPr>
            <w:del w:id="1004"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0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06" w:author="Виктория" w:date="2023-01-13T00:30:00Z"/>
                <w:rFonts w:ascii="Tahoma" w:hAnsi="Tahoma" w:cs="Tahoma"/>
                <w:spacing w:val="-4"/>
                <w:kern w:val="16"/>
                <w:position w:val="2"/>
                <w:sz w:val="20"/>
                <w:szCs w:val="24"/>
              </w:rPr>
            </w:pPr>
            <w:del w:id="1007"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08"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09" w:author="Виктория" w:date="2023-01-13T00:30:00Z"/>
                <w:rFonts w:ascii="Tahoma" w:hAnsi="Tahoma" w:cs="Tahoma"/>
                <w:spacing w:val="-4"/>
                <w:kern w:val="16"/>
                <w:position w:val="2"/>
                <w:sz w:val="20"/>
                <w:szCs w:val="24"/>
              </w:rPr>
            </w:pPr>
            <w:del w:id="1010"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11"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2" w:author="Виктория" w:date="2023-01-13T00:30:00Z"/>
                <w:rFonts w:ascii="Tahoma" w:hAnsi="Tahoma" w:cs="Tahoma"/>
                <w:spacing w:val="-4"/>
                <w:kern w:val="16"/>
                <w:position w:val="2"/>
                <w:sz w:val="20"/>
                <w:szCs w:val="24"/>
              </w:rPr>
            </w:pPr>
            <w:del w:id="1013"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14"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15"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16"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17" w:author="Виктория" w:date="2023-01-13T00:30:00Z"/>
                <w:rFonts w:ascii="Tahoma" w:hAnsi="Tahoma" w:cs="Tahoma"/>
                <w:b/>
                <w:spacing w:val="-4"/>
                <w:kern w:val="16"/>
                <w:position w:val="2"/>
                <w:sz w:val="20"/>
                <w:szCs w:val="24"/>
              </w:rPr>
            </w:pPr>
            <w:del w:id="1018"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0" w:author="Виктория" w:date="2023-01-13T00:30:00Z"/>
                <w:rFonts w:ascii="Tahoma" w:hAnsi="Tahoma" w:cs="Tahoma"/>
                <w:b/>
                <w:spacing w:val="-4"/>
                <w:kern w:val="16"/>
                <w:position w:val="2"/>
                <w:sz w:val="20"/>
                <w:szCs w:val="24"/>
              </w:rPr>
            </w:pPr>
            <w:del w:id="1021"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22"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2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del w:id="1026"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2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28"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9" w:author="Виктория" w:date="2023-01-13T00:30:00Z"/>
                <w:rFonts w:ascii="Tahoma" w:hAnsi="Tahoma" w:cs="Tahoma"/>
                <w:spacing w:val="-4"/>
                <w:kern w:val="16"/>
                <w:position w:val="2"/>
                <w:sz w:val="20"/>
                <w:szCs w:val="24"/>
              </w:rPr>
            </w:pPr>
            <w:del w:id="1030"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31"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2"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33" w:author="Виктория" w:date="2023-01-13T00:30:00Z"/>
                <w:rFonts w:ascii="Tahoma" w:hAnsi="Tahoma" w:cs="Tahoma"/>
                <w:spacing w:val="-4"/>
                <w:kern w:val="16"/>
                <w:position w:val="2"/>
                <w:sz w:val="20"/>
                <w:szCs w:val="24"/>
              </w:rPr>
            </w:pPr>
            <w:del w:id="1034"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35"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36"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37" w:author="Виктория" w:date="2023-01-13T00:30:00Z"/>
                <w:rFonts w:ascii="Tahoma" w:hAnsi="Tahoma" w:cs="Tahoma"/>
                <w:spacing w:val="-4"/>
                <w:kern w:val="16"/>
                <w:position w:val="2"/>
                <w:sz w:val="20"/>
                <w:szCs w:val="24"/>
              </w:rPr>
            </w:pPr>
            <w:del w:id="1038"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39" w:author="Виктория" w:date="2023-01-13T00:30:00Z"/>
          <w:rFonts w:ascii="Tahoma" w:hAnsi="Tahoma" w:cs="Tahoma"/>
          <w:sz w:val="20"/>
          <w:szCs w:val="24"/>
        </w:rPr>
        <w:pPrChange w:id="1040"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41" w:author="Виктория" w:date="2023-01-13T00:30:00Z"/>
          <w:rFonts w:ascii="Tahoma" w:hAnsi="Tahoma" w:cs="Tahoma"/>
          <w:sz w:val="20"/>
          <w:szCs w:val="24"/>
        </w:rPr>
        <w:pPrChange w:id="1042"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43" w:author="Виктория" w:date="2023-01-13T00:30:00Z"/>
          <w:rFonts w:ascii="Tahoma" w:hAnsi="Tahoma" w:cs="Tahoma"/>
          <w:b/>
          <w:sz w:val="20"/>
          <w:szCs w:val="24"/>
        </w:rPr>
        <w:pPrChange w:id="1044" w:author="Виктория" w:date="2023-01-13T00:30:00Z">
          <w:pPr>
            <w:suppressAutoHyphens/>
            <w:spacing w:after="0" w:line="276" w:lineRule="auto"/>
            <w:jc w:val="both"/>
          </w:pPr>
        </w:pPrChange>
      </w:pPr>
      <w:del w:id="1045"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46" w:author="Виктория" w:date="2023-01-13T00:30:00Z"/>
          <w:rFonts w:ascii="Tahoma" w:hAnsi="Tahoma" w:cs="Tahoma"/>
          <w:b/>
          <w:sz w:val="20"/>
          <w:szCs w:val="24"/>
        </w:rPr>
        <w:pPrChange w:id="1047"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48" w:author="Виктория" w:date="2023-01-13T00:30:00Z"/>
          <w:rFonts w:ascii="Tahoma" w:hAnsi="Tahoma" w:cs="Tahoma"/>
          <w:b/>
          <w:sz w:val="20"/>
          <w:szCs w:val="24"/>
        </w:rPr>
        <w:pPrChange w:id="1049" w:author="Виктория" w:date="2023-01-13T00:30:00Z">
          <w:pPr>
            <w:suppressAutoHyphens/>
            <w:spacing w:after="0" w:line="276" w:lineRule="auto"/>
            <w:jc w:val="both"/>
          </w:pPr>
        </w:pPrChange>
      </w:pPr>
      <w:del w:id="1050"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51" w:author="Виктория" w:date="2023-01-13T00:30:00Z"/>
          <w:rFonts w:ascii="Tahoma" w:eastAsia="Calibri" w:hAnsi="Tahoma" w:cs="Tahoma"/>
          <w:sz w:val="20"/>
          <w:szCs w:val="24"/>
        </w:rPr>
        <w:pPrChange w:id="1052" w:author="Виктория" w:date="2023-01-13T00:30:00Z">
          <w:pPr>
            <w:spacing w:after="0" w:line="276" w:lineRule="auto"/>
            <w:jc w:val="both"/>
          </w:pPr>
        </w:pPrChange>
      </w:pPr>
    </w:p>
    <w:p w:rsidR="00D4135F" w:rsidDel="00D34719" w:rsidRDefault="00D4135F">
      <w:pPr>
        <w:rPr>
          <w:del w:id="1053" w:author="Виктория" w:date="2023-01-13T00:30:00Z"/>
          <w:rFonts w:ascii="Tahoma" w:eastAsia="Calibri" w:hAnsi="Tahoma" w:cs="Tahoma"/>
          <w:sz w:val="20"/>
          <w:szCs w:val="24"/>
        </w:rPr>
      </w:pPr>
      <w:del w:id="1054"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55" w:author="Виктория" w:date="2023-01-13T00:30:00Z"/>
          <w:rFonts w:ascii="Tahoma" w:hAnsi="Tahoma" w:cs="Tahoma"/>
          <w:sz w:val="20"/>
          <w:szCs w:val="24"/>
        </w:rPr>
        <w:pPrChange w:id="1056" w:author="Виктория" w:date="2023-01-13T00:30:00Z">
          <w:pPr>
            <w:spacing w:after="0" w:line="276" w:lineRule="auto"/>
            <w:jc w:val="right"/>
          </w:pPr>
        </w:pPrChange>
      </w:pPr>
      <w:del w:id="1057"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58" w:author="Виктория" w:date="2023-01-13T00:30:00Z"/>
          <w:rFonts w:ascii="Tahoma" w:hAnsi="Tahoma" w:cs="Tahoma"/>
          <w:sz w:val="20"/>
          <w:szCs w:val="24"/>
        </w:rPr>
        <w:pPrChange w:id="1059" w:author="Виктория" w:date="2023-01-13T00:30:00Z">
          <w:pPr>
            <w:spacing w:after="0" w:line="276" w:lineRule="auto"/>
            <w:jc w:val="right"/>
          </w:pPr>
        </w:pPrChange>
      </w:pPr>
      <w:del w:id="1060"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61" w:author="Виктория" w:date="2023-01-13T00:30:00Z"/>
          <w:rFonts w:ascii="Tahoma" w:hAnsi="Tahoma" w:cs="Tahoma"/>
          <w:sz w:val="20"/>
          <w:szCs w:val="24"/>
        </w:rPr>
        <w:pPrChange w:id="1062" w:author="Виктория" w:date="2023-01-13T00:30:00Z">
          <w:pPr>
            <w:spacing w:after="0" w:line="276" w:lineRule="auto"/>
            <w:jc w:val="right"/>
          </w:pPr>
        </w:pPrChange>
      </w:pPr>
      <w:del w:id="1063"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64" w:author="Виктория" w:date="2023-01-13T00:30:00Z"/>
          <w:rFonts w:ascii="Tahoma" w:eastAsia="Calibri" w:hAnsi="Tahoma" w:cs="Tahoma"/>
          <w:sz w:val="20"/>
          <w:szCs w:val="24"/>
        </w:rPr>
        <w:pPrChange w:id="1065" w:author="Виктория" w:date="2023-01-13T00:30:00Z">
          <w:pPr>
            <w:spacing w:after="0" w:line="276" w:lineRule="auto"/>
            <w:jc w:val="both"/>
          </w:pPr>
        </w:pPrChange>
      </w:pPr>
    </w:p>
    <w:p w:rsidR="00B81DBD" w:rsidRPr="00B206F3" w:rsidDel="00D34719" w:rsidRDefault="00B81DBD">
      <w:pPr>
        <w:spacing w:after="0" w:line="276" w:lineRule="auto"/>
        <w:rPr>
          <w:del w:id="1066" w:author="Виктория" w:date="2023-01-13T00:30:00Z"/>
          <w:rFonts w:ascii="Tahoma" w:eastAsia="Calibri" w:hAnsi="Tahoma" w:cs="Tahoma"/>
          <w:b/>
          <w:sz w:val="20"/>
          <w:szCs w:val="24"/>
        </w:rPr>
        <w:pPrChange w:id="1067" w:author="Виктория" w:date="2023-01-13T00:30:00Z">
          <w:pPr>
            <w:spacing w:after="0" w:line="276" w:lineRule="auto"/>
            <w:jc w:val="center"/>
          </w:pPr>
        </w:pPrChange>
      </w:pPr>
    </w:p>
    <w:p w:rsidR="00B81DBD" w:rsidRPr="00B206F3" w:rsidDel="00D34719" w:rsidRDefault="00B81DBD">
      <w:pPr>
        <w:widowControl w:val="0"/>
        <w:spacing w:line="276" w:lineRule="auto"/>
        <w:rPr>
          <w:del w:id="1068" w:author="Виктория" w:date="2023-01-13T00:30:00Z"/>
          <w:rFonts w:ascii="Tahoma" w:hAnsi="Tahoma" w:cs="Tahoma"/>
          <w:b/>
          <w:spacing w:val="-4"/>
          <w:sz w:val="20"/>
          <w:szCs w:val="24"/>
        </w:rPr>
        <w:pPrChange w:id="1069" w:author="Виктория" w:date="2023-01-13T00:30:00Z">
          <w:pPr>
            <w:widowControl w:val="0"/>
            <w:spacing w:line="276" w:lineRule="auto"/>
            <w:jc w:val="center"/>
          </w:pPr>
        </w:pPrChange>
      </w:pPr>
      <w:del w:id="1070"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71" w:author="Виктория" w:date="2023-01-13T00:30:00Z"/>
          <w:rFonts w:ascii="Tahoma" w:hAnsi="Tahoma" w:cs="Tahoma"/>
          <w:szCs w:val="24"/>
        </w:rPr>
      </w:pPr>
      <w:del w:id="1072"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73" w:author="Виктория" w:date="2023-01-13T00:30:00Z"/>
          <w:rFonts w:ascii="Tahoma" w:hAnsi="Tahoma" w:cs="Tahoma"/>
          <w:szCs w:val="24"/>
        </w:rPr>
        <w:pPrChange w:id="1074" w:author="Виктория" w:date="2023-01-13T00:30:00Z">
          <w:pPr>
            <w:pStyle w:val="ConsPlusNonformat"/>
            <w:spacing w:line="276" w:lineRule="auto"/>
            <w:jc w:val="center"/>
          </w:pPr>
        </w:pPrChange>
      </w:pPr>
      <w:del w:id="1075"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76" w:author="Виктория" w:date="2023-01-13T00:30:00Z"/>
          <w:rFonts w:ascii="Tahoma" w:hAnsi="Tahoma" w:cs="Tahoma"/>
          <w:szCs w:val="24"/>
        </w:rPr>
        <w:pPrChange w:id="1077" w:author="Виктория" w:date="2023-01-13T00:30:00Z">
          <w:pPr>
            <w:pStyle w:val="ConsPlusNonformat"/>
            <w:spacing w:line="276" w:lineRule="auto"/>
            <w:jc w:val="both"/>
          </w:pPr>
        </w:pPrChange>
      </w:pPr>
      <w:del w:id="1078"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79" w:author="Виктория" w:date="2023-01-13T00:30:00Z"/>
          <w:rFonts w:ascii="Tahoma" w:hAnsi="Tahoma" w:cs="Tahoma"/>
          <w:szCs w:val="24"/>
        </w:rPr>
        <w:pPrChange w:id="1080" w:author="Виктория" w:date="2023-01-13T00:30:00Z">
          <w:pPr>
            <w:pStyle w:val="ConsPlusNonformat"/>
            <w:spacing w:line="276" w:lineRule="auto"/>
            <w:jc w:val="both"/>
          </w:pPr>
        </w:pPrChange>
      </w:pPr>
      <w:del w:id="108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82" w:author="Виктория" w:date="2023-01-13T00:30:00Z"/>
          <w:rFonts w:ascii="Tahoma" w:hAnsi="Tahoma" w:cs="Tahoma"/>
          <w:sz w:val="16"/>
          <w:szCs w:val="16"/>
        </w:rPr>
        <w:pPrChange w:id="1083" w:author="Виктория" w:date="2023-01-13T00:30:00Z">
          <w:pPr>
            <w:pStyle w:val="ConsPlusNonformat"/>
            <w:tabs>
              <w:tab w:val="left" w:pos="0"/>
            </w:tabs>
            <w:spacing w:line="276" w:lineRule="auto"/>
            <w:jc w:val="center"/>
          </w:pPr>
        </w:pPrChange>
      </w:pPr>
      <w:del w:id="1084"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85" w:author="Виктория" w:date="2023-01-13T00:30:00Z"/>
          <w:rFonts w:ascii="Tahoma" w:hAnsi="Tahoma" w:cs="Tahoma"/>
          <w:sz w:val="16"/>
          <w:szCs w:val="16"/>
        </w:rPr>
        <w:pPrChange w:id="1086" w:author="Виктория" w:date="2023-01-13T00:30:00Z">
          <w:pPr>
            <w:pStyle w:val="ConsPlusNonformat"/>
            <w:tabs>
              <w:tab w:val="left" w:pos="0"/>
            </w:tabs>
            <w:spacing w:line="276" w:lineRule="auto"/>
            <w:jc w:val="center"/>
          </w:pPr>
        </w:pPrChange>
      </w:pPr>
      <w:del w:id="1087"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88" w:author="Виктория" w:date="2023-01-13T00:30:00Z"/>
          <w:rFonts w:ascii="Tahoma" w:hAnsi="Tahoma" w:cs="Tahoma"/>
          <w:szCs w:val="24"/>
        </w:rPr>
      </w:pPr>
      <w:del w:id="1089"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090" w:author="Виктория" w:date="2023-01-13T00:30:00Z"/>
          <w:rFonts w:ascii="Tahoma" w:hAnsi="Tahoma" w:cs="Tahoma"/>
          <w:sz w:val="16"/>
          <w:szCs w:val="16"/>
        </w:rPr>
        <w:pPrChange w:id="1091" w:author="Виктория" w:date="2023-01-13T00:30:00Z">
          <w:pPr>
            <w:pStyle w:val="ConsPlusNonformat"/>
            <w:tabs>
              <w:tab w:val="left" w:pos="0"/>
            </w:tabs>
            <w:spacing w:line="276" w:lineRule="auto"/>
            <w:ind w:firstLine="540"/>
            <w:jc w:val="center"/>
          </w:pPr>
        </w:pPrChange>
      </w:pPr>
      <w:del w:id="1092"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093" w:author="Виктория" w:date="2023-01-13T00:30:00Z"/>
          <w:rFonts w:ascii="Tahoma" w:hAnsi="Tahoma" w:cs="Tahoma"/>
          <w:spacing w:val="-4"/>
          <w:sz w:val="20"/>
          <w:szCs w:val="24"/>
        </w:rPr>
        <w:pPrChange w:id="1094" w:author="Виктория" w:date="2023-01-13T00:30:00Z">
          <w:pPr>
            <w:widowControl w:val="0"/>
            <w:spacing w:line="276" w:lineRule="auto"/>
            <w:jc w:val="both"/>
          </w:pPr>
        </w:pPrChange>
      </w:pPr>
      <w:del w:id="1095"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096" w:author="Виктория" w:date="2023-01-13T00:30:00Z"/>
          <w:rFonts w:ascii="Tahoma" w:eastAsia="Calibri" w:hAnsi="Tahoma" w:cs="Tahoma"/>
          <w:b/>
          <w:sz w:val="20"/>
          <w:szCs w:val="24"/>
        </w:rPr>
        <w:pPrChange w:id="1097" w:author="Виктория" w:date="2023-01-13T00:30:00Z">
          <w:pPr>
            <w:spacing w:after="0" w:line="276" w:lineRule="auto"/>
            <w:jc w:val="both"/>
          </w:pPr>
        </w:pPrChange>
      </w:pPr>
    </w:p>
    <w:p w:rsidR="003326CA" w:rsidRPr="00B206F3" w:rsidDel="00D34719" w:rsidRDefault="003326CA">
      <w:pPr>
        <w:spacing w:after="0" w:line="276" w:lineRule="auto"/>
        <w:rPr>
          <w:del w:id="1098" w:author="Виктория" w:date="2023-01-13T00:30:00Z"/>
          <w:rFonts w:ascii="Tahoma" w:eastAsia="Calibri" w:hAnsi="Tahoma" w:cs="Tahoma"/>
          <w:sz w:val="20"/>
          <w:szCs w:val="24"/>
        </w:rPr>
        <w:pPrChange w:id="1099" w:author="Виктория" w:date="2023-01-13T00:30:00Z">
          <w:pPr>
            <w:spacing w:after="0" w:line="276" w:lineRule="auto"/>
            <w:jc w:val="both"/>
          </w:pPr>
        </w:pPrChange>
      </w:pPr>
      <w:del w:id="1100"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01" w:author="Виктория" w:date="2023-01-13T00:30:00Z"/>
          <w:rFonts w:ascii="Tahoma" w:eastAsia="Calibri" w:hAnsi="Tahoma" w:cs="Tahoma"/>
          <w:sz w:val="20"/>
          <w:szCs w:val="24"/>
        </w:rPr>
        <w:pPrChange w:id="1102" w:author="Виктория" w:date="2023-01-13T00:30:00Z">
          <w:pPr>
            <w:spacing w:after="0" w:line="276" w:lineRule="auto"/>
            <w:ind w:left="2124" w:firstLine="708"/>
            <w:jc w:val="both"/>
          </w:pPr>
        </w:pPrChange>
      </w:pPr>
      <w:del w:id="110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04" w:author="Виктория" w:date="2023-01-13T00:30:00Z"/>
          <w:rFonts w:ascii="Tahoma" w:eastAsia="Calibri" w:hAnsi="Tahoma" w:cs="Tahoma"/>
          <w:sz w:val="20"/>
          <w:szCs w:val="24"/>
        </w:rPr>
        <w:pPrChange w:id="1105" w:author="Виктория" w:date="2023-01-13T00:30:00Z">
          <w:pPr>
            <w:spacing w:after="0" w:line="276" w:lineRule="auto"/>
            <w:jc w:val="both"/>
          </w:pPr>
        </w:pPrChange>
      </w:pPr>
    </w:p>
    <w:p w:rsidR="003326CA" w:rsidRPr="00B206F3" w:rsidDel="00D34719" w:rsidRDefault="003326CA">
      <w:pPr>
        <w:spacing w:after="0" w:line="276" w:lineRule="auto"/>
        <w:rPr>
          <w:del w:id="1106" w:author="Виктория" w:date="2023-01-13T00:30:00Z"/>
          <w:rFonts w:ascii="Tahoma" w:eastAsia="Calibri" w:hAnsi="Tahoma" w:cs="Tahoma"/>
          <w:b/>
          <w:sz w:val="20"/>
          <w:szCs w:val="24"/>
        </w:rPr>
        <w:pPrChange w:id="1107" w:author="Виктория" w:date="2023-01-13T00:30:00Z">
          <w:pPr>
            <w:spacing w:after="0" w:line="276" w:lineRule="auto"/>
            <w:jc w:val="both"/>
          </w:pPr>
        </w:pPrChange>
      </w:pPr>
    </w:p>
    <w:p w:rsidR="003326CA" w:rsidRPr="00B206F3" w:rsidDel="00D34719" w:rsidRDefault="003326CA">
      <w:pPr>
        <w:spacing w:after="0" w:line="276" w:lineRule="auto"/>
        <w:rPr>
          <w:del w:id="1108" w:author="Виктория" w:date="2023-01-13T00:30:00Z"/>
          <w:rFonts w:ascii="Tahoma" w:eastAsia="Calibri" w:hAnsi="Tahoma" w:cs="Tahoma"/>
          <w:sz w:val="20"/>
          <w:szCs w:val="24"/>
        </w:rPr>
        <w:pPrChange w:id="1109" w:author="Виктория" w:date="2023-01-13T00:30:00Z">
          <w:pPr>
            <w:spacing w:after="0" w:line="276" w:lineRule="auto"/>
            <w:jc w:val="both"/>
          </w:pPr>
        </w:pPrChange>
      </w:pPr>
      <w:del w:id="11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11" w:author="Виктория" w:date="2023-01-13T00:30:00Z"/>
          <w:rFonts w:ascii="Tahoma" w:eastAsia="Calibri" w:hAnsi="Tahoma" w:cs="Tahoma"/>
          <w:sz w:val="20"/>
          <w:szCs w:val="24"/>
        </w:rPr>
        <w:pPrChange w:id="1112" w:author="Виктория" w:date="2023-01-13T00:30:00Z">
          <w:pPr>
            <w:spacing w:after="0" w:line="276" w:lineRule="auto"/>
            <w:ind w:left="2124" w:firstLine="708"/>
            <w:jc w:val="both"/>
          </w:pPr>
        </w:pPrChange>
      </w:pPr>
      <w:del w:id="111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p>
    <w:p w:rsidR="003326CA" w:rsidRPr="00B206F3" w:rsidDel="00D34719" w:rsidRDefault="003326CA">
      <w:pPr>
        <w:spacing w:after="0" w:line="276" w:lineRule="auto"/>
        <w:rPr>
          <w:del w:id="1116" w:author="Виктория" w:date="2023-01-13T00:30:00Z"/>
          <w:rFonts w:ascii="Tahoma" w:eastAsia="Calibri" w:hAnsi="Tahoma" w:cs="Tahoma"/>
          <w:sz w:val="20"/>
          <w:szCs w:val="24"/>
        </w:rPr>
        <w:pPrChange w:id="1117" w:author="Виктория" w:date="2023-01-13T00:30:00Z">
          <w:pPr>
            <w:spacing w:after="0" w:line="276" w:lineRule="auto"/>
            <w:jc w:val="both"/>
          </w:pPr>
        </w:pPrChange>
      </w:pPr>
      <w:del w:id="1118"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19"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D35EE4">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35EE4"/>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8838-1949-472B-8503-BA1BC97E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11014</Words>
  <Characters>62784</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2023-01-13T14:50:00Z</dcterms:created>
  <dcterms:modified xsi:type="dcterms:W3CDTF">2023-01-13T14:50:00Z</dcterms:modified>
</cp:coreProperties>
</file>