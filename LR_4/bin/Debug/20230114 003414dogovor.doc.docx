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4T00:34:00Z">
        <w:r w:rsidR="0058583D">
          <w:rPr>
            <w:rFonts w:ascii="Tahoma" w:hAnsi="Tahoma" w:cs="Tahoma"/>
            <w:sz w:val="20"/>
            <w:szCs w:val="24"/>
          </w:rPr>
          <w:t>14.01.2023</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9"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0">
          <w:tblGrid>
            <w:gridCol w:w="2794"/>
            <w:gridCol w:w="6927"/>
          </w:tblGrid>
        </w:tblGridChange>
      </w:tblGrid>
      <w:tr w:rsidR="00D34719" w:rsidRPr="00B206F3" w:rsidTr="00D34719">
        <w:trPr>
          <w:trHeight w:val="305"/>
          <w:trPrChange w:id="471" w:author="Виктория" w:date="2023-01-13T00:26:00Z">
            <w:trPr>
              <w:trHeight w:val="305"/>
            </w:trPr>
          </w:trPrChange>
        </w:trPr>
        <w:tc>
          <w:tcPr>
            <w:tcW w:w="2794" w:type="dxa"/>
            <w:tcBorders>
              <w:top w:val="nil"/>
              <w:left w:val="nil"/>
              <w:bottom w:val="nil"/>
              <w:right w:val="nil"/>
            </w:tcBorders>
            <w:tcPrChange w:id="472"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3"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4"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5">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6"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77"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78"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79"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0"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1" w:author="Виктория" w:date="2023-01-13T02:15:00Z">
              <w:r w:rsidR="0009277D">
                <w:rPr>
                  <w:rFonts w:ascii="Tahoma" w:hAnsi="Tahoma" w:cs="Tahoma"/>
                  <w:spacing w:val="-4"/>
                  <w:sz w:val="18"/>
                  <w:szCs w:val="18"/>
                  <w:lang w:val="en-US"/>
                </w:rPr>
                <w:t xml:space="preserve"> </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58583D" w:rsidP="004D573D">
            <w:pPr>
              <w:spacing w:after="0" w:line="276" w:lineRule="auto"/>
              <w:rPr>
                <w:rFonts w:ascii="Tahoma" w:hAnsi="Tahoma" w:cs="Tahoma"/>
                <w:spacing w:val="-4"/>
                <w:sz w:val="18"/>
                <w:szCs w:val="18"/>
                <w:lang w:val="en-US"/>
                <w:rPrChange w:id="482" w:author="Виктория" w:date="2023-01-13T02:26:00Z">
                  <w:rPr>
                    <w:rFonts w:ascii="Tahoma" w:hAnsi="Tahoma" w:cs="Tahoma"/>
                    <w:spacing w:val="-4"/>
                    <w:sz w:val="18"/>
                    <w:szCs w:val="18"/>
                  </w:rPr>
                </w:rPrChange>
              </w:rPr>
            </w:pPr>
            <w:ins w:id="483" w:author="Виктория" w:date="2023-01-14T00:34:00Z">
              <w:r>
                <w:rPr>
                  <w:rFonts w:ascii="Tahoma" w:hAnsi="Tahoma" w:cs="Tahoma"/>
                  <w:spacing w:val="-4"/>
                  <w:sz w:val="18"/>
                  <w:szCs w:val="18"/>
                  <w:lang w:val="en-US"/>
                </w:rPr>
                <w:t>14.01.2023</w:t>
              </w:r>
            </w:ins>
            <w:ins w:id="484" w:author="Виктория" w:date="2023-01-13T02:26:00Z">
              <w:r w:rsidR="00C95E3A">
                <w:rPr>
                  <w:rFonts w:ascii="Tahoma" w:hAnsi="Tahoma" w:cs="Tahoma"/>
                  <w:spacing w:val="-4"/>
                  <w:sz w:val="18"/>
                  <w:szCs w:val="18"/>
                  <w:lang w:val="en-US"/>
                </w:rPr>
                <w:t xml:space="preserve">, </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5" w:author="Виктория" w:date="2023-01-13T00:28:00Z">
                  <w:rPr>
                    <w:rFonts w:ascii="Tahoma" w:hAnsi="Tahoma" w:cs="Tahoma"/>
                    <w:spacing w:val="-4"/>
                    <w:sz w:val="18"/>
                    <w:szCs w:val="18"/>
                  </w:rPr>
                </w:rPrChange>
              </w:rPr>
            </w:pPr>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922A11">
            <w:pPr>
              <w:spacing w:after="0" w:line="276" w:lineRule="auto"/>
              <w:rPr>
                <w:rFonts w:ascii="Tahoma" w:hAnsi="Tahoma" w:cs="Tahoma"/>
                <w:spacing w:val="-4"/>
                <w:sz w:val="18"/>
                <w:szCs w:val="18"/>
                <w:lang w:val="en-US"/>
                <w:rPrChange w:id="486" w:author="Виктория" w:date="2023-01-13T00:28:00Z">
                  <w:rPr>
                    <w:rFonts w:ascii="Tahoma" w:hAnsi="Tahoma" w:cs="Tahoma"/>
                    <w:spacing w:val="-4"/>
                    <w:sz w:val="18"/>
                    <w:szCs w:val="18"/>
                  </w:rPr>
                </w:rPrChange>
              </w:rPr>
            </w:pPr>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7" w:author="Виктория" w:date="2023-01-13T00:28: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8" w:author="Виктория" w:date="2023-01-13T00:29: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 xml:space="preserve">в рублях </w:t>
            </w:r>
            <w:del w:id="489" w:author="Виктория" w:date="2023-01-13T02:16:00Z">
              <w:r w:rsidRPr="000A2959" w:rsidDel="0009277D">
                <w:rPr>
                  <w:rFonts w:ascii="Tahoma" w:hAnsi="Tahoma" w:cs="Tahoma"/>
                  <w:spacing w:val="-4"/>
                  <w:sz w:val="18"/>
                  <w:szCs w:val="18"/>
                </w:rPr>
                <w:delText xml:space="preserve">………… </w:delText>
              </w:r>
            </w:del>
            <w:r w:rsidRPr="000A2959">
              <w:rPr>
                <w:rFonts w:ascii="Tahoma" w:hAnsi="Tahoma" w:cs="Tahoma"/>
                <w:spacing w:val="-4"/>
                <w:sz w:val="18"/>
                <w:szCs w:val="18"/>
              </w:rPr>
              <w:t>(дата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pPr>
              <w:spacing w:after="0" w:line="276" w:lineRule="auto"/>
              <w:rPr>
                <w:rFonts w:ascii="Tahoma" w:hAnsi="Tahoma" w:cs="Tahoma"/>
                <w:spacing w:val="-4"/>
                <w:sz w:val="18"/>
                <w:szCs w:val="18"/>
              </w:rPr>
            </w:pPr>
            <w:r w:rsidRPr="000A2959">
              <w:rPr>
                <w:rFonts w:ascii="Tahoma" w:hAnsi="Tahoma" w:cs="Tahoma"/>
                <w:spacing w:val="-4"/>
                <w:sz w:val="18"/>
                <w:szCs w:val="18"/>
              </w:rPr>
              <w:t>в рублях</w:t>
            </w:r>
            <w:del w:id="490" w:author="Виктория" w:date="2023-01-13T02:16:00Z">
              <w:r w:rsidRPr="000A2959" w:rsidDel="0009277D">
                <w:rPr>
                  <w:rFonts w:ascii="Tahoma" w:hAnsi="Tahoma" w:cs="Tahoma"/>
                  <w:spacing w:val="-4"/>
                  <w:sz w:val="18"/>
                  <w:szCs w:val="18"/>
                </w:rPr>
                <w:delText xml:space="preserve"> ………… </w:delText>
              </w:r>
            </w:del>
            <w:ins w:id="491" w:author="Виктория" w:date="2023-01-13T02:16:00Z">
              <w:r w:rsidR="0009277D" w:rsidRPr="0009277D">
                <w:rPr>
                  <w:rFonts w:ascii="Tahoma" w:hAnsi="Tahoma" w:cs="Tahoma"/>
                  <w:spacing w:val="-4"/>
                  <w:sz w:val="18"/>
                  <w:szCs w:val="18"/>
                  <w:rPrChange w:id="492" w:author="Виктория" w:date="2023-01-13T02:17:00Z">
                    <w:rPr>
                      <w:rFonts w:ascii="Tahoma" w:hAnsi="Tahoma" w:cs="Tahoma"/>
                      <w:spacing w:val="-4"/>
                      <w:sz w:val="18"/>
                      <w:szCs w:val="18"/>
                      <w:lang w:val="en-US"/>
                    </w:rPr>
                  </w:rPrChange>
                </w:rPr>
                <w:t xml:space="preserve"> </w:t>
              </w:r>
            </w:ins>
            <w:r w:rsidRPr="000A2959">
              <w:rPr>
                <w:rFonts w:ascii="Tahoma" w:hAnsi="Tahoma" w:cs="Tahoma"/>
                <w:spacing w:val="-4"/>
                <w:sz w:val="18"/>
                <w:szCs w:val="18"/>
              </w:rPr>
              <w:t>(при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493" w:author="Виктория" w:date="2023-01-14T00:34:00Z">
        <w:r w:rsidR="0058583D">
          <w:rPr>
            <w:rFonts w:ascii="Tahoma" w:eastAsia="Calibri" w:hAnsi="Tahoma" w:cs="Tahoma"/>
            <w:b/>
            <w:sz w:val="20"/>
            <w:szCs w:val="24"/>
            <w:lang w:val="en-US"/>
          </w:rPr>
          <w:t>14.01.2023</w:t>
        </w:r>
      </w:ins>
      <w:del w:id="494"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495"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496"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497" w:author="Виктория" w:date="2023-01-13T00:30:00Z"/>
          <w:rFonts w:ascii="Tahoma" w:hAnsi="Tahoma" w:cs="Tahoma"/>
          <w:sz w:val="20"/>
          <w:szCs w:val="24"/>
        </w:rPr>
        <w:pPrChange w:id="498" w:author="Виктория" w:date="2023-01-13T00:30:00Z">
          <w:pPr>
            <w:spacing w:after="0" w:line="276" w:lineRule="auto"/>
            <w:jc w:val="right"/>
          </w:pPr>
        </w:pPrChange>
      </w:pPr>
      <w:del w:id="499"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00" w:author="Виктория" w:date="2023-01-13T00:30:00Z"/>
          <w:rFonts w:ascii="Tahoma" w:hAnsi="Tahoma" w:cs="Tahoma"/>
          <w:sz w:val="20"/>
          <w:szCs w:val="24"/>
        </w:rPr>
        <w:pPrChange w:id="501" w:author="Виктория" w:date="2023-01-13T00:30:00Z">
          <w:pPr>
            <w:spacing w:after="0" w:line="276" w:lineRule="auto"/>
            <w:jc w:val="right"/>
          </w:pPr>
        </w:pPrChange>
      </w:pPr>
      <w:del w:id="502"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03" w:author="Виктория" w:date="2023-01-13T00:30:00Z"/>
          <w:rFonts w:ascii="Tahoma" w:hAnsi="Tahoma" w:cs="Tahoma"/>
          <w:sz w:val="20"/>
          <w:szCs w:val="24"/>
        </w:rPr>
        <w:pPrChange w:id="504" w:author="Виктория" w:date="2023-01-13T00:30:00Z">
          <w:pPr>
            <w:spacing w:after="0" w:line="276" w:lineRule="auto"/>
            <w:jc w:val="right"/>
          </w:pPr>
        </w:pPrChange>
      </w:pPr>
      <w:del w:id="505"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06" w:author="Виктория" w:date="2023-01-13T00:30:00Z"/>
          <w:rFonts w:ascii="Tahoma" w:eastAsia="Calibri" w:hAnsi="Tahoma" w:cs="Tahoma"/>
          <w:sz w:val="20"/>
          <w:szCs w:val="24"/>
        </w:rPr>
        <w:pPrChange w:id="507" w:author="Виктория" w:date="2023-01-13T00:30:00Z">
          <w:pPr>
            <w:spacing w:after="0" w:line="276" w:lineRule="auto"/>
            <w:jc w:val="right"/>
          </w:pPr>
        </w:pPrChange>
      </w:pPr>
    </w:p>
    <w:p w:rsidR="006D026A" w:rsidRPr="00B206F3" w:rsidDel="00D34719" w:rsidRDefault="006515C4">
      <w:pPr>
        <w:spacing w:after="0" w:line="276" w:lineRule="auto"/>
        <w:rPr>
          <w:del w:id="508" w:author="Виктория" w:date="2023-01-13T00:30:00Z"/>
          <w:rFonts w:ascii="Tahoma" w:eastAsia="Calibri" w:hAnsi="Tahoma" w:cs="Tahoma"/>
          <w:b/>
          <w:sz w:val="20"/>
          <w:szCs w:val="24"/>
        </w:rPr>
        <w:pPrChange w:id="509" w:author="Виктория" w:date="2023-01-13T00:30:00Z">
          <w:pPr>
            <w:spacing w:after="0" w:line="276" w:lineRule="auto"/>
            <w:jc w:val="center"/>
          </w:pPr>
        </w:pPrChange>
      </w:pPr>
      <w:del w:id="510"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11"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12" w:author="Виктория" w:date="2023-01-13T00:30:00Z"/>
          <w:rFonts w:ascii="Tahoma" w:eastAsia="Calibri" w:hAnsi="Tahoma" w:cs="Tahoma"/>
          <w:sz w:val="20"/>
          <w:szCs w:val="24"/>
        </w:rPr>
        <w:pPrChange w:id="513" w:author="Виктория" w:date="2023-01-13T00:30:00Z">
          <w:pPr>
            <w:numPr>
              <w:numId w:val="3"/>
            </w:numPr>
            <w:tabs>
              <w:tab w:val="left" w:pos="284"/>
            </w:tabs>
            <w:spacing w:after="0" w:line="276" w:lineRule="auto"/>
            <w:ind w:left="720" w:hanging="360"/>
            <w:contextualSpacing/>
            <w:jc w:val="center"/>
          </w:pPr>
        </w:pPrChange>
      </w:pPr>
      <w:del w:id="514"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1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16" w:author="Виктория" w:date="2023-01-13T00:30:00Z"/>
                <w:rFonts w:ascii="Tahoma" w:eastAsia="Calibri" w:hAnsi="Tahoma" w:cs="Tahoma"/>
                <w:sz w:val="20"/>
                <w:szCs w:val="24"/>
              </w:rPr>
              <w:pPrChange w:id="517" w:author="Виктория" w:date="2023-01-13T00:30:00Z">
                <w:pPr>
                  <w:spacing w:after="0" w:line="276" w:lineRule="auto"/>
                  <w:jc w:val="center"/>
                </w:pPr>
              </w:pPrChange>
            </w:pPr>
            <w:del w:id="518"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19" w:author="Виктория" w:date="2023-01-13T00:30:00Z"/>
                <w:rFonts w:ascii="Tahoma" w:eastAsia="Calibri" w:hAnsi="Tahoma" w:cs="Tahoma"/>
                <w:sz w:val="20"/>
                <w:szCs w:val="24"/>
              </w:rPr>
              <w:pPrChange w:id="520" w:author="Виктория" w:date="2023-01-13T00:30:00Z">
                <w:pPr>
                  <w:spacing w:after="0" w:line="276" w:lineRule="auto"/>
                  <w:jc w:val="center"/>
                </w:pPr>
              </w:pPrChange>
            </w:pPr>
            <w:del w:id="521"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2" w:author="Виктория" w:date="2023-01-13T00:30:00Z"/>
                <w:rFonts w:ascii="Tahoma" w:eastAsia="Calibri" w:hAnsi="Tahoma" w:cs="Tahoma"/>
                <w:sz w:val="20"/>
                <w:szCs w:val="24"/>
              </w:rPr>
              <w:pPrChange w:id="523" w:author="Виктория" w:date="2023-01-13T00:30:00Z">
                <w:pPr>
                  <w:spacing w:after="0" w:line="276" w:lineRule="auto"/>
                  <w:jc w:val="both"/>
                </w:pPr>
              </w:pPrChange>
            </w:pPr>
          </w:p>
        </w:tc>
      </w:tr>
      <w:tr w:rsidR="006D026A" w:rsidRPr="00B206F3" w:rsidDel="00D34719" w:rsidTr="00447A3A">
        <w:trPr>
          <w:trHeight w:val="235"/>
          <w:del w:id="52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25" w:author="Виктория" w:date="2023-01-13T00:30:00Z"/>
                <w:rFonts w:ascii="Tahoma" w:eastAsia="Calibri" w:hAnsi="Tahoma" w:cs="Tahoma"/>
                <w:sz w:val="20"/>
                <w:szCs w:val="24"/>
              </w:rPr>
              <w:pPrChange w:id="526" w:author="Виктория" w:date="2023-01-13T00:30:00Z">
                <w:pPr>
                  <w:tabs>
                    <w:tab w:val="left" w:pos="454"/>
                  </w:tabs>
                  <w:spacing w:after="0" w:line="276" w:lineRule="auto"/>
                  <w:jc w:val="center"/>
                </w:pPr>
              </w:pPrChange>
            </w:pPr>
            <w:del w:id="527"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8" w:author="Виктория" w:date="2023-01-13T00:30:00Z"/>
                <w:rFonts w:ascii="Tahoma" w:eastAsia="Calibri" w:hAnsi="Tahoma" w:cs="Tahoma"/>
                <w:sz w:val="20"/>
                <w:szCs w:val="24"/>
              </w:rPr>
              <w:pPrChange w:id="529" w:author="Виктория" w:date="2023-01-13T00:30:00Z">
                <w:pPr>
                  <w:spacing w:after="0" w:line="276" w:lineRule="auto"/>
                  <w:jc w:val="both"/>
                </w:pPr>
              </w:pPrChange>
            </w:pPr>
          </w:p>
        </w:tc>
      </w:tr>
      <w:tr w:rsidR="006D026A" w:rsidRPr="00B206F3" w:rsidDel="00D34719" w:rsidTr="00447A3A">
        <w:trPr>
          <w:trHeight w:val="125"/>
          <w:del w:id="53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1" w:author="Виктория" w:date="2023-01-13T00:30:00Z"/>
                <w:rFonts w:ascii="Tahoma" w:eastAsia="Calibri" w:hAnsi="Tahoma" w:cs="Tahoma"/>
                <w:sz w:val="20"/>
                <w:szCs w:val="24"/>
              </w:rPr>
              <w:pPrChange w:id="532" w:author="Виктория" w:date="2023-01-13T00:30:00Z">
                <w:pPr>
                  <w:spacing w:after="0" w:line="276" w:lineRule="auto"/>
                  <w:jc w:val="center"/>
                </w:pPr>
              </w:pPrChange>
            </w:pPr>
            <w:del w:id="533"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4" w:author="Виктория" w:date="2023-01-13T00:30:00Z"/>
                <w:rFonts w:ascii="Tahoma" w:eastAsia="Calibri" w:hAnsi="Tahoma" w:cs="Tahoma"/>
                <w:sz w:val="20"/>
                <w:szCs w:val="24"/>
              </w:rPr>
              <w:pPrChange w:id="535" w:author="Виктория" w:date="2023-01-13T00:30:00Z">
                <w:pPr>
                  <w:spacing w:after="0" w:line="276" w:lineRule="auto"/>
                  <w:jc w:val="both"/>
                </w:pPr>
              </w:pPrChange>
            </w:pPr>
          </w:p>
        </w:tc>
      </w:tr>
      <w:tr w:rsidR="006D026A" w:rsidRPr="00B206F3" w:rsidDel="00D34719" w:rsidTr="00447A3A">
        <w:trPr>
          <w:trHeight w:val="219"/>
          <w:del w:id="53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7" w:author="Виктория" w:date="2023-01-13T00:30:00Z"/>
                <w:rFonts w:ascii="Tahoma" w:eastAsia="Calibri" w:hAnsi="Tahoma" w:cs="Tahoma"/>
                <w:sz w:val="20"/>
                <w:szCs w:val="24"/>
              </w:rPr>
              <w:pPrChange w:id="538" w:author="Виктория" w:date="2023-01-13T00:30:00Z">
                <w:pPr>
                  <w:spacing w:after="0" w:line="276" w:lineRule="auto"/>
                  <w:jc w:val="center"/>
                </w:pPr>
              </w:pPrChange>
            </w:pPr>
            <w:del w:id="539"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0" w:author="Виктория" w:date="2023-01-13T00:30:00Z"/>
                <w:rFonts w:ascii="Tahoma" w:eastAsia="Calibri" w:hAnsi="Tahoma" w:cs="Tahoma"/>
                <w:sz w:val="20"/>
                <w:szCs w:val="24"/>
              </w:rPr>
              <w:pPrChange w:id="541" w:author="Виктория" w:date="2023-01-13T00:30:00Z">
                <w:pPr>
                  <w:spacing w:after="0" w:line="276" w:lineRule="auto"/>
                  <w:jc w:val="both"/>
                </w:pPr>
              </w:pPrChange>
            </w:pPr>
          </w:p>
        </w:tc>
      </w:tr>
      <w:tr w:rsidR="006D026A" w:rsidRPr="00B206F3" w:rsidDel="00D34719" w:rsidTr="00447A3A">
        <w:trPr>
          <w:trHeight w:val="173"/>
          <w:del w:id="54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3" w:author="Виктория" w:date="2023-01-13T00:30:00Z"/>
                <w:rFonts w:ascii="Tahoma" w:eastAsia="Calibri" w:hAnsi="Tahoma" w:cs="Tahoma"/>
                <w:sz w:val="20"/>
                <w:szCs w:val="24"/>
              </w:rPr>
              <w:pPrChange w:id="544" w:author="Виктория" w:date="2023-01-13T00:30:00Z">
                <w:pPr>
                  <w:spacing w:after="0" w:line="276" w:lineRule="auto"/>
                  <w:jc w:val="center"/>
                </w:pPr>
              </w:pPrChange>
            </w:pPr>
            <w:del w:id="545"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6" w:author="Виктория" w:date="2023-01-13T00:30:00Z"/>
                <w:rFonts w:ascii="Tahoma" w:eastAsia="Calibri" w:hAnsi="Tahoma" w:cs="Tahoma"/>
                <w:sz w:val="20"/>
                <w:szCs w:val="24"/>
              </w:rPr>
              <w:pPrChange w:id="547" w:author="Виктория" w:date="2023-01-13T00:30:00Z">
                <w:pPr>
                  <w:spacing w:after="0" w:line="276" w:lineRule="auto"/>
                  <w:jc w:val="both"/>
                </w:pPr>
              </w:pPrChange>
            </w:pPr>
          </w:p>
        </w:tc>
      </w:tr>
      <w:tr w:rsidR="006D026A" w:rsidRPr="00B206F3" w:rsidDel="00D34719" w:rsidTr="00447A3A">
        <w:trPr>
          <w:trHeight w:val="155"/>
          <w:del w:id="54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9" w:author="Виктория" w:date="2023-01-13T00:30:00Z"/>
                <w:rFonts w:ascii="Tahoma" w:eastAsia="Calibri" w:hAnsi="Tahoma" w:cs="Tahoma"/>
                <w:sz w:val="20"/>
                <w:szCs w:val="24"/>
              </w:rPr>
              <w:pPrChange w:id="550" w:author="Виктория" w:date="2023-01-13T00:30:00Z">
                <w:pPr>
                  <w:spacing w:after="0" w:line="276" w:lineRule="auto"/>
                  <w:jc w:val="center"/>
                </w:pPr>
              </w:pPrChange>
            </w:pPr>
            <w:del w:id="551"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2" w:author="Виктория" w:date="2023-01-13T00:30:00Z"/>
                <w:rFonts w:ascii="Tahoma" w:eastAsia="Calibri" w:hAnsi="Tahoma" w:cs="Tahoma"/>
                <w:sz w:val="20"/>
                <w:szCs w:val="24"/>
              </w:rPr>
              <w:pPrChange w:id="553" w:author="Виктория" w:date="2023-01-13T00:30:00Z">
                <w:pPr>
                  <w:spacing w:after="0" w:line="276" w:lineRule="auto"/>
                  <w:jc w:val="both"/>
                </w:pPr>
              </w:pPrChange>
            </w:pPr>
          </w:p>
        </w:tc>
      </w:tr>
      <w:tr w:rsidR="006D026A" w:rsidRPr="00B206F3" w:rsidDel="00D34719" w:rsidTr="00447A3A">
        <w:trPr>
          <w:trHeight w:val="155"/>
          <w:del w:id="55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5" w:author="Виктория" w:date="2023-01-13T00:30:00Z"/>
                <w:rFonts w:ascii="Tahoma" w:eastAsia="Calibri" w:hAnsi="Tahoma" w:cs="Tahoma"/>
                <w:sz w:val="20"/>
                <w:szCs w:val="24"/>
              </w:rPr>
              <w:pPrChange w:id="556" w:author="Виктория" w:date="2023-01-13T00:30:00Z">
                <w:pPr>
                  <w:spacing w:after="0" w:line="276" w:lineRule="auto"/>
                  <w:jc w:val="center"/>
                </w:pPr>
              </w:pPrChange>
            </w:pPr>
            <w:del w:id="557"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8" w:author="Виктория" w:date="2023-01-13T00:30:00Z"/>
                <w:rFonts w:ascii="Tahoma" w:eastAsia="Calibri" w:hAnsi="Tahoma" w:cs="Tahoma"/>
                <w:sz w:val="20"/>
                <w:szCs w:val="24"/>
              </w:rPr>
              <w:pPrChange w:id="559"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60" w:author="Виктория" w:date="2023-01-13T00:30:00Z"/>
          <w:rFonts w:ascii="Tahoma" w:eastAsia="Calibri" w:hAnsi="Tahoma" w:cs="Tahoma"/>
          <w:b/>
          <w:sz w:val="10"/>
          <w:szCs w:val="10"/>
          <w:lang w:eastAsia="ar-SA"/>
        </w:rPr>
        <w:pPrChange w:id="561"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62" w:author="Виктория" w:date="2023-01-13T00:30:00Z"/>
          <w:rFonts w:ascii="Tahoma" w:eastAsia="Calibri" w:hAnsi="Tahoma" w:cs="Tahoma"/>
          <w:b/>
          <w:sz w:val="20"/>
          <w:szCs w:val="24"/>
        </w:rPr>
        <w:pPrChange w:id="563" w:author="Виктория" w:date="2023-01-13T00:30:00Z">
          <w:pPr>
            <w:pStyle w:val="ae"/>
            <w:numPr>
              <w:numId w:val="3"/>
            </w:numPr>
            <w:spacing w:after="0" w:line="276" w:lineRule="auto"/>
            <w:ind w:hanging="360"/>
            <w:jc w:val="center"/>
          </w:pPr>
        </w:pPrChange>
      </w:pPr>
      <w:del w:id="564"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6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6" w:author="Виктория" w:date="2023-01-13T00:30:00Z"/>
                <w:rFonts w:ascii="Tahoma" w:eastAsia="Calibri" w:hAnsi="Tahoma" w:cs="Tahoma"/>
                <w:sz w:val="20"/>
                <w:szCs w:val="24"/>
              </w:rPr>
              <w:pPrChange w:id="567" w:author="Виктория" w:date="2023-01-13T00:30:00Z">
                <w:pPr>
                  <w:spacing w:after="0" w:line="276" w:lineRule="auto"/>
                  <w:jc w:val="center"/>
                </w:pPr>
              </w:pPrChange>
            </w:pPr>
            <w:del w:id="568"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9" w:author="Виктория" w:date="2023-01-13T00:30:00Z"/>
                <w:rFonts w:ascii="Tahoma" w:eastAsia="Calibri" w:hAnsi="Tahoma" w:cs="Tahoma"/>
                <w:sz w:val="20"/>
                <w:szCs w:val="24"/>
              </w:rPr>
              <w:pPrChange w:id="570" w:author="Виктория" w:date="2023-01-13T00:30:00Z">
                <w:pPr>
                  <w:spacing w:after="0" w:line="276" w:lineRule="auto"/>
                  <w:jc w:val="both"/>
                </w:pPr>
              </w:pPrChange>
            </w:pPr>
          </w:p>
        </w:tc>
      </w:tr>
      <w:tr w:rsidR="006D026A" w:rsidRPr="00B206F3" w:rsidDel="00D34719" w:rsidTr="00447A3A">
        <w:trPr>
          <w:trHeight w:val="235"/>
          <w:del w:id="57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2" w:author="Виктория" w:date="2023-01-13T00:30:00Z"/>
                <w:rFonts w:ascii="Tahoma" w:eastAsia="Calibri" w:hAnsi="Tahoma" w:cs="Tahoma"/>
                <w:sz w:val="20"/>
                <w:szCs w:val="24"/>
              </w:rPr>
              <w:pPrChange w:id="573" w:author="Виктория" w:date="2023-01-13T00:30:00Z">
                <w:pPr>
                  <w:spacing w:after="0" w:line="276" w:lineRule="auto"/>
                  <w:jc w:val="center"/>
                </w:pPr>
              </w:pPrChange>
            </w:pPr>
            <w:del w:id="574"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5" w:author="Виктория" w:date="2023-01-13T00:30:00Z"/>
                <w:rFonts w:ascii="Tahoma" w:eastAsia="Calibri" w:hAnsi="Tahoma" w:cs="Tahoma"/>
                <w:sz w:val="20"/>
                <w:szCs w:val="24"/>
              </w:rPr>
              <w:pPrChange w:id="576" w:author="Виктория" w:date="2023-01-13T00:30:00Z">
                <w:pPr>
                  <w:spacing w:after="0" w:line="276" w:lineRule="auto"/>
                  <w:jc w:val="both"/>
                </w:pPr>
              </w:pPrChange>
            </w:pPr>
          </w:p>
        </w:tc>
      </w:tr>
      <w:tr w:rsidR="006D026A" w:rsidRPr="00B206F3" w:rsidDel="00D34719" w:rsidTr="00447A3A">
        <w:trPr>
          <w:trHeight w:val="125"/>
          <w:del w:id="57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8" w:author="Виктория" w:date="2023-01-13T00:30:00Z"/>
                <w:rFonts w:ascii="Tahoma" w:eastAsia="Calibri" w:hAnsi="Tahoma" w:cs="Tahoma"/>
                <w:sz w:val="20"/>
                <w:szCs w:val="24"/>
              </w:rPr>
              <w:pPrChange w:id="579" w:author="Виктория" w:date="2023-01-13T00:30:00Z">
                <w:pPr>
                  <w:spacing w:after="0" w:line="276" w:lineRule="auto"/>
                  <w:jc w:val="center"/>
                </w:pPr>
              </w:pPrChange>
            </w:pPr>
            <w:del w:id="580"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1" w:author="Виктория" w:date="2023-01-13T00:30:00Z"/>
                <w:rFonts w:ascii="Tahoma" w:eastAsia="Calibri" w:hAnsi="Tahoma" w:cs="Tahoma"/>
                <w:sz w:val="20"/>
                <w:szCs w:val="24"/>
              </w:rPr>
              <w:pPrChange w:id="582" w:author="Виктория" w:date="2023-01-13T00:30:00Z">
                <w:pPr>
                  <w:spacing w:after="0" w:line="276" w:lineRule="auto"/>
                  <w:jc w:val="both"/>
                </w:pPr>
              </w:pPrChange>
            </w:pPr>
          </w:p>
        </w:tc>
      </w:tr>
      <w:tr w:rsidR="006D026A" w:rsidRPr="00B206F3" w:rsidDel="00D34719" w:rsidTr="00447A3A">
        <w:trPr>
          <w:trHeight w:val="219"/>
          <w:del w:id="58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4" w:author="Виктория" w:date="2023-01-13T00:30:00Z"/>
                <w:rFonts w:ascii="Tahoma" w:eastAsia="Calibri" w:hAnsi="Tahoma" w:cs="Tahoma"/>
                <w:sz w:val="20"/>
                <w:szCs w:val="24"/>
              </w:rPr>
              <w:pPrChange w:id="585" w:author="Виктория" w:date="2023-01-13T00:30:00Z">
                <w:pPr>
                  <w:spacing w:after="0" w:line="276" w:lineRule="auto"/>
                  <w:jc w:val="center"/>
                </w:pPr>
              </w:pPrChange>
            </w:pPr>
            <w:del w:id="586"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7" w:author="Виктория" w:date="2023-01-13T00:30:00Z"/>
                <w:rFonts w:ascii="Tahoma" w:eastAsia="Calibri" w:hAnsi="Tahoma" w:cs="Tahoma"/>
                <w:sz w:val="20"/>
                <w:szCs w:val="24"/>
              </w:rPr>
              <w:pPrChange w:id="588" w:author="Виктория" w:date="2023-01-13T00:30:00Z">
                <w:pPr>
                  <w:spacing w:after="0" w:line="276" w:lineRule="auto"/>
                  <w:jc w:val="both"/>
                </w:pPr>
              </w:pPrChange>
            </w:pPr>
          </w:p>
        </w:tc>
      </w:tr>
      <w:tr w:rsidR="006D026A" w:rsidRPr="00B206F3" w:rsidDel="00D34719" w:rsidTr="00447A3A">
        <w:trPr>
          <w:trHeight w:val="131"/>
          <w:del w:id="58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0" w:author="Виктория" w:date="2023-01-13T00:30:00Z"/>
                <w:rFonts w:ascii="Tahoma" w:eastAsia="Calibri" w:hAnsi="Tahoma" w:cs="Tahoma"/>
                <w:sz w:val="20"/>
                <w:szCs w:val="24"/>
              </w:rPr>
              <w:pPrChange w:id="591" w:author="Виктория" w:date="2023-01-13T00:30:00Z">
                <w:pPr>
                  <w:spacing w:after="0" w:line="276" w:lineRule="auto"/>
                  <w:jc w:val="center"/>
                </w:pPr>
              </w:pPrChange>
            </w:pPr>
            <w:del w:id="592"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3" w:author="Виктория" w:date="2023-01-13T00:30:00Z"/>
                <w:rFonts w:ascii="Tahoma" w:eastAsia="Calibri" w:hAnsi="Tahoma" w:cs="Tahoma"/>
                <w:sz w:val="20"/>
                <w:szCs w:val="24"/>
              </w:rPr>
              <w:pPrChange w:id="594" w:author="Виктория" w:date="2023-01-13T00:30:00Z">
                <w:pPr>
                  <w:spacing w:after="0" w:line="276" w:lineRule="auto"/>
                  <w:jc w:val="both"/>
                </w:pPr>
              </w:pPrChange>
            </w:pPr>
          </w:p>
        </w:tc>
      </w:tr>
      <w:tr w:rsidR="006D026A" w:rsidRPr="00B206F3" w:rsidDel="00D34719" w:rsidTr="00447A3A">
        <w:trPr>
          <w:trHeight w:val="173"/>
          <w:del w:id="59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6" w:author="Виктория" w:date="2023-01-13T00:30:00Z"/>
                <w:rFonts w:ascii="Tahoma" w:eastAsia="Calibri" w:hAnsi="Tahoma" w:cs="Tahoma"/>
                <w:sz w:val="20"/>
                <w:szCs w:val="24"/>
              </w:rPr>
              <w:pPrChange w:id="597" w:author="Виктория" w:date="2023-01-13T00:30:00Z">
                <w:pPr>
                  <w:spacing w:after="0" w:line="276" w:lineRule="auto"/>
                  <w:jc w:val="center"/>
                </w:pPr>
              </w:pPrChange>
            </w:pPr>
            <w:del w:id="598"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9" w:author="Виктория" w:date="2023-01-13T00:30:00Z"/>
                <w:rFonts w:ascii="Tahoma" w:eastAsia="Calibri" w:hAnsi="Tahoma" w:cs="Tahoma"/>
                <w:sz w:val="20"/>
                <w:szCs w:val="24"/>
              </w:rPr>
              <w:pPrChange w:id="600" w:author="Виктория" w:date="2023-01-13T00:30:00Z">
                <w:pPr>
                  <w:spacing w:after="0" w:line="276" w:lineRule="auto"/>
                  <w:jc w:val="both"/>
                </w:pPr>
              </w:pPrChange>
            </w:pPr>
          </w:p>
        </w:tc>
      </w:tr>
      <w:tr w:rsidR="006D026A" w:rsidRPr="00B206F3" w:rsidDel="00D34719" w:rsidTr="00447A3A">
        <w:trPr>
          <w:trHeight w:val="155"/>
          <w:del w:id="60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2" w:author="Виктория" w:date="2023-01-13T00:30:00Z"/>
                <w:rFonts w:ascii="Tahoma" w:eastAsia="Calibri" w:hAnsi="Tahoma" w:cs="Tahoma"/>
                <w:sz w:val="20"/>
                <w:szCs w:val="24"/>
              </w:rPr>
              <w:pPrChange w:id="603" w:author="Виктория" w:date="2023-01-13T00:30:00Z">
                <w:pPr>
                  <w:spacing w:after="0" w:line="276" w:lineRule="auto"/>
                  <w:jc w:val="center"/>
                </w:pPr>
              </w:pPrChange>
            </w:pPr>
            <w:del w:id="604"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5" w:author="Виктория" w:date="2023-01-13T00:30:00Z"/>
                <w:rFonts w:ascii="Tahoma" w:eastAsia="Calibri" w:hAnsi="Tahoma" w:cs="Tahoma"/>
                <w:sz w:val="20"/>
                <w:szCs w:val="24"/>
              </w:rPr>
              <w:pPrChange w:id="606" w:author="Виктория" w:date="2023-01-13T00:30:00Z">
                <w:pPr>
                  <w:spacing w:after="0" w:line="276" w:lineRule="auto"/>
                  <w:jc w:val="both"/>
                </w:pPr>
              </w:pPrChange>
            </w:pPr>
          </w:p>
        </w:tc>
      </w:tr>
      <w:tr w:rsidR="006D026A" w:rsidRPr="00B206F3" w:rsidDel="00D34719" w:rsidTr="002558AF">
        <w:trPr>
          <w:trHeight w:val="300"/>
          <w:del w:id="60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8" w:author="Виктория" w:date="2023-01-13T00:30:00Z"/>
                <w:rFonts w:ascii="Tahoma" w:eastAsia="Calibri" w:hAnsi="Tahoma" w:cs="Tahoma"/>
                <w:sz w:val="20"/>
                <w:szCs w:val="24"/>
              </w:rPr>
              <w:pPrChange w:id="609" w:author="Виктория" w:date="2023-01-13T00:30:00Z">
                <w:pPr>
                  <w:spacing w:after="0" w:line="276" w:lineRule="auto"/>
                  <w:jc w:val="center"/>
                </w:pPr>
              </w:pPrChange>
            </w:pPr>
            <w:del w:id="610"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1" w:author="Виктория" w:date="2023-01-13T00:30:00Z"/>
                <w:rFonts w:ascii="Tahoma" w:eastAsia="Calibri" w:hAnsi="Tahoma" w:cs="Tahoma"/>
                <w:sz w:val="20"/>
                <w:szCs w:val="24"/>
              </w:rPr>
              <w:pPrChange w:id="612" w:author="Виктория" w:date="2023-01-13T00:30:00Z">
                <w:pPr>
                  <w:spacing w:after="0" w:line="276" w:lineRule="auto"/>
                  <w:jc w:val="both"/>
                </w:pPr>
              </w:pPrChange>
            </w:pPr>
          </w:p>
        </w:tc>
      </w:tr>
      <w:tr w:rsidR="00954041" w:rsidRPr="00B206F3" w:rsidDel="00D34719" w:rsidTr="00954041">
        <w:trPr>
          <w:trHeight w:val="386"/>
          <w:del w:id="613"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14" w:author="Виктория" w:date="2023-01-13T00:30:00Z"/>
                <w:rFonts w:ascii="Tahoma" w:eastAsia="Calibri" w:hAnsi="Tahoma" w:cs="Tahoma"/>
                <w:sz w:val="20"/>
                <w:szCs w:val="24"/>
              </w:rPr>
              <w:pPrChange w:id="615" w:author="Виктория" w:date="2023-01-13T00:30:00Z">
                <w:pPr>
                  <w:spacing w:after="0" w:line="276" w:lineRule="auto"/>
                  <w:jc w:val="both"/>
                </w:pPr>
              </w:pPrChange>
            </w:pPr>
            <w:del w:id="616"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17" w:author="Виктория" w:date="2023-01-13T00:30:00Z"/>
          <w:rFonts w:ascii="Tahoma" w:eastAsia="Calibri" w:hAnsi="Tahoma" w:cs="Tahoma"/>
          <w:sz w:val="10"/>
          <w:szCs w:val="10"/>
          <w:lang w:eastAsia="ar-SA"/>
        </w:rPr>
        <w:pPrChange w:id="618"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19" w:author="Виктория" w:date="2023-01-13T00:30:00Z"/>
          <w:rFonts w:ascii="Tahoma" w:eastAsia="Calibri" w:hAnsi="Tahoma" w:cs="Tahoma"/>
          <w:b/>
          <w:sz w:val="20"/>
          <w:szCs w:val="24"/>
          <w:lang w:eastAsia="ar-SA"/>
        </w:rPr>
        <w:pPrChange w:id="620" w:author="Виктория" w:date="2023-01-13T00:30:00Z">
          <w:pPr>
            <w:suppressAutoHyphens/>
            <w:spacing w:after="0" w:line="276" w:lineRule="auto"/>
            <w:jc w:val="center"/>
          </w:pPr>
        </w:pPrChange>
      </w:pPr>
      <w:del w:id="621"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22"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23" w:author="Виктория" w:date="2023-01-13T00:30:00Z"/>
                <w:rFonts w:ascii="Tahoma" w:eastAsia="Calibri" w:hAnsi="Tahoma" w:cs="Tahoma"/>
                <w:sz w:val="20"/>
                <w:szCs w:val="24"/>
                <w:lang w:eastAsia="ar-SA"/>
              </w:rPr>
            </w:pPr>
            <w:del w:id="624"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25" w:author="Виктория" w:date="2023-01-13T00:30:00Z"/>
                <w:rFonts w:ascii="Tahoma" w:eastAsia="Calibri" w:hAnsi="Tahoma" w:cs="Tahoma"/>
                <w:sz w:val="20"/>
                <w:szCs w:val="24"/>
                <w:lang w:eastAsia="ar-SA"/>
              </w:rPr>
              <w:pPrChange w:id="626" w:author="Виктория" w:date="2023-01-13T00:30:00Z">
                <w:pPr>
                  <w:suppressAutoHyphens/>
                  <w:spacing w:after="0" w:line="276" w:lineRule="auto"/>
                  <w:jc w:val="both"/>
                </w:pPr>
              </w:pPrChange>
            </w:pPr>
            <w:del w:id="627"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28" w:author="Виктория" w:date="2023-01-13T00:30:00Z"/>
                <w:rFonts w:ascii="Tahoma" w:eastAsia="Calibri" w:hAnsi="Tahoma" w:cs="Tahoma"/>
                <w:sz w:val="20"/>
                <w:szCs w:val="24"/>
                <w:lang w:eastAsia="ar-SA"/>
              </w:rPr>
              <w:pPrChange w:id="629" w:author="Виктория" w:date="2023-01-13T00:30:00Z">
                <w:pPr>
                  <w:suppressAutoHyphens/>
                  <w:spacing w:after="0" w:line="276" w:lineRule="auto"/>
                  <w:jc w:val="both"/>
                </w:pPr>
              </w:pPrChange>
            </w:pPr>
            <w:del w:id="630"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31" w:author="Виктория" w:date="2023-01-13T00:30:00Z"/>
                <w:rFonts w:ascii="Tahoma" w:eastAsia="Calibri" w:hAnsi="Tahoma" w:cs="Tahoma"/>
                <w:b/>
                <w:sz w:val="20"/>
                <w:szCs w:val="24"/>
                <w:lang w:eastAsia="ar-SA"/>
              </w:rPr>
              <w:pPrChange w:id="632"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33" w:author="Виктория" w:date="2023-01-13T00:30:00Z"/>
                <w:rFonts w:ascii="Tahoma" w:eastAsia="Calibri" w:hAnsi="Tahoma" w:cs="Tahoma"/>
                <w:sz w:val="20"/>
                <w:szCs w:val="24"/>
                <w:lang w:eastAsia="ar-SA"/>
              </w:rPr>
              <w:pPrChange w:id="634" w:author="Виктория" w:date="2023-01-13T00:30:00Z">
                <w:pPr>
                  <w:suppressAutoHyphens/>
                  <w:spacing w:after="0" w:line="276" w:lineRule="auto"/>
                  <w:jc w:val="center"/>
                </w:pPr>
              </w:pPrChange>
            </w:pPr>
            <w:del w:id="635"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36" w:author="Виктория" w:date="2023-01-13T00:30:00Z"/>
                <w:rFonts w:ascii="Tahoma" w:eastAsia="Calibri" w:hAnsi="Tahoma" w:cs="Tahoma"/>
                <w:sz w:val="20"/>
                <w:szCs w:val="24"/>
                <w:lang w:eastAsia="ar-SA"/>
              </w:rPr>
              <w:pPrChange w:id="637" w:author="Виктория" w:date="2023-01-13T00:30:00Z">
                <w:pPr>
                  <w:suppressAutoHyphens/>
                  <w:spacing w:after="0" w:line="276" w:lineRule="auto"/>
                  <w:jc w:val="center"/>
                </w:pPr>
              </w:pPrChange>
            </w:pPr>
            <w:del w:id="638"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39" w:author="Виктория" w:date="2023-01-13T00:30:00Z"/>
                <w:rFonts w:ascii="Tahoma" w:eastAsia="Calibri" w:hAnsi="Tahoma" w:cs="Tahoma"/>
                <w:sz w:val="20"/>
                <w:szCs w:val="24"/>
                <w:lang w:eastAsia="ar-SA"/>
              </w:rPr>
              <w:pPrChange w:id="640" w:author="Виктория" w:date="2023-01-13T00:30:00Z">
                <w:pPr>
                  <w:suppressAutoHyphens/>
                  <w:spacing w:after="0" w:line="276" w:lineRule="auto"/>
                  <w:jc w:val="center"/>
                </w:pPr>
              </w:pPrChange>
            </w:pPr>
            <w:del w:id="641"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42" w:author="Виктория" w:date="2023-01-13T00:30:00Z"/>
                <w:rFonts w:ascii="Tahoma" w:eastAsia="Calibri" w:hAnsi="Tahoma" w:cs="Tahoma"/>
                <w:sz w:val="20"/>
                <w:szCs w:val="24"/>
                <w:lang w:eastAsia="ar-SA"/>
              </w:rPr>
              <w:pPrChange w:id="643" w:author="Виктория" w:date="2023-01-13T00:30:00Z">
                <w:pPr>
                  <w:suppressAutoHyphens/>
                  <w:spacing w:after="0" w:line="276" w:lineRule="auto"/>
                  <w:jc w:val="center"/>
                </w:pPr>
              </w:pPrChange>
            </w:pPr>
            <w:del w:id="644"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45" w:author="Виктория" w:date="2023-01-13T00:30:00Z"/>
                <w:rFonts w:ascii="Tahoma" w:eastAsia="Calibri" w:hAnsi="Tahoma" w:cs="Tahoma"/>
                <w:sz w:val="20"/>
                <w:szCs w:val="24"/>
                <w:lang w:eastAsia="ar-SA"/>
              </w:rPr>
              <w:pPrChange w:id="646" w:author="Виктория" w:date="2023-01-13T00:30:00Z">
                <w:pPr>
                  <w:suppressAutoHyphens/>
                  <w:spacing w:after="0" w:line="276" w:lineRule="auto"/>
                  <w:jc w:val="center"/>
                </w:pPr>
              </w:pPrChange>
            </w:pPr>
            <w:del w:id="647"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48" w:author="Виктория" w:date="2023-01-13T00:30:00Z"/>
                <w:rFonts w:ascii="Tahoma" w:eastAsia="Calibri" w:hAnsi="Tahoma" w:cs="Tahoma"/>
                <w:sz w:val="20"/>
                <w:szCs w:val="24"/>
                <w:lang w:eastAsia="ar-SA"/>
              </w:rPr>
              <w:pPrChange w:id="649" w:author="Виктория" w:date="2023-01-13T00:30:00Z">
                <w:pPr>
                  <w:suppressAutoHyphens/>
                  <w:spacing w:after="0" w:line="276" w:lineRule="auto"/>
                  <w:jc w:val="center"/>
                </w:pPr>
              </w:pPrChange>
            </w:pPr>
            <w:del w:id="650"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51" w:author="Виктория" w:date="2023-01-13T00:30:00Z"/>
                <w:rFonts w:ascii="Tahoma" w:eastAsia="Calibri" w:hAnsi="Tahoma" w:cs="Tahoma"/>
                <w:sz w:val="20"/>
                <w:szCs w:val="24"/>
                <w:lang w:eastAsia="ar-SA"/>
              </w:rPr>
              <w:pPrChange w:id="652" w:author="Виктория" w:date="2023-01-13T00:30:00Z">
                <w:pPr>
                  <w:suppressAutoHyphens/>
                  <w:spacing w:after="0" w:line="276" w:lineRule="auto"/>
                  <w:jc w:val="center"/>
                </w:pPr>
              </w:pPrChange>
            </w:pPr>
            <w:del w:id="653"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54" w:author="Виктория" w:date="2023-01-13T00:30:00Z"/>
        </w:trPr>
        <w:tc>
          <w:tcPr>
            <w:tcW w:w="278" w:type="dxa"/>
            <w:shd w:val="clear" w:color="auto" w:fill="auto"/>
          </w:tcPr>
          <w:p w:rsidR="006D026A" w:rsidRPr="00B206F3" w:rsidDel="00D34719" w:rsidRDefault="006D026A">
            <w:pPr>
              <w:suppressAutoHyphens/>
              <w:spacing w:after="0" w:line="276" w:lineRule="auto"/>
              <w:rPr>
                <w:del w:id="655" w:author="Виктория" w:date="2023-01-13T00:30:00Z"/>
                <w:rFonts w:ascii="Tahoma" w:eastAsia="Calibri" w:hAnsi="Tahoma" w:cs="Tahoma"/>
                <w:b/>
                <w:sz w:val="20"/>
                <w:szCs w:val="24"/>
                <w:lang w:eastAsia="ar-SA"/>
              </w:rPr>
              <w:pPrChange w:id="656"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57" w:author="Виктория" w:date="2023-01-13T00:30:00Z"/>
                <w:rFonts w:ascii="Tahoma" w:eastAsia="Calibri" w:hAnsi="Tahoma" w:cs="Tahoma"/>
                <w:b/>
                <w:sz w:val="20"/>
                <w:szCs w:val="24"/>
                <w:lang w:eastAsia="ar-SA"/>
              </w:rPr>
              <w:pPrChange w:id="658"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59" w:author="Виктория" w:date="2023-01-13T00:30:00Z"/>
                <w:rFonts w:ascii="Tahoma" w:eastAsia="Calibri" w:hAnsi="Tahoma" w:cs="Tahoma"/>
                <w:b/>
                <w:sz w:val="20"/>
                <w:szCs w:val="24"/>
                <w:lang w:eastAsia="ar-SA"/>
              </w:rPr>
              <w:pPrChange w:id="660"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61" w:author="Виктория" w:date="2023-01-13T00:30:00Z"/>
                <w:rFonts w:ascii="Tahoma" w:eastAsia="Calibri" w:hAnsi="Tahoma" w:cs="Tahoma"/>
                <w:b/>
                <w:sz w:val="20"/>
                <w:szCs w:val="24"/>
                <w:lang w:eastAsia="ar-SA"/>
              </w:rPr>
              <w:pPrChange w:id="662"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63" w:author="Виктория" w:date="2023-01-13T00:30:00Z"/>
                <w:rFonts w:ascii="Tahoma" w:eastAsia="Calibri" w:hAnsi="Tahoma" w:cs="Tahoma"/>
                <w:b/>
                <w:sz w:val="20"/>
                <w:szCs w:val="24"/>
                <w:lang w:eastAsia="ar-SA"/>
              </w:rPr>
              <w:pPrChange w:id="664"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65" w:author="Виктория" w:date="2023-01-13T00:30:00Z"/>
                <w:rFonts w:ascii="Tahoma" w:eastAsia="Calibri" w:hAnsi="Tahoma" w:cs="Tahoma"/>
                <w:b/>
                <w:sz w:val="20"/>
                <w:szCs w:val="24"/>
                <w:lang w:eastAsia="ar-SA"/>
              </w:rPr>
              <w:pPrChange w:id="666"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67" w:author="Виктория" w:date="2023-01-13T00:30:00Z"/>
                <w:rFonts w:ascii="Tahoma" w:eastAsia="Calibri" w:hAnsi="Tahoma" w:cs="Tahoma"/>
                <w:b/>
                <w:sz w:val="20"/>
                <w:szCs w:val="24"/>
                <w:lang w:eastAsia="ar-SA"/>
              </w:rPr>
              <w:pPrChange w:id="668" w:author="Виктория" w:date="2023-01-13T00:30:00Z">
                <w:pPr>
                  <w:suppressAutoHyphens/>
                  <w:spacing w:after="0" w:line="276" w:lineRule="auto"/>
                  <w:jc w:val="both"/>
                </w:pPr>
              </w:pPrChange>
            </w:pPr>
          </w:p>
        </w:tc>
      </w:tr>
      <w:tr w:rsidR="006D026A" w:rsidRPr="00B206F3" w:rsidDel="00D34719" w:rsidTr="00437911">
        <w:trPr>
          <w:del w:id="669" w:author="Виктория" w:date="2023-01-13T00:30:00Z"/>
        </w:trPr>
        <w:tc>
          <w:tcPr>
            <w:tcW w:w="278" w:type="dxa"/>
            <w:shd w:val="clear" w:color="auto" w:fill="auto"/>
          </w:tcPr>
          <w:p w:rsidR="006D026A" w:rsidRPr="00B206F3" w:rsidDel="00D34719" w:rsidRDefault="006D026A">
            <w:pPr>
              <w:suppressAutoHyphens/>
              <w:spacing w:after="0" w:line="276" w:lineRule="auto"/>
              <w:rPr>
                <w:del w:id="670" w:author="Виктория" w:date="2023-01-13T00:30:00Z"/>
                <w:rFonts w:ascii="Tahoma" w:eastAsia="Calibri" w:hAnsi="Tahoma" w:cs="Tahoma"/>
                <w:b/>
                <w:sz w:val="20"/>
                <w:szCs w:val="24"/>
                <w:lang w:eastAsia="ar-SA"/>
              </w:rPr>
              <w:pPrChange w:id="671"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72" w:author="Виктория" w:date="2023-01-13T00:30:00Z"/>
                <w:rFonts w:ascii="Tahoma" w:eastAsia="Calibri" w:hAnsi="Tahoma" w:cs="Tahoma"/>
                <w:b/>
                <w:sz w:val="20"/>
                <w:szCs w:val="24"/>
                <w:lang w:eastAsia="ar-SA"/>
              </w:rPr>
              <w:pPrChange w:id="673"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4" w:author="Виктория" w:date="2023-01-13T00:30:00Z"/>
                <w:rFonts w:ascii="Tahoma" w:eastAsia="Calibri" w:hAnsi="Tahoma" w:cs="Tahoma"/>
                <w:b/>
                <w:sz w:val="20"/>
                <w:szCs w:val="24"/>
                <w:lang w:eastAsia="ar-SA"/>
              </w:rPr>
              <w:pPrChange w:id="675"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6" w:author="Виктория" w:date="2023-01-13T00:30:00Z"/>
                <w:rFonts w:ascii="Tahoma" w:eastAsia="Calibri" w:hAnsi="Tahoma" w:cs="Tahoma"/>
                <w:b/>
                <w:sz w:val="20"/>
                <w:szCs w:val="24"/>
                <w:lang w:eastAsia="ar-SA"/>
              </w:rPr>
              <w:pPrChange w:id="677"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78" w:author="Виктория" w:date="2023-01-13T00:30:00Z"/>
                <w:rFonts w:ascii="Tahoma" w:eastAsia="Calibri" w:hAnsi="Tahoma" w:cs="Tahoma"/>
                <w:b/>
                <w:sz w:val="20"/>
                <w:szCs w:val="24"/>
                <w:lang w:eastAsia="ar-SA"/>
              </w:rPr>
              <w:pPrChange w:id="679"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80" w:author="Виктория" w:date="2023-01-13T00:30:00Z"/>
                <w:rFonts w:ascii="Tahoma" w:eastAsia="Calibri" w:hAnsi="Tahoma" w:cs="Tahoma"/>
                <w:b/>
                <w:sz w:val="20"/>
                <w:szCs w:val="24"/>
                <w:lang w:eastAsia="ar-SA"/>
              </w:rPr>
              <w:pPrChange w:id="681"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82" w:author="Виктория" w:date="2023-01-13T00:30:00Z"/>
                <w:rFonts w:ascii="Tahoma" w:eastAsia="Calibri" w:hAnsi="Tahoma" w:cs="Tahoma"/>
                <w:b/>
                <w:sz w:val="20"/>
                <w:szCs w:val="24"/>
                <w:lang w:eastAsia="ar-SA"/>
              </w:rPr>
              <w:pPrChange w:id="683" w:author="Виктория" w:date="2023-01-13T00:30:00Z">
                <w:pPr>
                  <w:suppressAutoHyphens/>
                  <w:spacing w:after="0" w:line="276" w:lineRule="auto"/>
                  <w:jc w:val="both"/>
                </w:pPr>
              </w:pPrChange>
            </w:pPr>
          </w:p>
        </w:tc>
      </w:tr>
      <w:tr w:rsidR="006D026A" w:rsidRPr="00B206F3" w:rsidDel="00D34719" w:rsidTr="00437911">
        <w:trPr>
          <w:del w:id="684" w:author="Виктория" w:date="2023-01-13T00:30:00Z"/>
        </w:trPr>
        <w:tc>
          <w:tcPr>
            <w:tcW w:w="278" w:type="dxa"/>
            <w:shd w:val="clear" w:color="auto" w:fill="auto"/>
          </w:tcPr>
          <w:p w:rsidR="006D026A" w:rsidRPr="00B206F3" w:rsidDel="00D34719" w:rsidRDefault="006D026A">
            <w:pPr>
              <w:suppressAutoHyphens/>
              <w:spacing w:after="0" w:line="276" w:lineRule="auto"/>
              <w:rPr>
                <w:del w:id="685" w:author="Виктория" w:date="2023-01-13T00:30:00Z"/>
                <w:rFonts w:ascii="Tahoma" w:eastAsia="Calibri" w:hAnsi="Tahoma" w:cs="Tahoma"/>
                <w:b/>
                <w:sz w:val="20"/>
                <w:szCs w:val="24"/>
                <w:lang w:eastAsia="ar-SA"/>
              </w:rPr>
              <w:pPrChange w:id="686"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7" w:author="Виктория" w:date="2023-01-13T00:30:00Z"/>
                <w:rFonts w:ascii="Tahoma" w:eastAsia="Calibri" w:hAnsi="Tahoma" w:cs="Tahoma"/>
                <w:b/>
                <w:sz w:val="20"/>
                <w:szCs w:val="24"/>
                <w:lang w:eastAsia="ar-SA"/>
              </w:rPr>
              <w:pPrChange w:id="688"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89" w:author="Виктория" w:date="2023-01-13T00:30:00Z"/>
                <w:rFonts w:ascii="Tahoma" w:eastAsia="Calibri" w:hAnsi="Tahoma" w:cs="Tahoma"/>
                <w:b/>
                <w:sz w:val="20"/>
                <w:szCs w:val="24"/>
                <w:lang w:eastAsia="ar-SA"/>
              </w:rPr>
              <w:pPrChange w:id="690"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91" w:author="Виктория" w:date="2023-01-13T00:30:00Z"/>
                <w:rFonts w:ascii="Tahoma" w:eastAsia="Calibri" w:hAnsi="Tahoma" w:cs="Tahoma"/>
                <w:b/>
                <w:sz w:val="20"/>
                <w:szCs w:val="24"/>
                <w:lang w:eastAsia="ar-SA"/>
              </w:rPr>
              <w:pPrChange w:id="692"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93" w:author="Виктория" w:date="2023-01-13T00:30:00Z"/>
                <w:rFonts w:ascii="Tahoma" w:eastAsia="Calibri" w:hAnsi="Tahoma" w:cs="Tahoma"/>
                <w:b/>
                <w:sz w:val="20"/>
                <w:szCs w:val="24"/>
                <w:lang w:eastAsia="ar-SA"/>
              </w:rPr>
              <w:pPrChange w:id="694"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95" w:author="Виктория" w:date="2023-01-13T00:30:00Z"/>
                <w:rFonts w:ascii="Tahoma" w:eastAsia="Calibri" w:hAnsi="Tahoma" w:cs="Tahoma"/>
                <w:b/>
                <w:sz w:val="20"/>
                <w:szCs w:val="24"/>
                <w:lang w:eastAsia="ar-SA"/>
              </w:rPr>
              <w:pPrChange w:id="696"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7" w:author="Виктория" w:date="2023-01-13T00:30:00Z"/>
                <w:rFonts w:ascii="Tahoma" w:eastAsia="Calibri" w:hAnsi="Tahoma" w:cs="Tahoma"/>
                <w:b/>
                <w:sz w:val="20"/>
                <w:szCs w:val="24"/>
                <w:lang w:eastAsia="ar-SA"/>
              </w:rPr>
              <w:pPrChange w:id="698"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699" w:author="Виктория" w:date="2023-01-13T00:30:00Z"/>
          <w:rFonts w:ascii="Tahoma" w:eastAsia="Calibri" w:hAnsi="Tahoma" w:cs="Tahoma"/>
          <w:b/>
          <w:sz w:val="10"/>
          <w:szCs w:val="10"/>
          <w:lang w:eastAsia="ar-SA"/>
        </w:rPr>
        <w:pPrChange w:id="700"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01" w:author="Виктория" w:date="2023-01-13T00:30:00Z"/>
          <w:rFonts w:ascii="Tahoma" w:eastAsia="Calibri" w:hAnsi="Tahoma" w:cs="Tahoma"/>
          <w:b/>
          <w:sz w:val="20"/>
          <w:szCs w:val="24"/>
          <w:lang w:eastAsia="ar-SA"/>
        </w:rPr>
        <w:pPrChange w:id="702" w:author="Виктория" w:date="2023-01-13T00:30:00Z">
          <w:pPr>
            <w:suppressAutoHyphens/>
            <w:spacing w:after="0" w:line="276" w:lineRule="auto"/>
            <w:jc w:val="center"/>
          </w:pPr>
        </w:pPrChange>
      </w:pPr>
      <w:del w:id="703"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04"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05" w:author="Виктория" w:date="2023-01-13T00:30:00Z"/>
                <w:rFonts w:ascii="Tahoma" w:eastAsia="Calibri" w:hAnsi="Tahoma" w:cs="Tahoma"/>
                <w:sz w:val="20"/>
                <w:szCs w:val="24"/>
                <w:highlight w:val="green"/>
              </w:rPr>
              <w:pPrChange w:id="706" w:author="Виктория" w:date="2023-01-13T00:30:00Z">
                <w:pPr>
                  <w:spacing w:after="0" w:line="276" w:lineRule="auto"/>
                  <w:jc w:val="center"/>
                </w:pPr>
              </w:pPrChange>
            </w:pPr>
            <w:del w:id="707"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08" w:author="Виктория" w:date="2023-01-13T00:30:00Z"/>
                <w:rFonts w:ascii="Tahoma" w:eastAsia="Arial Unicode MS" w:hAnsi="Tahoma" w:cs="Tahoma"/>
                <w:sz w:val="20"/>
                <w:szCs w:val="24"/>
                <w:lang w:eastAsia="ar-SA"/>
              </w:rPr>
              <w:pPrChange w:id="709" w:author="Виктория" w:date="2023-01-13T00:30:00Z">
                <w:pPr>
                  <w:suppressAutoHyphens/>
                  <w:spacing w:after="0" w:line="276" w:lineRule="auto"/>
                  <w:jc w:val="both"/>
                </w:pPr>
              </w:pPrChange>
            </w:pPr>
          </w:p>
        </w:tc>
      </w:tr>
      <w:tr w:rsidR="006D026A" w:rsidRPr="00B206F3" w:rsidDel="00D34719" w:rsidTr="00954041">
        <w:trPr>
          <w:del w:id="710"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1" w:author="Виктория" w:date="2023-01-13T00:30:00Z"/>
                <w:rFonts w:ascii="Tahoma" w:eastAsia="Arial Unicode MS" w:hAnsi="Tahoma" w:cs="Tahoma"/>
                <w:sz w:val="20"/>
                <w:szCs w:val="24"/>
                <w:lang w:eastAsia="ar-SA"/>
              </w:rPr>
              <w:pPrChange w:id="712" w:author="Виктория" w:date="2023-01-13T00:30:00Z">
                <w:pPr>
                  <w:spacing w:after="0" w:line="276" w:lineRule="auto"/>
                  <w:jc w:val="center"/>
                </w:pPr>
              </w:pPrChange>
            </w:pPr>
            <w:del w:id="713"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14" w:author="Виктория" w:date="2023-01-13T00:30:00Z"/>
                <w:rFonts w:ascii="Tahoma" w:eastAsia="Calibri" w:hAnsi="Tahoma" w:cs="Tahoma"/>
                <w:sz w:val="20"/>
                <w:szCs w:val="24"/>
                <w:lang w:eastAsia="ar-SA"/>
              </w:rPr>
              <w:pPrChange w:id="715" w:author="Виктория" w:date="2023-01-13T00:30:00Z">
                <w:pPr>
                  <w:suppressAutoHyphens/>
                  <w:spacing w:after="0" w:line="276" w:lineRule="auto"/>
                  <w:jc w:val="both"/>
                </w:pPr>
              </w:pPrChange>
            </w:pPr>
          </w:p>
        </w:tc>
      </w:tr>
      <w:tr w:rsidR="006D026A" w:rsidRPr="00B206F3" w:rsidDel="00D34719" w:rsidTr="00954041">
        <w:trPr>
          <w:del w:id="716"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7" w:author="Виктория" w:date="2023-01-13T00:30:00Z"/>
                <w:rFonts w:ascii="Tahoma" w:eastAsia="Arial Unicode MS" w:hAnsi="Tahoma" w:cs="Tahoma"/>
                <w:sz w:val="20"/>
                <w:szCs w:val="24"/>
                <w:lang w:eastAsia="ar-SA"/>
              </w:rPr>
              <w:pPrChange w:id="718" w:author="Виктория" w:date="2023-01-13T00:30:00Z">
                <w:pPr>
                  <w:spacing w:after="0" w:line="276" w:lineRule="auto"/>
                  <w:jc w:val="center"/>
                </w:pPr>
              </w:pPrChange>
            </w:pPr>
            <w:del w:id="719"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0" w:author="Виктория" w:date="2023-01-13T00:30:00Z"/>
                <w:rFonts w:ascii="Tahoma" w:eastAsia="Calibri" w:hAnsi="Tahoma" w:cs="Tahoma"/>
                <w:sz w:val="20"/>
                <w:szCs w:val="24"/>
                <w:lang w:eastAsia="ar-SA"/>
              </w:rPr>
              <w:pPrChange w:id="721" w:author="Виктория" w:date="2023-01-13T00:30:00Z">
                <w:pPr>
                  <w:suppressAutoHyphens/>
                  <w:spacing w:after="0" w:line="276" w:lineRule="auto"/>
                  <w:jc w:val="both"/>
                </w:pPr>
              </w:pPrChange>
            </w:pPr>
          </w:p>
        </w:tc>
      </w:tr>
      <w:tr w:rsidR="006D026A" w:rsidRPr="00B206F3" w:rsidDel="00D34719" w:rsidTr="00954041">
        <w:trPr>
          <w:del w:id="722"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3" w:author="Виктория" w:date="2023-01-13T00:30:00Z"/>
                <w:rFonts w:ascii="Tahoma" w:eastAsia="Calibri" w:hAnsi="Tahoma" w:cs="Tahoma"/>
                <w:sz w:val="20"/>
                <w:szCs w:val="24"/>
                <w:lang w:eastAsia="ar-SA"/>
              </w:rPr>
              <w:pPrChange w:id="724" w:author="Виктория" w:date="2023-01-13T00:30:00Z">
                <w:pPr>
                  <w:spacing w:after="0" w:line="276" w:lineRule="auto"/>
                  <w:jc w:val="center"/>
                </w:pPr>
              </w:pPrChange>
            </w:pPr>
            <w:del w:id="725"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6" w:author="Виктория" w:date="2023-01-13T00:30:00Z"/>
                <w:rFonts w:ascii="Tahoma" w:eastAsia="Calibri" w:hAnsi="Tahoma" w:cs="Tahoma"/>
                <w:b/>
                <w:sz w:val="20"/>
                <w:szCs w:val="24"/>
                <w:lang w:eastAsia="ar-SA"/>
              </w:rPr>
              <w:pPrChange w:id="727"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28" w:author="Виктория" w:date="2023-01-13T00:30:00Z"/>
          <w:rFonts w:ascii="Tahoma" w:eastAsia="Calibri" w:hAnsi="Tahoma" w:cs="Tahoma"/>
          <w:sz w:val="20"/>
          <w:szCs w:val="24"/>
        </w:rPr>
        <w:pPrChange w:id="729" w:author="Виктория" w:date="2023-01-13T00:30:00Z">
          <w:pPr>
            <w:spacing w:after="0" w:line="276" w:lineRule="auto"/>
            <w:jc w:val="both"/>
          </w:pPr>
        </w:pPrChange>
      </w:pPr>
    </w:p>
    <w:p w:rsidR="006D026A" w:rsidRPr="00B206F3" w:rsidDel="00D34719" w:rsidRDefault="006D026A">
      <w:pPr>
        <w:spacing w:after="0" w:line="276" w:lineRule="auto"/>
        <w:rPr>
          <w:del w:id="730" w:author="Виктория" w:date="2023-01-13T00:30:00Z"/>
          <w:rFonts w:ascii="Tahoma" w:eastAsia="Calibri" w:hAnsi="Tahoma" w:cs="Tahoma"/>
          <w:sz w:val="20"/>
          <w:szCs w:val="24"/>
        </w:rPr>
        <w:pPrChange w:id="731" w:author="Виктория" w:date="2023-01-13T00:30:00Z">
          <w:pPr>
            <w:spacing w:after="0" w:line="276" w:lineRule="auto"/>
            <w:jc w:val="both"/>
          </w:pPr>
        </w:pPrChange>
      </w:pPr>
      <w:del w:id="732"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33" w:author="Виктория" w:date="2023-01-13T00:30:00Z"/>
          <w:rFonts w:ascii="Tahoma" w:eastAsia="Calibri" w:hAnsi="Tahoma" w:cs="Tahoma"/>
          <w:sz w:val="20"/>
          <w:szCs w:val="24"/>
        </w:rPr>
        <w:pPrChange w:id="734" w:author="Виктория" w:date="2023-01-13T00:30:00Z">
          <w:pPr>
            <w:spacing w:after="0" w:line="276" w:lineRule="auto"/>
            <w:jc w:val="both"/>
          </w:pPr>
        </w:pPrChange>
      </w:pPr>
      <w:del w:id="735"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36" w:author="Виктория" w:date="2023-01-13T00:30:00Z"/>
          <w:rFonts w:ascii="Tahoma" w:eastAsia="Calibri" w:hAnsi="Tahoma" w:cs="Tahoma"/>
          <w:sz w:val="20"/>
          <w:szCs w:val="24"/>
        </w:rPr>
        <w:pPrChange w:id="737" w:author="Виктория" w:date="2023-01-13T00:30:00Z">
          <w:pPr>
            <w:spacing w:after="0" w:line="276" w:lineRule="auto"/>
            <w:ind w:left="2124" w:firstLine="708"/>
            <w:jc w:val="both"/>
          </w:pPr>
        </w:pPrChange>
      </w:pPr>
      <w:del w:id="738"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39" w:author="Виктория" w:date="2023-01-13T00:30:00Z"/>
          <w:rFonts w:ascii="Tahoma" w:eastAsia="Calibri" w:hAnsi="Tahoma" w:cs="Tahoma"/>
          <w:sz w:val="20"/>
          <w:szCs w:val="24"/>
        </w:rPr>
      </w:pPr>
      <w:del w:id="740"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41" w:author="Виктория" w:date="2023-01-13T00:30:00Z"/>
          <w:rFonts w:ascii="Tahoma" w:hAnsi="Tahoma" w:cs="Tahoma"/>
          <w:sz w:val="20"/>
          <w:szCs w:val="24"/>
        </w:rPr>
        <w:pPrChange w:id="742" w:author="Виктория" w:date="2023-01-13T00:30:00Z">
          <w:pPr>
            <w:spacing w:after="0" w:line="276" w:lineRule="auto"/>
            <w:jc w:val="right"/>
          </w:pPr>
        </w:pPrChange>
      </w:pPr>
      <w:del w:id="743"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44" w:author="Виктория" w:date="2023-01-13T00:30:00Z"/>
          <w:rFonts w:ascii="Tahoma" w:hAnsi="Tahoma" w:cs="Tahoma"/>
          <w:sz w:val="20"/>
          <w:szCs w:val="24"/>
        </w:rPr>
        <w:pPrChange w:id="745" w:author="Виктория" w:date="2023-01-13T00:30:00Z">
          <w:pPr>
            <w:spacing w:after="0" w:line="276" w:lineRule="auto"/>
            <w:jc w:val="right"/>
          </w:pPr>
        </w:pPrChange>
      </w:pPr>
      <w:del w:id="746"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47" w:author="Виктория" w:date="2023-01-13T00:30:00Z"/>
          <w:rFonts w:ascii="Tahoma" w:hAnsi="Tahoma" w:cs="Tahoma"/>
          <w:sz w:val="20"/>
          <w:szCs w:val="24"/>
        </w:rPr>
        <w:pPrChange w:id="748" w:author="Виктория" w:date="2023-01-13T00:30:00Z">
          <w:pPr>
            <w:spacing w:after="0" w:line="276" w:lineRule="auto"/>
            <w:jc w:val="right"/>
          </w:pPr>
        </w:pPrChange>
      </w:pPr>
      <w:del w:id="749"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50" w:author="Виктория" w:date="2023-01-13T00:30:00Z"/>
          <w:rFonts w:ascii="Tahoma" w:hAnsi="Tahoma" w:cs="Tahoma"/>
          <w:sz w:val="20"/>
          <w:szCs w:val="24"/>
        </w:rPr>
        <w:pPrChange w:id="751" w:author="Виктория" w:date="2023-01-13T00:30:00Z">
          <w:pPr>
            <w:spacing w:after="0" w:line="276" w:lineRule="auto"/>
            <w:jc w:val="right"/>
          </w:pPr>
        </w:pPrChange>
      </w:pPr>
    </w:p>
    <w:p w:rsidR="006515C4" w:rsidRPr="00B206F3" w:rsidDel="00D34719" w:rsidRDefault="006515C4">
      <w:pPr>
        <w:spacing w:after="0" w:line="276" w:lineRule="auto"/>
        <w:rPr>
          <w:del w:id="752" w:author="Виктория" w:date="2023-01-13T00:30:00Z"/>
          <w:rFonts w:ascii="Tahoma" w:eastAsia="Calibri" w:hAnsi="Tahoma" w:cs="Tahoma"/>
          <w:b/>
          <w:sz w:val="20"/>
          <w:szCs w:val="24"/>
        </w:rPr>
        <w:pPrChange w:id="753" w:author="Виктория" w:date="2023-01-13T00:30:00Z">
          <w:pPr>
            <w:spacing w:after="0" w:line="276" w:lineRule="auto"/>
            <w:jc w:val="center"/>
          </w:pPr>
        </w:pPrChange>
      </w:pPr>
      <w:del w:id="754"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55" w:author="Виктория" w:date="2023-01-13T00:30:00Z"/>
          <w:rFonts w:ascii="Tahoma" w:eastAsia="Calibri" w:hAnsi="Tahoma" w:cs="Tahoma"/>
          <w:sz w:val="20"/>
          <w:szCs w:val="24"/>
        </w:rPr>
        <w:pPrChange w:id="756"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57"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58" w:author="Виктория" w:date="2023-01-13T00:30:00Z"/>
                <w:rFonts w:ascii="Tahoma" w:eastAsia="Calibri" w:hAnsi="Tahoma" w:cs="Tahoma"/>
                <w:sz w:val="20"/>
                <w:szCs w:val="24"/>
              </w:rPr>
              <w:pPrChange w:id="759"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0" w:author="Виктория" w:date="2023-01-13T00:30:00Z"/>
                <w:rFonts w:ascii="Tahoma" w:eastAsia="Calibri" w:hAnsi="Tahoma" w:cs="Tahoma"/>
                <w:sz w:val="20"/>
                <w:szCs w:val="24"/>
              </w:rPr>
              <w:pPrChange w:id="761" w:author="Виктория" w:date="2023-01-13T00:30:00Z">
                <w:pPr>
                  <w:spacing w:after="0" w:line="276" w:lineRule="auto"/>
                  <w:jc w:val="both"/>
                </w:pPr>
              </w:pPrChange>
            </w:pPr>
          </w:p>
          <w:p w:rsidR="006515C4" w:rsidRPr="00B206F3" w:rsidDel="00D34719" w:rsidRDefault="006515C4">
            <w:pPr>
              <w:spacing w:after="0" w:line="276" w:lineRule="auto"/>
              <w:rPr>
                <w:del w:id="762" w:author="Виктория" w:date="2023-01-13T00:30:00Z"/>
                <w:rFonts w:ascii="Tahoma" w:eastAsia="Calibri" w:hAnsi="Tahoma" w:cs="Tahoma"/>
                <w:sz w:val="20"/>
                <w:szCs w:val="24"/>
              </w:rPr>
              <w:pPrChange w:id="763" w:author="Виктория" w:date="2023-01-13T00:30:00Z">
                <w:pPr>
                  <w:spacing w:after="0" w:line="276" w:lineRule="auto"/>
                  <w:jc w:val="both"/>
                </w:pPr>
              </w:pPrChange>
            </w:pPr>
            <w:del w:id="764"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5" w:author="Виктория" w:date="2023-01-13T00:30:00Z"/>
                <w:rFonts w:ascii="Tahoma" w:eastAsia="Calibri" w:hAnsi="Tahoma" w:cs="Tahoma"/>
                <w:sz w:val="20"/>
                <w:szCs w:val="24"/>
              </w:rPr>
              <w:pPrChange w:id="766" w:author="Виктория" w:date="2023-01-13T00:30:00Z">
                <w:pPr>
                  <w:spacing w:after="0" w:line="276" w:lineRule="auto"/>
                  <w:jc w:val="center"/>
                </w:pPr>
              </w:pPrChange>
            </w:pPr>
            <w:del w:id="767"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68" w:author="Виктория" w:date="2023-01-13T00:30:00Z"/>
                <w:rFonts w:ascii="Tahoma" w:eastAsia="Calibri" w:hAnsi="Tahoma" w:cs="Tahoma"/>
                <w:sz w:val="20"/>
                <w:szCs w:val="24"/>
              </w:rPr>
              <w:pPrChange w:id="769" w:author="Виктория" w:date="2023-01-13T00:30:00Z">
                <w:pPr>
                  <w:spacing w:after="0" w:line="276" w:lineRule="auto"/>
                  <w:jc w:val="center"/>
                </w:pPr>
              </w:pPrChange>
            </w:pPr>
            <w:del w:id="770"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1" w:author="Виктория" w:date="2023-01-13T00:30:00Z"/>
                <w:rFonts w:ascii="Tahoma" w:eastAsia="Calibri" w:hAnsi="Tahoma" w:cs="Tahoma"/>
                <w:sz w:val="20"/>
                <w:szCs w:val="24"/>
              </w:rPr>
              <w:pPrChange w:id="772" w:author="Виктория" w:date="2023-01-13T00:30:00Z">
                <w:pPr>
                  <w:spacing w:after="0" w:line="276" w:lineRule="auto"/>
                  <w:jc w:val="center"/>
                </w:pPr>
              </w:pPrChange>
            </w:pPr>
            <w:del w:id="773"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74" w:author="Виктория" w:date="2023-01-13T00:30:00Z"/>
                <w:rFonts w:ascii="Tahoma" w:eastAsia="Calibri" w:hAnsi="Tahoma" w:cs="Tahoma"/>
                <w:sz w:val="20"/>
                <w:szCs w:val="24"/>
              </w:rPr>
              <w:pPrChange w:id="775" w:author="Виктория" w:date="2023-01-13T00:30:00Z">
                <w:pPr>
                  <w:spacing w:after="0" w:line="276" w:lineRule="auto"/>
                  <w:jc w:val="center"/>
                </w:pPr>
              </w:pPrChange>
            </w:pPr>
            <w:del w:id="776"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77" w:author="Виктория" w:date="2023-01-13T00:30:00Z"/>
                <w:rFonts w:ascii="Tahoma" w:eastAsia="Calibri" w:hAnsi="Tahoma" w:cs="Tahoma"/>
                <w:sz w:val="20"/>
                <w:szCs w:val="24"/>
              </w:rPr>
              <w:pPrChange w:id="778" w:author="Виктория" w:date="2023-01-13T00:30:00Z">
                <w:pPr>
                  <w:spacing w:after="0" w:line="276" w:lineRule="auto"/>
                  <w:jc w:val="center"/>
                </w:pPr>
              </w:pPrChange>
            </w:pPr>
          </w:p>
        </w:tc>
      </w:tr>
      <w:tr w:rsidR="006515C4" w:rsidRPr="00B206F3" w:rsidDel="00D34719" w:rsidTr="00447A3A">
        <w:trPr>
          <w:trHeight w:val="299"/>
          <w:del w:id="779"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80" w:author="Виктория" w:date="2023-01-13T00:30:00Z"/>
                <w:rFonts w:ascii="Tahoma" w:eastAsia="Calibri" w:hAnsi="Tahoma" w:cs="Tahoma"/>
                <w:sz w:val="20"/>
                <w:szCs w:val="24"/>
              </w:rPr>
              <w:pPrChange w:id="781" w:author="Виктория" w:date="2023-01-13T00:30:00Z">
                <w:pPr>
                  <w:spacing w:after="0" w:line="276" w:lineRule="auto"/>
                  <w:jc w:val="center"/>
                  <w:outlineLvl w:val="1"/>
                </w:pPr>
              </w:pPrChange>
            </w:pPr>
            <w:del w:id="782"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3" w:author="Виктория" w:date="2023-01-13T00:30:00Z"/>
                <w:rFonts w:ascii="Tahoma" w:eastAsia="Calibri" w:hAnsi="Tahoma" w:cs="Tahoma"/>
                <w:sz w:val="20"/>
                <w:szCs w:val="24"/>
              </w:rPr>
              <w:pPrChange w:id="784" w:author="Виктория" w:date="2023-01-13T00:30:00Z">
                <w:pPr>
                  <w:spacing w:after="0" w:line="276" w:lineRule="auto"/>
                  <w:jc w:val="both"/>
                  <w:outlineLvl w:val="1"/>
                </w:pPr>
              </w:pPrChange>
            </w:pPr>
            <w:del w:id="785"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6" w:author="Виктория" w:date="2023-01-13T00:30:00Z"/>
                <w:rFonts w:ascii="Tahoma" w:eastAsia="Calibri" w:hAnsi="Tahoma" w:cs="Tahoma"/>
                <w:sz w:val="20"/>
                <w:szCs w:val="24"/>
              </w:rPr>
              <w:pPrChange w:id="78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8" w:author="Виктория" w:date="2023-01-13T00:30:00Z"/>
                <w:rFonts w:ascii="Tahoma" w:eastAsia="Calibri" w:hAnsi="Tahoma" w:cs="Tahoma"/>
                <w:sz w:val="20"/>
                <w:szCs w:val="24"/>
              </w:rPr>
              <w:pPrChange w:id="789" w:author="Виктория" w:date="2023-01-13T00:30:00Z">
                <w:pPr>
                  <w:spacing w:after="0" w:line="276" w:lineRule="auto"/>
                  <w:jc w:val="both"/>
                  <w:outlineLvl w:val="1"/>
                </w:pPr>
              </w:pPrChange>
            </w:pPr>
          </w:p>
        </w:tc>
      </w:tr>
      <w:tr w:rsidR="006515C4" w:rsidRPr="00B206F3" w:rsidDel="00D34719" w:rsidTr="00447A3A">
        <w:trPr>
          <w:del w:id="79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91" w:author="Виктория" w:date="2023-01-13T00:30:00Z"/>
                <w:rFonts w:ascii="Tahoma" w:eastAsia="Calibri" w:hAnsi="Tahoma" w:cs="Tahoma"/>
                <w:sz w:val="20"/>
                <w:szCs w:val="24"/>
              </w:rPr>
              <w:pPrChange w:id="792" w:author="Виктория" w:date="2023-01-13T00:30:00Z">
                <w:pPr>
                  <w:spacing w:after="0" w:line="276" w:lineRule="auto"/>
                  <w:jc w:val="center"/>
                  <w:outlineLvl w:val="1"/>
                </w:pPr>
              </w:pPrChange>
            </w:pPr>
            <w:del w:id="793"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4" w:author="Виктория" w:date="2023-01-13T00:30:00Z"/>
                <w:rFonts w:ascii="Tahoma" w:eastAsia="Calibri" w:hAnsi="Tahoma" w:cs="Tahoma"/>
                <w:sz w:val="20"/>
                <w:szCs w:val="24"/>
              </w:rPr>
              <w:pPrChange w:id="795" w:author="Виктория" w:date="2023-01-13T00:30:00Z">
                <w:pPr>
                  <w:spacing w:after="0" w:line="276" w:lineRule="auto"/>
                  <w:jc w:val="both"/>
                  <w:outlineLvl w:val="1"/>
                </w:pPr>
              </w:pPrChange>
            </w:pPr>
            <w:del w:id="796"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7" w:author="Виктория" w:date="2023-01-13T00:30:00Z"/>
                <w:rFonts w:ascii="Tahoma" w:eastAsia="Calibri" w:hAnsi="Tahoma" w:cs="Tahoma"/>
                <w:sz w:val="20"/>
                <w:szCs w:val="24"/>
              </w:rPr>
              <w:pPrChange w:id="79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9" w:author="Виктория" w:date="2023-01-13T00:30:00Z"/>
                <w:rFonts w:ascii="Tahoma" w:eastAsia="Calibri" w:hAnsi="Tahoma" w:cs="Tahoma"/>
                <w:sz w:val="20"/>
                <w:szCs w:val="24"/>
              </w:rPr>
              <w:pPrChange w:id="800" w:author="Виктория" w:date="2023-01-13T00:30:00Z">
                <w:pPr>
                  <w:spacing w:after="0" w:line="276" w:lineRule="auto"/>
                  <w:jc w:val="both"/>
                  <w:outlineLvl w:val="1"/>
                </w:pPr>
              </w:pPrChange>
            </w:pPr>
          </w:p>
        </w:tc>
      </w:tr>
      <w:tr w:rsidR="006515C4" w:rsidRPr="00B206F3" w:rsidDel="00D34719" w:rsidTr="00447A3A">
        <w:trPr>
          <w:trHeight w:val="504"/>
          <w:del w:id="80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2" w:author="Виктория" w:date="2023-01-13T00:30:00Z"/>
                <w:rFonts w:ascii="Tahoma" w:eastAsia="Calibri" w:hAnsi="Tahoma" w:cs="Tahoma"/>
                <w:sz w:val="20"/>
                <w:szCs w:val="24"/>
              </w:rPr>
              <w:pPrChange w:id="803" w:author="Виктория" w:date="2023-01-13T00:30:00Z">
                <w:pPr>
                  <w:spacing w:after="0" w:line="276" w:lineRule="auto"/>
                  <w:jc w:val="center"/>
                  <w:outlineLvl w:val="1"/>
                </w:pPr>
              </w:pPrChange>
            </w:pPr>
            <w:del w:id="804"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5" w:author="Виктория" w:date="2023-01-13T00:30:00Z"/>
                <w:rFonts w:ascii="Tahoma" w:eastAsia="Calibri" w:hAnsi="Tahoma" w:cs="Tahoma"/>
                <w:sz w:val="20"/>
                <w:szCs w:val="24"/>
              </w:rPr>
              <w:pPrChange w:id="806" w:author="Виктория" w:date="2023-01-13T00:30:00Z">
                <w:pPr>
                  <w:spacing w:after="0" w:line="276" w:lineRule="auto"/>
                  <w:jc w:val="both"/>
                  <w:outlineLvl w:val="1"/>
                </w:pPr>
              </w:pPrChange>
            </w:pPr>
            <w:del w:id="807"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8" w:author="Виктория" w:date="2023-01-13T00:30:00Z"/>
                <w:rFonts w:ascii="Tahoma" w:eastAsia="Calibri" w:hAnsi="Tahoma" w:cs="Tahoma"/>
                <w:sz w:val="20"/>
                <w:szCs w:val="24"/>
              </w:rPr>
              <w:pPrChange w:id="80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0" w:author="Виктория" w:date="2023-01-13T00:30:00Z"/>
                <w:rFonts w:ascii="Tahoma" w:eastAsia="Calibri" w:hAnsi="Tahoma" w:cs="Tahoma"/>
                <w:sz w:val="20"/>
                <w:szCs w:val="24"/>
              </w:rPr>
              <w:pPrChange w:id="811" w:author="Виктория" w:date="2023-01-13T00:30:00Z">
                <w:pPr>
                  <w:spacing w:after="0" w:line="276" w:lineRule="auto"/>
                  <w:jc w:val="both"/>
                  <w:outlineLvl w:val="1"/>
                </w:pPr>
              </w:pPrChange>
            </w:pPr>
          </w:p>
        </w:tc>
      </w:tr>
      <w:tr w:rsidR="006515C4" w:rsidRPr="00B206F3" w:rsidDel="00D34719" w:rsidTr="00447A3A">
        <w:trPr>
          <w:del w:id="81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3" w:author="Виктория" w:date="2023-01-13T00:30:00Z"/>
                <w:rFonts w:ascii="Tahoma" w:eastAsia="Calibri" w:hAnsi="Tahoma" w:cs="Tahoma"/>
                <w:sz w:val="20"/>
                <w:szCs w:val="24"/>
              </w:rPr>
              <w:pPrChange w:id="814" w:author="Виктория" w:date="2023-01-13T00:30:00Z">
                <w:pPr>
                  <w:spacing w:after="0" w:line="276" w:lineRule="auto"/>
                  <w:jc w:val="center"/>
                  <w:outlineLvl w:val="1"/>
                </w:pPr>
              </w:pPrChange>
            </w:pPr>
            <w:del w:id="815"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6" w:author="Виктория" w:date="2023-01-13T00:30:00Z"/>
                <w:rFonts w:ascii="Tahoma" w:eastAsia="Calibri" w:hAnsi="Tahoma" w:cs="Tahoma"/>
                <w:sz w:val="20"/>
                <w:szCs w:val="24"/>
              </w:rPr>
              <w:pPrChange w:id="817" w:author="Виктория" w:date="2023-01-13T00:30:00Z">
                <w:pPr>
                  <w:spacing w:after="0" w:line="276" w:lineRule="auto"/>
                  <w:jc w:val="both"/>
                  <w:outlineLvl w:val="1"/>
                </w:pPr>
              </w:pPrChange>
            </w:pPr>
            <w:del w:id="818"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9" w:author="Виктория" w:date="2023-01-13T00:30:00Z"/>
                <w:rFonts w:ascii="Tahoma" w:eastAsia="Calibri" w:hAnsi="Tahoma" w:cs="Tahoma"/>
                <w:sz w:val="20"/>
                <w:szCs w:val="24"/>
              </w:rPr>
              <w:pPrChange w:id="82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1" w:author="Виктория" w:date="2023-01-13T00:30:00Z"/>
                <w:rFonts w:ascii="Tahoma" w:eastAsia="Calibri" w:hAnsi="Tahoma" w:cs="Tahoma"/>
                <w:sz w:val="20"/>
                <w:szCs w:val="24"/>
              </w:rPr>
              <w:pPrChange w:id="822" w:author="Виктория" w:date="2023-01-13T00:30:00Z">
                <w:pPr>
                  <w:spacing w:after="0" w:line="276" w:lineRule="auto"/>
                  <w:jc w:val="both"/>
                  <w:outlineLvl w:val="1"/>
                </w:pPr>
              </w:pPrChange>
            </w:pPr>
          </w:p>
        </w:tc>
      </w:tr>
      <w:tr w:rsidR="006515C4" w:rsidRPr="00B206F3" w:rsidDel="00D34719" w:rsidTr="00447A3A">
        <w:trPr>
          <w:del w:id="82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4" w:author="Виктория" w:date="2023-01-13T00:30:00Z"/>
                <w:rFonts w:ascii="Tahoma" w:eastAsia="Calibri" w:hAnsi="Tahoma" w:cs="Tahoma"/>
                <w:sz w:val="20"/>
                <w:szCs w:val="24"/>
              </w:rPr>
              <w:pPrChange w:id="825" w:author="Виктория" w:date="2023-01-13T00:30:00Z">
                <w:pPr>
                  <w:spacing w:after="0" w:line="276" w:lineRule="auto"/>
                  <w:jc w:val="center"/>
                  <w:outlineLvl w:val="1"/>
                </w:pPr>
              </w:pPrChange>
            </w:pPr>
            <w:del w:id="826"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7" w:author="Виктория" w:date="2023-01-13T00:30:00Z"/>
                <w:rFonts w:ascii="Tahoma" w:eastAsia="Calibri" w:hAnsi="Tahoma" w:cs="Tahoma"/>
                <w:sz w:val="20"/>
                <w:szCs w:val="24"/>
              </w:rPr>
              <w:pPrChange w:id="828" w:author="Виктория" w:date="2023-01-13T00:30:00Z">
                <w:pPr>
                  <w:spacing w:after="0" w:line="276" w:lineRule="auto"/>
                  <w:jc w:val="both"/>
                  <w:outlineLvl w:val="1"/>
                </w:pPr>
              </w:pPrChange>
            </w:pPr>
            <w:del w:id="829"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0" w:author="Виктория" w:date="2023-01-13T00:30:00Z"/>
                <w:rFonts w:ascii="Tahoma" w:eastAsia="Calibri" w:hAnsi="Tahoma" w:cs="Tahoma"/>
                <w:sz w:val="20"/>
                <w:szCs w:val="24"/>
              </w:rPr>
              <w:pPrChange w:id="83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2" w:author="Виктория" w:date="2023-01-13T00:30:00Z"/>
                <w:rFonts w:ascii="Tahoma" w:eastAsia="Calibri" w:hAnsi="Tahoma" w:cs="Tahoma"/>
                <w:sz w:val="20"/>
                <w:szCs w:val="24"/>
              </w:rPr>
              <w:pPrChange w:id="833" w:author="Виктория" w:date="2023-01-13T00:30:00Z">
                <w:pPr>
                  <w:spacing w:after="0" w:line="276" w:lineRule="auto"/>
                  <w:jc w:val="both"/>
                  <w:outlineLvl w:val="1"/>
                </w:pPr>
              </w:pPrChange>
            </w:pPr>
          </w:p>
        </w:tc>
      </w:tr>
      <w:tr w:rsidR="006515C4" w:rsidRPr="00B206F3" w:rsidDel="00D34719" w:rsidTr="00447A3A">
        <w:trPr>
          <w:del w:id="83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5" w:author="Виктория" w:date="2023-01-13T00:30:00Z"/>
                <w:rFonts w:ascii="Tahoma" w:eastAsia="Calibri" w:hAnsi="Tahoma" w:cs="Tahoma"/>
                <w:sz w:val="20"/>
                <w:szCs w:val="24"/>
              </w:rPr>
              <w:pPrChange w:id="836" w:author="Виктория" w:date="2023-01-13T00:30:00Z">
                <w:pPr>
                  <w:spacing w:after="0" w:line="276" w:lineRule="auto"/>
                  <w:jc w:val="center"/>
                  <w:outlineLvl w:val="1"/>
                </w:pPr>
              </w:pPrChange>
            </w:pPr>
            <w:del w:id="837"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8" w:author="Виктория" w:date="2023-01-13T00:30:00Z"/>
                <w:rFonts w:ascii="Tahoma" w:eastAsia="Calibri" w:hAnsi="Tahoma" w:cs="Tahoma"/>
                <w:sz w:val="20"/>
                <w:szCs w:val="24"/>
              </w:rPr>
              <w:pPrChange w:id="839" w:author="Виктория" w:date="2023-01-13T00:30:00Z">
                <w:pPr>
                  <w:spacing w:after="0" w:line="276" w:lineRule="auto"/>
                  <w:jc w:val="both"/>
                  <w:outlineLvl w:val="1"/>
                </w:pPr>
              </w:pPrChange>
            </w:pPr>
            <w:del w:id="840"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1" w:author="Виктория" w:date="2023-01-13T00:30:00Z"/>
                <w:rFonts w:ascii="Tahoma" w:eastAsia="Calibri" w:hAnsi="Tahoma" w:cs="Tahoma"/>
                <w:sz w:val="20"/>
                <w:szCs w:val="24"/>
              </w:rPr>
              <w:pPrChange w:id="842"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3" w:author="Виктория" w:date="2023-01-13T00:30:00Z"/>
                <w:rFonts w:ascii="Tahoma" w:eastAsia="Calibri" w:hAnsi="Tahoma" w:cs="Tahoma"/>
                <w:sz w:val="20"/>
                <w:szCs w:val="24"/>
              </w:rPr>
              <w:pPrChange w:id="844" w:author="Виктория" w:date="2023-01-13T00:30:00Z">
                <w:pPr>
                  <w:spacing w:after="0" w:line="276" w:lineRule="auto"/>
                  <w:jc w:val="both"/>
                  <w:outlineLvl w:val="1"/>
                </w:pPr>
              </w:pPrChange>
            </w:pPr>
          </w:p>
        </w:tc>
      </w:tr>
      <w:tr w:rsidR="006515C4" w:rsidRPr="00B206F3" w:rsidDel="00D34719" w:rsidTr="00447A3A">
        <w:trPr>
          <w:del w:id="845"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6" w:author="Виктория" w:date="2023-01-13T00:30:00Z"/>
                <w:rFonts w:ascii="Tahoma" w:eastAsia="Calibri" w:hAnsi="Tahoma" w:cs="Tahoma"/>
                <w:sz w:val="20"/>
                <w:szCs w:val="24"/>
              </w:rPr>
              <w:pPrChange w:id="847" w:author="Виктория" w:date="2023-01-13T00:30:00Z">
                <w:pPr>
                  <w:spacing w:after="0" w:line="276" w:lineRule="auto"/>
                  <w:jc w:val="center"/>
                  <w:outlineLvl w:val="1"/>
                </w:pPr>
              </w:pPrChange>
            </w:pPr>
            <w:del w:id="848"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9" w:author="Виктория" w:date="2023-01-13T00:30:00Z"/>
                <w:rFonts w:ascii="Tahoma" w:eastAsia="Calibri" w:hAnsi="Tahoma" w:cs="Tahoma"/>
                <w:sz w:val="20"/>
                <w:szCs w:val="24"/>
              </w:rPr>
              <w:pPrChange w:id="850" w:author="Виктория" w:date="2023-01-13T00:30:00Z">
                <w:pPr>
                  <w:spacing w:after="0" w:line="276" w:lineRule="auto"/>
                  <w:jc w:val="both"/>
                  <w:outlineLvl w:val="1"/>
                </w:pPr>
              </w:pPrChange>
            </w:pPr>
            <w:del w:id="851"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2" w:author="Виктория" w:date="2023-01-13T00:30:00Z"/>
                <w:rFonts w:ascii="Tahoma" w:eastAsia="Calibri" w:hAnsi="Tahoma" w:cs="Tahoma"/>
                <w:sz w:val="20"/>
                <w:szCs w:val="24"/>
              </w:rPr>
              <w:pPrChange w:id="853"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4" w:author="Виктория" w:date="2023-01-13T00:30:00Z"/>
                <w:rFonts w:ascii="Tahoma" w:eastAsia="Calibri" w:hAnsi="Tahoma" w:cs="Tahoma"/>
                <w:sz w:val="20"/>
                <w:szCs w:val="24"/>
              </w:rPr>
              <w:pPrChange w:id="855" w:author="Виктория" w:date="2023-01-13T00:30:00Z">
                <w:pPr>
                  <w:spacing w:after="0" w:line="276" w:lineRule="auto"/>
                  <w:jc w:val="both"/>
                  <w:outlineLvl w:val="1"/>
                </w:pPr>
              </w:pPrChange>
            </w:pPr>
          </w:p>
        </w:tc>
      </w:tr>
      <w:tr w:rsidR="006515C4" w:rsidRPr="00B206F3" w:rsidDel="00D34719" w:rsidTr="00447A3A">
        <w:trPr>
          <w:del w:id="85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7" w:author="Виктория" w:date="2023-01-13T00:30:00Z"/>
                <w:rFonts w:ascii="Tahoma" w:eastAsia="Calibri" w:hAnsi="Tahoma" w:cs="Tahoma"/>
                <w:sz w:val="20"/>
                <w:szCs w:val="24"/>
              </w:rPr>
              <w:pPrChange w:id="858" w:author="Виктория" w:date="2023-01-13T00:30:00Z">
                <w:pPr>
                  <w:spacing w:after="0" w:line="276" w:lineRule="auto"/>
                  <w:jc w:val="center"/>
                  <w:outlineLvl w:val="1"/>
                </w:pPr>
              </w:pPrChange>
            </w:pPr>
            <w:del w:id="859"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0" w:author="Виктория" w:date="2023-01-13T00:30:00Z"/>
                <w:rFonts w:ascii="Tahoma" w:eastAsia="Calibri" w:hAnsi="Tahoma" w:cs="Tahoma"/>
                <w:sz w:val="20"/>
                <w:szCs w:val="24"/>
              </w:rPr>
              <w:pPrChange w:id="861" w:author="Виктория" w:date="2023-01-13T00:30:00Z">
                <w:pPr>
                  <w:spacing w:after="0" w:line="276" w:lineRule="auto"/>
                  <w:jc w:val="both"/>
                  <w:outlineLvl w:val="1"/>
                </w:pPr>
              </w:pPrChange>
            </w:pPr>
            <w:del w:id="862"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3" w:author="Виктория" w:date="2023-01-13T00:30:00Z"/>
                <w:rFonts w:ascii="Tahoma" w:eastAsia="Calibri" w:hAnsi="Tahoma" w:cs="Tahoma"/>
                <w:sz w:val="20"/>
                <w:szCs w:val="24"/>
              </w:rPr>
              <w:pPrChange w:id="86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5" w:author="Виктория" w:date="2023-01-13T00:30:00Z"/>
                <w:rFonts w:ascii="Tahoma" w:eastAsia="Calibri" w:hAnsi="Tahoma" w:cs="Tahoma"/>
                <w:sz w:val="20"/>
                <w:szCs w:val="24"/>
              </w:rPr>
              <w:pPrChange w:id="866" w:author="Виктория" w:date="2023-01-13T00:30:00Z">
                <w:pPr>
                  <w:spacing w:after="0" w:line="276" w:lineRule="auto"/>
                  <w:jc w:val="both"/>
                  <w:outlineLvl w:val="1"/>
                </w:pPr>
              </w:pPrChange>
            </w:pPr>
          </w:p>
        </w:tc>
      </w:tr>
      <w:tr w:rsidR="006515C4" w:rsidRPr="00B206F3" w:rsidDel="00D34719" w:rsidTr="00447A3A">
        <w:trPr>
          <w:del w:id="86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8" w:author="Виктория" w:date="2023-01-13T00:30:00Z"/>
                <w:rFonts w:ascii="Tahoma" w:eastAsia="Calibri" w:hAnsi="Tahoma" w:cs="Tahoma"/>
                <w:sz w:val="20"/>
                <w:szCs w:val="24"/>
              </w:rPr>
              <w:pPrChange w:id="869" w:author="Виктория" w:date="2023-01-13T00:30:00Z">
                <w:pPr>
                  <w:spacing w:after="0" w:line="276" w:lineRule="auto"/>
                  <w:jc w:val="center"/>
                  <w:outlineLvl w:val="1"/>
                </w:pPr>
              </w:pPrChange>
            </w:pPr>
            <w:del w:id="870"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1" w:author="Виктория" w:date="2023-01-13T00:30:00Z"/>
                <w:rFonts w:ascii="Tahoma" w:eastAsia="Calibri" w:hAnsi="Tahoma" w:cs="Tahoma"/>
                <w:sz w:val="20"/>
                <w:szCs w:val="24"/>
              </w:rPr>
              <w:pPrChange w:id="872" w:author="Виктория" w:date="2023-01-13T00:30:00Z">
                <w:pPr>
                  <w:spacing w:after="0" w:line="276" w:lineRule="auto"/>
                  <w:jc w:val="both"/>
                  <w:outlineLvl w:val="1"/>
                </w:pPr>
              </w:pPrChange>
            </w:pPr>
            <w:del w:id="873"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74" w:author="Виктория" w:date="2023-01-13T00:30:00Z"/>
                <w:rFonts w:ascii="Tahoma" w:eastAsia="Calibri" w:hAnsi="Tahoma" w:cs="Tahoma"/>
                <w:sz w:val="20"/>
                <w:szCs w:val="24"/>
              </w:rPr>
              <w:pPrChange w:id="875"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6" w:author="Виктория" w:date="2023-01-13T00:30:00Z"/>
                <w:rFonts w:ascii="Tahoma" w:eastAsia="Calibri" w:hAnsi="Tahoma" w:cs="Tahoma"/>
                <w:sz w:val="20"/>
                <w:szCs w:val="24"/>
              </w:rPr>
              <w:pPrChange w:id="87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8" w:author="Виктория" w:date="2023-01-13T00:30:00Z"/>
                <w:rFonts w:ascii="Tahoma" w:eastAsia="Calibri" w:hAnsi="Tahoma" w:cs="Tahoma"/>
                <w:sz w:val="20"/>
                <w:szCs w:val="24"/>
              </w:rPr>
              <w:pPrChange w:id="879" w:author="Виктория" w:date="2023-01-13T00:30:00Z">
                <w:pPr>
                  <w:spacing w:after="0" w:line="276" w:lineRule="auto"/>
                  <w:jc w:val="both"/>
                  <w:outlineLvl w:val="1"/>
                </w:pPr>
              </w:pPrChange>
            </w:pPr>
          </w:p>
        </w:tc>
      </w:tr>
      <w:tr w:rsidR="006515C4" w:rsidRPr="00B206F3" w:rsidDel="00D34719" w:rsidTr="00447A3A">
        <w:trPr>
          <w:del w:id="88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1" w:author="Виктория" w:date="2023-01-13T00:30:00Z"/>
                <w:rFonts w:ascii="Tahoma" w:eastAsia="Calibri" w:hAnsi="Tahoma" w:cs="Tahoma"/>
                <w:sz w:val="20"/>
                <w:szCs w:val="24"/>
              </w:rPr>
              <w:pPrChange w:id="882" w:author="Виктория" w:date="2023-01-13T00:30:00Z">
                <w:pPr>
                  <w:spacing w:after="0" w:line="276" w:lineRule="auto"/>
                  <w:jc w:val="center"/>
                  <w:outlineLvl w:val="1"/>
                </w:pPr>
              </w:pPrChange>
            </w:pPr>
            <w:del w:id="883"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4" w:author="Виктория" w:date="2023-01-13T00:30:00Z"/>
                <w:rFonts w:ascii="Tahoma" w:eastAsia="Calibri" w:hAnsi="Tahoma" w:cs="Tahoma"/>
                <w:sz w:val="20"/>
                <w:szCs w:val="24"/>
              </w:rPr>
              <w:pPrChange w:id="885" w:author="Виктория" w:date="2023-01-13T00:30:00Z">
                <w:pPr>
                  <w:spacing w:after="0" w:line="276" w:lineRule="auto"/>
                  <w:jc w:val="both"/>
                  <w:outlineLvl w:val="1"/>
                </w:pPr>
              </w:pPrChange>
            </w:pPr>
            <w:del w:id="886"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887" w:author="Виктория" w:date="2023-01-13T00:30:00Z"/>
                <w:rFonts w:ascii="Tahoma" w:eastAsia="Calibri" w:hAnsi="Tahoma" w:cs="Tahoma"/>
                <w:sz w:val="20"/>
                <w:szCs w:val="24"/>
              </w:rPr>
              <w:pPrChange w:id="888"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9" w:author="Виктория" w:date="2023-01-13T00:30:00Z"/>
                <w:rFonts w:ascii="Tahoma" w:eastAsia="Calibri" w:hAnsi="Tahoma" w:cs="Tahoma"/>
                <w:sz w:val="20"/>
                <w:szCs w:val="24"/>
              </w:rPr>
              <w:pPrChange w:id="89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1" w:author="Виктория" w:date="2023-01-13T00:30:00Z"/>
                <w:rFonts w:ascii="Tahoma" w:eastAsia="Calibri" w:hAnsi="Tahoma" w:cs="Tahoma"/>
                <w:sz w:val="20"/>
                <w:szCs w:val="24"/>
              </w:rPr>
              <w:pPrChange w:id="892"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893" w:author="Виктория" w:date="2023-01-13T00:30:00Z"/>
          <w:rFonts w:ascii="Tahoma" w:eastAsia="Calibri" w:hAnsi="Tahoma" w:cs="Tahoma"/>
          <w:b/>
          <w:sz w:val="20"/>
          <w:szCs w:val="24"/>
        </w:rPr>
        <w:pPrChange w:id="894" w:author="Виктория" w:date="2023-01-13T00:30:00Z">
          <w:pPr>
            <w:spacing w:after="0" w:line="276" w:lineRule="auto"/>
            <w:jc w:val="both"/>
          </w:pPr>
        </w:pPrChange>
      </w:pPr>
    </w:p>
    <w:p w:rsidR="006515C4" w:rsidRPr="00B206F3" w:rsidDel="00D34719" w:rsidRDefault="006515C4">
      <w:pPr>
        <w:spacing w:after="0" w:line="276" w:lineRule="auto"/>
        <w:rPr>
          <w:del w:id="895" w:author="Виктория" w:date="2023-01-13T00:30:00Z"/>
          <w:rFonts w:ascii="Tahoma" w:eastAsia="Calibri" w:hAnsi="Tahoma" w:cs="Tahoma"/>
          <w:b/>
          <w:sz w:val="20"/>
          <w:szCs w:val="24"/>
        </w:rPr>
        <w:pPrChange w:id="896" w:author="Виктория" w:date="2023-01-13T00:30:00Z">
          <w:pPr>
            <w:spacing w:after="0" w:line="276" w:lineRule="auto"/>
            <w:jc w:val="both"/>
          </w:pPr>
        </w:pPrChange>
      </w:pPr>
    </w:p>
    <w:p w:rsidR="006515C4" w:rsidRPr="00B206F3" w:rsidDel="00D34719" w:rsidRDefault="006515C4">
      <w:pPr>
        <w:spacing w:after="0" w:line="276" w:lineRule="auto"/>
        <w:rPr>
          <w:del w:id="897" w:author="Виктория" w:date="2023-01-13T00:30:00Z"/>
          <w:rFonts w:ascii="Tahoma" w:eastAsia="Calibri" w:hAnsi="Tahoma" w:cs="Tahoma"/>
          <w:sz w:val="20"/>
          <w:szCs w:val="24"/>
        </w:rPr>
        <w:pPrChange w:id="898" w:author="Виктория" w:date="2023-01-13T00:30:00Z">
          <w:pPr>
            <w:spacing w:after="0" w:line="276" w:lineRule="auto"/>
            <w:jc w:val="both"/>
          </w:pPr>
        </w:pPrChange>
      </w:pPr>
      <w:del w:id="899"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00" w:author="Виктория" w:date="2023-01-13T00:30:00Z"/>
          <w:rFonts w:ascii="Tahoma" w:eastAsia="Calibri" w:hAnsi="Tahoma" w:cs="Tahoma"/>
          <w:sz w:val="20"/>
          <w:szCs w:val="24"/>
        </w:rPr>
        <w:pPrChange w:id="901" w:author="Виктория" w:date="2023-01-13T00:30:00Z">
          <w:pPr>
            <w:spacing w:after="0" w:line="276" w:lineRule="auto"/>
            <w:ind w:left="2124" w:firstLine="708"/>
            <w:jc w:val="both"/>
          </w:pPr>
        </w:pPrChange>
      </w:pPr>
      <w:del w:id="902"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03" w:author="Виктория" w:date="2023-01-13T00:30:00Z"/>
          <w:rFonts w:ascii="Tahoma" w:eastAsia="Calibri" w:hAnsi="Tahoma" w:cs="Tahoma"/>
          <w:sz w:val="20"/>
          <w:szCs w:val="24"/>
        </w:rPr>
        <w:pPrChange w:id="904" w:author="Виктория" w:date="2023-01-13T00:30:00Z">
          <w:pPr>
            <w:spacing w:after="0" w:line="276" w:lineRule="auto"/>
            <w:jc w:val="both"/>
          </w:pPr>
        </w:pPrChange>
      </w:pPr>
    </w:p>
    <w:p w:rsidR="006515C4" w:rsidRPr="00B206F3" w:rsidDel="00D34719" w:rsidRDefault="006515C4">
      <w:pPr>
        <w:spacing w:after="0" w:line="276" w:lineRule="auto"/>
        <w:rPr>
          <w:del w:id="905" w:author="Виктория" w:date="2023-01-13T00:30:00Z"/>
          <w:rFonts w:ascii="Tahoma" w:eastAsia="Calibri" w:hAnsi="Tahoma" w:cs="Tahoma"/>
          <w:b/>
          <w:sz w:val="20"/>
          <w:szCs w:val="24"/>
        </w:rPr>
        <w:pPrChange w:id="906" w:author="Виктория" w:date="2023-01-13T00:30:00Z">
          <w:pPr>
            <w:spacing w:after="0" w:line="276" w:lineRule="auto"/>
            <w:jc w:val="both"/>
          </w:pPr>
        </w:pPrChange>
      </w:pPr>
    </w:p>
    <w:p w:rsidR="006515C4" w:rsidRPr="00B206F3" w:rsidDel="00D34719" w:rsidRDefault="006515C4">
      <w:pPr>
        <w:spacing w:after="0" w:line="276" w:lineRule="auto"/>
        <w:rPr>
          <w:del w:id="907" w:author="Виктория" w:date="2023-01-13T00:30:00Z"/>
          <w:rFonts w:ascii="Tahoma" w:eastAsia="Calibri" w:hAnsi="Tahoma" w:cs="Tahoma"/>
          <w:sz w:val="20"/>
          <w:szCs w:val="24"/>
        </w:rPr>
        <w:pPrChange w:id="908" w:author="Виктория" w:date="2023-01-13T00:30:00Z">
          <w:pPr>
            <w:spacing w:after="0" w:line="276" w:lineRule="auto"/>
            <w:jc w:val="both"/>
          </w:pPr>
        </w:pPrChange>
      </w:pPr>
      <w:del w:id="909"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10" w:author="Виктория" w:date="2023-01-13T00:30:00Z"/>
          <w:rFonts w:ascii="Tahoma" w:eastAsia="Calibri" w:hAnsi="Tahoma" w:cs="Tahoma"/>
          <w:sz w:val="20"/>
          <w:szCs w:val="24"/>
        </w:rPr>
        <w:pPrChange w:id="911" w:author="Виктория" w:date="2023-01-13T00:30:00Z">
          <w:pPr>
            <w:spacing w:after="0" w:line="276" w:lineRule="auto"/>
            <w:ind w:left="2124" w:firstLine="708"/>
            <w:jc w:val="both"/>
          </w:pPr>
        </w:pPrChange>
      </w:pPr>
      <w:del w:id="912"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13" w:author="Виктория" w:date="2023-01-13T00:30:00Z"/>
          <w:rFonts w:ascii="Tahoma" w:eastAsia="Calibri" w:hAnsi="Tahoma" w:cs="Tahoma"/>
          <w:sz w:val="20"/>
          <w:szCs w:val="24"/>
        </w:rPr>
        <w:pPrChange w:id="914" w:author="Виктория" w:date="2023-01-13T00:30:00Z">
          <w:pPr>
            <w:spacing w:after="0" w:line="276" w:lineRule="auto"/>
            <w:jc w:val="both"/>
          </w:pPr>
        </w:pPrChange>
      </w:pPr>
    </w:p>
    <w:p w:rsidR="006515C4" w:rsidRPr="00B206F3" w:rsidDel="00D34719" w:rsidRDefault="006515C4">
      <w:pPr>
        <w:spacing w:after="0" w:line="276" w:lineRule="auto"/>
        <w:rPr>
          <w:del w:id="915" w:author="Виктория" w:date="2023-01-13T00:30:00Z"/>
          <w:rFonts w:ascii="Tahoma" w:eastAsia="Calibri" w:hAnsi="Tahoma" w:cs="Tahoma"/>
          <w:sz w:val="20"/>
          <w:szCs w:val="24"/>
        </w:rPr>
        <w:pPrChange w:id="916" w:author="Виктория" w:date="2023-01-13T00:30:00Z">
          <w:pPr>
            <w:spacing w:after="0" w:line="276" w:lineRule="auto"/>
            <w:jc w:val="both"/>
          </w:pPr>
        </w:pPrChange>
      </w:pPr>
      <w:del w:id="917"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18" w:author="Виктория" w:date="2023-01-13T00:30:00Z"/>
          <w:rFonts w:ascii="Tahoma" w:eastAsia="Calibri" w:hAnsi="Tahoma" w:cs="Tahoma"/>
          <w:sz w:val="20"/>
          <w:szCs w:val="24"/>
        </w:rPr>
        <w:pPrChange w:id="919" w:author="Виктория" w:date="2023-01-13T00:30:00Z">
          <w:pPr>
            <w:spacing w:after="0" w:line="276" w:lineRule="auto"/>
            <w:jc w:val="both"/>
          </w:pPr>
        </w:pPrChange>
      </w:pPr>
    </w:p>
    <w:p w:rsidR="00447A3A" w:rsidDel="00D34719" w:rsidRDefault="00447A3A">
      <w:pPr>
        <w:rPr>
          <w:del w:id="920" w:author="Виктория" w:date="2023-01-13T00:30:00Z"/>
          <w:rFonts w:ascii="Tahoma" w:eastAsia="Calibri" w:hAnsi="Tahoma" w:cs="Tahoma"/>
          <w:sz w:val="20"/>
          <w:szCs w:val="24"/>
        </w:rPr>
      </w:pPr>
      <w:del w:id="921"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22" w:author="Виктория" w:date="2023-01-13T00:30:00Z"/>
          <w:rFonts w:ascii="Tahoma" w:hAnsi="Tahoma" w:cs="Tahoma"/>
          <w:sz w:val="20"/>
          <w:szCs w:val="24"/>
        </w:rPr>
        <w:pPrChange w:id="923" w:author="Виктория" w:date="2023-01-13T00:30:00Z">
          <w:pPr>
            <w:spacing w:after="0" w:line="276" w:lineRule="auto"/>
            <w:jc w:val="right"/>
          </w:pPr>
        </w:pPrChange>
      </w:pPr>
      <w:del w:id="924"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25" w:author="Виктория" w:date="2023-01-13T00:30:00Z"/>
          <w:rFonts w:ascii="Tahoma" w:hAnsi="Tahoma" w:cs="Tahoma"/>
          <w:sz w:val="20"/>
          <w:szCs w:val="24"/>
        </w:rPr>
        <w:pPrChange w:id="926" w:author="Виктория" w:date="2023-01-13T00:30:00Z">
          <w:pPr>
            <w:spacing w:after="0" w:line="276" w:lineRule="auto"/>
            <w:jc w:val="right"/>
          </w:pPr>
        </w:pPrChange>
      </w:pPr>
      <w:del w:id="927"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28" w:author="Виктория" w:date="2023-01-13T00:30:00Z"/>
          <w:rFonts w:ascii="Tahoma" w:hAnsi="Tahoma" w:cs="Tahoma"/>
          <w:sz w:val="20"/>
          <w:szCs w:val="24"/>
        </w:rPr>
        <w:pPrChange w:id="929" w:author="Виктория" w:date="2023-01-13T00:30:00Z">
          <w:pPr>
            <w:spacing w:after="0" w:line="276" w:lineRule="auto"/>
            <w:jc w:val="right"/>
          </w:pPr>
        </w:pPrChange>
      </w:pPr>
      <w:del w:id="930"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31" w:author="Виктория" w:date="2023-01-13T00:30:00Z"/>
          <w:rFonts w:ascii="Tahoma" w:hAnsi="Tahoma" w:cs="Tahoma"/>
          <w:b/>
          <w:bCs/>
          <w:sz w:val="20"/>
          <w:szCs w:val="24"/>
        </w:rPr>
        <w:pPrChange w:id="932" w:author="Виктория" w:date="2023-01-13T00:30:00Z">
          <w:pPr>
            <w:spacing w:after="0" w:line="276" w:lineRule="auto"/>
            <w:jc w:val="center"/>
          </w:pPr>
        </w:pPrChange>
      </w:pPr>
    </w:p>
    <w:p w:rsidR="00C02224" w:rsidRPr="00B206F3" w:rsidDel="00D34719" w:rsidRDefault="00C02224">
      <w:pPr>
        <w:spacing w:after="0" w:line="276" w:lineRule="auto"/>
        <w:rPr>
          <w:del w:id="933" w:author="Виктория" w:date="2023-01-13T00:30:00Z"/>
          <w:rFonts w:ascii="Tahoma" w:hAnsi="Tahoma" w:cs="Tahoma"/>
          <w:b/>
          <w:bCs/>
          <w:sz w:val="20"/>
          <w:szCs w:val="24"/>
        </w:rPr>
        <w:pPrChange w:id="934" w:author="Виктория" w:date="2023-01-13T00:30:00Z">
          <w:pPr>
            <w:spacing w:after="0" w:line="276" w:lineRule="auto"/>
            <w:jc w:val="center"/>
          </w:pPr>
        </w:pPrChange>
      </w:pPr>
      <w:del w:id="935"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36" w:author="Виктория" w:date="2023-01-13T00:30:00Z"/>
          <w:rFonts w:ascii="Tahoma" w:hAnsi="Tahoma" w:cs="Tahoma"/>
          <w:szCs w:val="24"/>
        </w:rPr>
      </w:pPr>
      <w:del w:id="937"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38" w:author="Виктория" w:date="2023-01-13T00:30:00Z"/>
          <w:rFonts w:ascii="Tahoma" w:hAnsi="Tahoma" w:cs="Tahoma"/>
          <w:szCs w:val="24"/>
        </w:rPr>
        <w:pPrChange w:id="939" w:author="Виктория" w:date="2023-01-13T00:30:00Z">
          <w:pPr>
            <w:pStyle w:val="ConsPlusNonformat"/>
            <w:spacing w:line="276" w:lineRule="auto"/>
            <w:jc w:val="center"/>
          </w:pPr>
        </w:pPrChange>
      </w:pPr>
      <w:del w:id="940"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41" w:author="Виктория" w:date="2023-01-13T00:30:00Z"/>
          <w:rFonts w:ascii="Tahoma" w:hAnsi="Tahoma" w:cs="Tahoma"/>
          <w:szCs w:val="24"/>
        </w:rPr>
        <w:pPrChange w:id="942" w:author="Виктория" w:date="2023-01-13T00:30:00Z">
          <w:pPr>
            <w:pStyle w:val="ConsPlusNonformat"/>
            <w:spacing w:line="276" w:lineRule="auto"/>
            <w:jc w:val="both"/>
          </w:pPr>
        </w:pPrChange>
      </w:pPr>
      <w:del w:id="943"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44" w:author="Виктория" w:date="2023-01-13T00:30:00Z"/>
          <w:rFonts w:ascii="Tahoma" w:hAnsi="Tahoma" w:cs="Tahoma"/>
          <w:szCs w:val="24"/>
        </w:rPr>
        <w:pPrChange w:id="945" w:author="Виктория" w:date="2023-01-13T00:30:00Z">
          <w:pPr>
            <w:pStyle w:val="ConsPlusNonformat"/>
            <w:spacing w:line="276" w:lineRule="auto"/>
            <w:jc w:val="both"/>
          </w:pPr>
        </w:pPrChange>
      </w:pPr>
      <w:del w:id="946"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47" w:author="Виктория" w:date="2023-01-13T00:30:00Z"/>
          <w:rFonts w:ascii="Tahoma" w:hAnsi="Tahoma" w:cs="Tahoma"/>
          <w:sz w:val="16"/>
          <w:szCs w:val="16"/>
        </w:rPr>
        <w:pPrChange w:id="948" w:author="Виктория" w:date="2023-01-13T00:30:00Z">
          <w:pPr>
            <w:pStyle w:val="ConsPlusNonformat"/>
            <w:tabs>
              <w:tab w:val="left" w:pos="0"/>
            </w:tabs>
            <w:spacing w:line="276" w:lineRule="auto"/>
            <w:jc w:val="center"/>
          </w:pPr>
        </w:pPrChange>
      </w:pPr>
      <w:del w:id="949"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50" w:author="Виктория" w:date="2023-01-13T00:30:00Z"/>
          <w:rFonts w:ascii="Tahoma" w:hAnsi="Tahoma" w:cs="Tahoma"/>
          <w:sz w:val="16"/>
          <w:szCs w:val="16"/>
        </w:rPr>
        <w:pPrChange w:id="951" w:author="Виктория" w:date="2023-01-13T00:30:00Z">
          <w:pPr>
            <w:pStyle w:val="ConsPlusNonformat"/>
            <w:tabs>
              <w:tab w:val="left" w:pos="0"/>
            </w:tabs>
            <w:spacing w:line="276" w:lineRule="auto"/>
            <w:jc w:val="center"/>
          </w:pPr>
        </w:pPrChange>
      </w:pPr>
      <w:del w:id="952"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53" w:author="Виктория" w:date="2023-01-13T00:30:00Z"/>
          <w:rFonts w:ascii="Tahoma" w:hAnsi="Tahoma" w:cs="Tahoma"/>
          <w:szCs w:val="24"/>
        </w:rPr>
      </w:pPr>
      <w:del w:id="954"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55" w:author="Виктория" w:date="2023-01-13T00:30:00Z"/>
          <w:rFonts w:ascii="Tahoma" w:hAnsi="Tahoma" w:cs="Tahoma"/>
          <w:sz w:val="16"/>
          <w:szCs w:val="16"/>
        </w:rPr>
        <w:pPrChange w:id="956" w:author="Виктория" w:date="2023-01-13T00:30:00Z">
          <w:pPr>
            <w:pStyle w:val="ConsPlusNonformat"/>
            <w:tabs>
              <w:tab w:val="left" w:pos="0"/>
            </w:tabs>
            <w:spacing w:line="276" w:lineRule="auto"/>
            <w:ind w:firstLine="540"/>
            <w:jc w:val="center"/>
          </w:pPr>
        </w:pPrChange>
      </w:pPr>
      <w:del w:id="957"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58" w:author="Виктория" w:date="2023-01-13T00:30:00Z"/>
          <w:rFonts w:ascii="Tahoma" w:hAnsi="Tahoma" w:cs="Tahoma"/>
          <w:sz w:val="20"/>
          <w:szCs w:val="24"/>
        </w:rPr>
        <w:pPrChange w:id="959" w:author="Виктория" w:date="2023-01-13T00:30:00Z">
          <w:pPr>
            <w:spacing w:before="60" w:after="0" w:line="276" w:lineRule="auto"/>
            <w:jc w:val="both"/>
          </w:pPr>
        </w:pPrChange>
      </w:pPr>
      <w:del w:id="960"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61" w:author="Виктория" w:date="2023-01-13T00:30:00Z"/>
          <w:rFonts w:ascii="Tahoma" w:hAnsi="Tahoma" w:cs="Tahoma"/>
          <w:sz w:val="20"/>
          <w:szCs w:val="24"/>
        </w:rPr>
        <w:pPrChange w:id="962" w:author="Виктория" w:date="2023-01-13T00:30:00Z">
          <w:pPr>
            <w:spacing w:before="60" w:after="0" w:line="276" w:lineRule="auto"/>
            <w:ind w:firstLine="539"/>
            <w:jc w:val="both"/>
          </w:pPr>
        </w:pPrChange>
      </w:pPr>
      <w:del w:id="963"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64" w:author="Виктория" w:date="2023-01-13T00:30:00Z"/>
          <w:rFonts w:ascii="Tahoma" w:hAnsi="Tahoma" w:cs="Tahoma"/>
          <w:sz w:val="20"/>
          <w:szCs w:val="24"/>
        </w:rPr>
        <w:pPrChange w:id="965" w:author="Виктория" w:date="2023-01-13T00:30:00Z">
          <w:pPr>
            <w:spacing w:before="60" w:after="0" w:line="240" w:lineRule="auto"/>
            <w:jc w:val="both"/>
          </w:pPr>
        </w:pPrChange>
      </w:pPr>
      <w:del w:id="966"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67" w:author="Виктория" w:date="2023-01-13T00:30:00Z"/>
          <w:rFonts w:ascii="Tahoma" w:hAnsi="Tahoma" w:cs="Tahoma"/>
          <w:szCs w:val="24"/>
        </w:rPr>
        <w:pPrChange w:id="968" w:author="Виктория" w:date="2023-01-13T00:30:00Z">
          <w:pPr>
            <w:pStyle w:val="ConsPlusNonformat"/>
            <w:numPr>
              <w:numId w:val="1"/>
            </w:numPr>
            <w:tabs>
              <w:tab w:val="left" w:pos="0"/>
              <w:tab w:val="num" w:pos="840"/>
            </w:tabs>
            <w:spacing w:line="276" w:lineRule="auto"/>
            <w:ind w:left="840" w:firstLine="540"/>
            <w:jc w:val="both"/>
          </w:pPr>
        </w:pPrChange>
      </w:pPr>
      <w:del w:id="969"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70" w:author="Виктория" w:date="2023-01-13T00:30:00Z"/>
          <w:rFonts w:ascii="Tahoma" w:hAnsi="Tahoma" w:cs="Tahoma"/>
          <w:szCs w:val="24"/>
        </w:rPr>
        <w:pPrChange w:id="971" w:author="Виктория" w:date="2023-01-13T00:30:00Z">
          <w:pPr>
            <w:pStyle w:val="ConsPlusNonformat"/>
            <w:numPr>
              <w:numId w:val="1"/>
            </w:numPr>
            <w:tabs>
              <w:tab w:val="left" w:pos="0"/>
              <w:tab w:val="num" w:pos="840"/>
            </w:tabs>
            <w:spacing w:line="276" w:lineRule="auto"/>
            <w:ind w:left="840" w:firstLine="540"/>
            <w:jc w:val="both"/>
          </w:pPr>
        </w:pPrChange>
      </w:pPr>
      <w:del w:id="972"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73" w:author="Виктория" w:date="2023-01-13T00:30:00Z"/>
          <w:rFonts w:ascii="Tahoma" w:hAnsi="Tahoma" w:cs="Tahoma"/>
          <w:iCs/>
          <w:szCs w:val="24"/>
        </w:rPr>
        <w:pPrChange w:id="974" w:author="Виктория" w:date="2023-01-13T00:30:00Z">
          <w:pPr>
            <w:pStyle w:val="ConsPlusNonformat"/>
            <w:numPr>
              <w:numId w:val="1"/>
            </w:numPr>
            <w:tabs>
              <w:tab w:val="left" w:pos="0"/>
              <w:tab w:val="num" w:pos="840"/>
            </w:tabs>
            <w:spacing w:line="276" w:lineRule="auto"/>
            <w:ind w:left="840" w:firstLine="540"/>
            <w:jc w:val="both"/>
          </w:pPr>
        </w:pPrChange>
      </w:pPr>
      <w:del w:id="975"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76" w:author="Виктория" w:date="2023-01-13T00:30:00Z"/>
          <w:rFonts w:ascii="Tahoma" w:hAnsi="Tahoma" w:cs="Tahoma"/>
          <w:sz w:val="20"/>
          <w:szCs w:val="24"/>
        </w:rPr>
        <w:pPrChange w:id="977" w:author="Виктория" w:date="2023-01-13T00:30:00Z">
          <w:pPr>
            <w:tabs>
              <w:tab w:val="left" w:pos="0"/>
            </w:tabs>
            <w:spacing w:after="0" w:line="276" w:lineRule="auto"/>
            <w:ind w:firstLine="540"/>
            <w:jc w:val="both"/>
          </w:pPr>
        </w:pPrChange>
      </w:pPr>
      <w:del w:id="978"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79" w:author="Виктория" w:date="2023-01-13T00:30:00Z"/>
          <w:rFonts w:ascii="Tahoma" w:hAnsi="Tahoma" w:cs="Tahoma"/>
          <w:szCs w:val="24"/>
        </w:rPr>
        <w:pPrChange w:id="980" w:author="Виктория" w:date="2023-01-13T00:30:00Z">
          <w:pPr>
            <w:pStyle w:val="ConsPlusNonformat"/>
            <w:tabs>
              <w:tab w:val="left" w:pos="0"/>
            </w:tabs>
            <w:spacing w:line="276" w:lineRule="auto"/>
            <w:ind w:firstLine="540"/>
            <w:jc w:val="both"/>
          </w:pPr>
        </w:pPrChange>
      </w:pPr>
      <w:del w:id="981"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82" w:author="Виктория" w:date="2023-01-13T00:30:00Z"/>
          <w:rFonts w:ascii="Tahoma" w:hAnsi="Tahoma" w:cs="Tahoma"/>
          <w:szCs w:val="24"/>
        </w:rPr>
        <w:pPrChange w:id="983" w:author="Виктория" w:date="2023-01-13T00:30:00Z">
          <w:pPr>
            <w:pStyle w:val="ConsPlusNonformat"/>
            <w:spacing w:line="276" w:lineRule="auto"/>
            <w:jc w:val="center"/>
          </w:pPr>
        </w:pPrChange>
      </w:pPr>
      <w:del w:id="984"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985" w:author="Виктория" w:date="2023-01-13T00:30:00Z"/>
          <w:rFonts w:ascii="Tahoma" w:hAnsi="Tahoma" w:cs="Tahoma"/>
          <w:szCs w:val="24"/>
        </w:rPr>
        <w:pPrChange w:id="986" w:author="Виктория" w:date="2023-01-13T00:30:00Z">
          <w:pPr>
            <w:pStyle w:val="ConsPlusNonformat"/>
            <w:spacing w:line="276" w:lineRule="auto"/>
            <w:jc w:val="center"/>
          </w:pPr>
        </w:pPrChange>
      </w:pPr>
      <w:del w:id="987"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988" w:author="Виктория" w:date="2023-01-13T00:30:00Z"/>
          <w:rFonts w:ascii="Tahoma" w:hAnsi="Tahoma" w:cs="Tahoma"/>
          <w:sz w:val="20"/>
          <w:szCs w:val="24"/>
        </w:rPr>
        <w:pPrChange w:id="989" w:author="Виктория" w:date="2023-01-13T00:30:00Z">
          <w:pPr>
            <w:spacing w:after="0" w:line="276" w:lineRule="auto"/>
            <w:jc w:val="both"/>
          </w:pPr>
        </w:pPrChange>
      </w:pPr>
      <w:del w:id="990"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991" w:author="Виктория" w:date="2023-01-13T00:30:00Z"/>
          <w:rFonts w:ascii="Tahoma" w:hAnsi="Tahoma" w:cs="Tahoma"/>
          <w:sz w:val="20"/>
          <w:szCs w:val="24"/>
        </w:rPr>
        <w:pPrChange w:id="992" w:author="Виктория" w:date="2023-01-13T00:30:00Z">
          <w:pPr>
            <w:spacing w:after="0" w:line="276" w:lineRule="auto"/>
            <w:ind w:firstLine="539"/>
            <w:jc w:val="both"/>
          </w:pPr>
        </w:pPrChange>
      </w:pPr>
      <w:del w:id="993"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994" w:author="Виктория" w:date="2023-01-13T00:30:00Z"/>
          <w:rFonts w:ascii="Tahoma" w:hAnsi="Tahoma" w:cs="Tahoma"/>
          <w:sz w:val="20"/>
          <w:szCs w:val="24"/>
        </w:rPr>
        <w:pPrChange w:id="995"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996" w:author="Виктория" w:date="2023-01-13T00:30:00Z"/>
          <w:rFonts w:ascii="Tahoma" w:eastAsia="Times New Roman" w:hAnsi="Tahoma" w:cs="Tahoma"/>
          <w:sz w:val="20"/>
          <w:szCs w:val="24"/>
        </w:rPr>
      </w:pPr>
      <w:del w:id="997"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998" w:author="Виктория" w:date="2023-01-13T00:30:00Z"/>
          <w:rFonts w:ascii="Tahoma" w:eastAsia="Times New Roman" w:hAnsi="Tahoma" w:cs="Tahoma"/>
          <w:sz w:val="20"/>
          <w:szCs w:val="24"/>
        </w:rPr>
      </w:pPr>
      <w:del w:id="999"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00"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01"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02" w:author="Виктория" w:date="2023-01-13T00:30:00Z"/>
                <w:rFonts w:ascii="Tahoma" w:hAnsi="Tahoma" w:cs="Tahoma"/>
                <w:b/>
                <w:spacing w:val="-4"/>
                <w:kern w:val="16"/>
                <w:position w:val="2"/>
                <w:sz w:val="20"/>
                <w:szCs w:val="24"/>
              </w:rPr>
            </w:pPr>
            <w:del w:id="1003"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04"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05" w:author="Виктория" w:date="2023-01-13T00:30:00Z"/>
                <w:rFonts w:ascii="Tahoma" w:hAnsi="Tahoma" w:cs="Tahoma"/>
                <w:spacing w:val="-4"/>
                <w:kern w:val="16"/>
                <w:position w:val="2"/>
                <w:sz w:val="20"/>
                <w:szCs w:val="24"/>
              </w:rPr>
            </w:pPr>
            <w:del w:id="1006"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07"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08" w:author="Виктория" w:date="2023-01-13T00:30:00Z"/>
                <w:rFonts w:ascii="Tahoma" w:hAnsi="Tahoma" w:cs="Tahoma"/>
                <w:spacing w:val="-4"/>
                <w:kern w:val="16"/>
                <w:position w:val="2"/>
                <w:sz w:val="20"/>
                <w:szCs w:val="24"/>
              </w:rPr>
            </w:pPr>
            <w:del w:id="1009"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10"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11" w:author="Виктория" w:date="2023-01-13T00:30:00Z"/>
                <w:rFonts w:ascii="Tahoma" w:hAnsi="Tahoma" w:cs="Tahoma"/>
                <w:spacing w:val="-4"/>
                <w:kern w:val="16"/>
                <w:position w:val="2"/>
                <w:sz w:val="20"/>
                <w:szCs w:val="24"/>
              </w:rPr>
            </w:pPr>
            <w:del w:id="1012"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13"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14"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15"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16" w:author="Виктория" w:date="2023-01-13T00:30:00Z"/>
                <w:rFonts w:ascii="Tahoma" w:hAnsi="Tahoma" w:cs="Tahoma"/>
                <w:b/>
                <w:spacing w:val="-4"/>
                <w:kern w:val="16"/>
                <w:position w:val="2"/>
                <w:sz w:val="20"/>
                <w:szCs w:val="24"/>
              </w:rPr>
            </w:pPr>
            <w:del w:id="1017"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18"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19" w:author="Виктория" w:date="2023-01-13T00:30:00Z"/>
                <w:rFonts w:ascii="Tahoma" w:hAnsi="Tahoma" w:cs="Tahoma"/>
                <w:b/>
                <w:spacing w:val="-4"/>
                <w:kern w:val="16"/>
                <w:position w:val="2"/>
                <w:sz w:val="20"/>
                <w:szCs w:val="24"/>
              </w:rPr>
            </w:pPr>
            <w:del w:id="1020"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21"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22"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23"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4" w:author="Виктория" w:date="2023-01-13T00:30:00Z"/>
                <w:rFonts w:ascii="Tahoma" w:hAnsi="Tahoma" w:cs="Tahoma"/>
                <w:spacing w:val="-4"/>
                <w:kern w:val="16"/>
                <w:position w:val="2"/>
                <w:sz w:val="20"/>
                <w:szCs w:val="24"/>
              </w:rPr>
            </w:pPr>
            <w:del w:id="1025"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26"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27"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8" w:author="Виктория" w:date="2023-01-13T00:30:00Z"/>
                <w:rFonts w:ascii="Tahoma" w:hAnsi="Tahoma" w:cs="Tahoma"/>
                <w:spacing w:val="-4"/>
                <w:kern w:val="16"/>
                <w:position w:val="2"/>
                <w:sz w:val="20"/>
                <w:szCs w:val="24"/>
              </w:rPr>
            </w:pPr>
            <w:del w:id="1029"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30"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31"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32" w:author="Виктория" w:date="2023-01-13T00:30:00Z"/>
                <w:rFonts w:ascii="Tahoma" w:hAnsi="Tahoma" w:cs="Tahoma"/>
                <w:spacing w:val="-4"/>
                <w:kern w:val="16"/>
                <w:position w:val="2"/>
                <w:sz w:val="20"/>
                <w:szCs w:val="24"/>
              </w:rPr>
            </w:pPr>
            <w:del w:id="1033"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34"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35"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36" w:author="Виктория" w:date="2023-01-13T00:30:00Z"/>
                <w:rFonts w:ascii="Tahoma" w:hAnsi="Tahoma" w:cs="Tahoma"/>
                <w:spacing w:val="-4"/>
                <w:kern w:val="16"/>
                <w:position w:val="2"/>
                <w:sz w:val="20"/>
                <w:szCs w:val="24"/>
              </w:rPr>
            </w:pPr>
            <w:del w:id="1037"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38" w:author="Виктория" w:date="2023-01-13T00:30:00Z"/>
          <w:rFonts w:ascii="Tahoma" w:hAnsi="Tahoma" w:cs="Tahoma"/>
          <w:sz w:val="20"/>
          <w:szCs w:val="24"/>
        </w:rPr>
        <w:pPrChange w:id="1039"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40" w:author="Виктория" w:date="2023-01-13T00:30:00Z"/>
          <w:rFonts w:ascii="Tahoma" w:hAnsi="Tahoma" w:cs="Tahoma"/>
          <w:sz w:val="20"/>
          <w:szCs w:val="24"/>
        </w:rPr>
        <w:pPrChange w:id="1041"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42" w:author="Виктория" w:date="2023-01-13T00:30:00Z"/>
          <w:rFonts w:ascii="Tahoma" w:hAnsi="Tahoma" w:cs="Tahoma"/>
          <w:b/>
          <w:sz w:val="20"/>
          <w:szCs w:val="24"/>
        </w:rPr>
        <w:pPrChange w:id="1043" w:author="Виктория" w:date="2023-01-13T00:30:00Z">
          <w:pPr>
            <w:suppressAutoHyphens/>
            <w:spacing w:after="0" w:line="276" w:lineRule="auto"/>
            <w:jc w:val="both"/>
          </w:pPr>
        </w:pPrChange>
      </w:pPr>
      <w:del w:id="1044"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45" w:author="Виктория" w:date="2023-01-13T00:30:00Z"/>
          <w:rFonts w:ascii="Tahoma" w:hAnsi="Tahoma" w:cs="Tahoma"/>
          <w:b/>
          <w:sz w:val="20"/>
          <w:szCs w:val="24"/>
        </w:rPr>
        <w:pPrChange w:id="1046"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47" w:author="Виктория" w:date="2023-01-13T00:30:00Z"/>
          <w:rFonts w:ascii="Tahoma" w:hAnsi="Tahoma" w:cs="Tahoma"/>
          <w:b/>
          <w:sz w:val="20"/>
          <w:szCs w:val="24"/>
        </w:rPr>
        <w:pPrChange w:id="1048" w:author="Виктория" w:date="2023-01-13T00:30:00Z">
          <w:pPr>
            <w:suppressAutoHyphens/>
            <w:spacing w:after="0" w:line="276" w:lineRule="auto"/>
            <w:jc w:val="both"/>
          </w:pPr>
        </w:pPrChange>
      </w:pPr>
      <w:del w:id="1049"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50" w:author="Виктория" w:date="2023-01-13T00:30:00Z"/>
          <w:rFonts w:ascii="Tahoma" w:eastAsia="Calibri" w:hAnsi="Tahoma" w:cs="Tahoma"/>
          <w:sz w:val="20"/>
          <w:szCs w:val="24"/>
        </w:rPr>
        <w:pPrChange w:id="1051" w:author="Виктория" w:date="2023-01-13T00:30:00Z">
          <w:pPr>
            <w:spacing w:after="0" w:line="276" w:lineRule="auto"/>
            <w:jc w:val="both"/>
          </w:pPr>
        </w:pPrChange>
      </w:pPr>
    </w:p>
    <w:p w:rsidR="00D4135F" w:rsidDel="00D34719" w:rsidRDefault="00D4135F">
      <w:pPr>
        <w:rPr>
          <w:del w:id="1052" w:author="Виктория" w:date="2023-01-13T00:30:00Z"/>
          <w:rFonts w:ascii="Tahoma" w:eastAsia="Calibri" w:hAnsi="Tahoma" w:cs="Tahoma"/>
          <w:sz w:val="20"/>
          <w:szCs w:val="24"/>
        </w:rPr>
      </w:pPr>
      <w:del w:id="1053"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54" w:author="Виктория" w:date="2023-01-13T00:30:00Z"/>
          <w:rFonts w:ascii="Tahoma" w:hAnsi="Tahoma" w:cs="Tahoma"/>
          <w:sz w:val="20"/>
          <w:szCs w:val="24"/>
        </w:rPr>
        <w:pPrChange w:id="1055" w:author="Виктория" w:date="2023-01-13T00:30:00Z">
          <w:pPr>
            <w:spacing w:after="0" w:line="276" w:lineRule="auto"/>
            <w:jc w:val="right"/>
          </w:pPr>
        </w:pPrChange>
      </w:pPr>
      <w:del w:id="1056"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57" w:author="Виктория" w:date="2023-01-13T00:30:00Z"/>
          <w:rFonts w:ascii="Tahoma" w:hAnsi="Tahoma" w:cs="Tahoma"/>
          <w:sz w:val="20"/>
          <w:szCs w:val="24"/>
        </w:rPr>
        <w:pPrChange w:id="1058" w:author="Виктория" w:date="2023-01-13T00:30:00Z">
          <w:pPr>
            <w:spacing w:after="0" w:line="276" w:lineRule="auto"/>
            <w:jc w:val="right"/>
          </w:pPr>
        </w:pPrChange>
      </w:pPr>
      <w:del w:id="1059"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60" w:author="Виктория" w:date="2023-01-13T00:30:00Z"/>
          <w:rFonts w:ascii="Tahoma" w:hAnsi="Tahoma" w:cs="Tahoma"/>
          <w:sz w:val="20"/>
          <w:szCs w:val="24"/>
        </w:rPr>
        <w:pPrChange w:id="1061" w:author="Виктория" w:date="2023-01-13T00:30:00Z">
          <w:pPr>
            <w:spacing w:after="0" w:line="276" w:lineRule="auto"/>
            <w:jc w:val="right"/>
          </w:pPr>
        </w:pPrChange>
      </w:pPr>
      <w:del w:id="1062"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63" w:author="Виктория" w:date="2023-01-13T00:30:00Z"/>
          <w:rFonts w:ascii="Tahoma" w:eastAsia="Calibri" w:hAnsi="Tahoma" w:cs="Tahoma"/>
          <w:sz w:val="20"/>
          <w:szCs w:val="24"/>
        </w:rPr>
        <w:pPrChange w:id="1064" w:author="Виктория" w:date="2023-01-13T00:30:00Z">
          <w:pPr>
            <w:spacing w:after="0" w:line="276" w:lineRule="auto"/>
            <w:jc w:val="both"/>
          </w:pPr>
        </w:pPrChange>
      </w:pPr>
    </w:p>
    <w:p w:rsidR="00B81DBD" w:rsidRPr="00B206F3" w:rsidDel="00D34719" w:rsidRDefault="00B81DBD">
      <w:pPr>
        <w:spacing w:after="0" w:line="276" w:lineRule="auto"/>
        <w:rPr>
          <w:del w:id="1065" w:author="Виктория" w:date="2023-01-13T00:30:00Z"/>
          <w:rFonts w:ascii="Tahoma" w:eastAsia="Calibri" w:hAnsi="Tahoma" w:cs="Tahoma"/>
          <w:b/>
          <w:sz w:val="20"/>
          <w:szCs w:val="24"/>
        </w:rPr>
        <w:pPrChange w:id="1066" w:author="Виктория" w:date="2023-01-13T00:30:00Z">
          <w:pPr>
            <w:spacing w:after="0" w:line="276" w:lineRule="auto"/>
            <w:jc w:val="center"/>
          </w:pPr>
        </w:pPrChange>
      </w:pPr>
    </w:p>
    <w:p w:rsidR="00B81DBD" w:rsidRPr="00B206F3" w:rsidDel="00D34719" w:rsidRDefault="00B81DBD">
      <w:pPr>
        <w:widowControl w:val="0"/>
        <w:spacing w:line="276" w:lineRule="auto"/>
        <w:rPr>
          <w:del w:id="1067" w:author="Виктория" w:date="2023-01-13T00:30:00Z"/>
          <w:rFonts w:ascii="Tahoma" w:hAnsi="Tahoma" w:cs="Tahoma"/>
          <w:b/>
          <w:spacing w:val="-4"/>
          <w:sz w:val="20"/>
          <w:szCs w:val="24"/>
        </w:rPr>
        <w:pPrChange w:id="1068" w:author="Виктория" w:date="2023-01-13T00:30:00Z">
          <w:pPr>
            <w:widowControl w:val="0"/>
            <w:spacing w:line="276" w:lineRule="auto"/>
            <w:jc w:val="center"/>
          </w:pPr>
        </w:pPrChange>
      </w:pPr>
      <w:del w:id="1069"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70" w:author="Виктория" w:date="2023-01-13T00:30:00Z"/>
          <w:rFonts w:ascii="Tahoma" w:hAnsi="Tahoma" w:cs="Tahoma"/>
          <w:szCs w:val="24"/>
        </w:rPr>
      </w:pPr>
      <w:del w:id="1071"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72" w:author="Виктория" w:date="2023-01-13T00:30:00Z"/>
          <w:rFonts w:ascii="Tahoma" w:hAnsi="Tahoma" w:cs="Tahoma"/>
          <w:szCs w:val="24"/>
        </w:rPr>
        <w:pPrChange w:id="1073" w:author="Виктория" w:date="2023-01-13T00:30:00Z">
          <w:pPr>
            <w:pStyle w:val="ConsPlusNonformat"/>
            <w:spacing w:line="276" w:lineRule="auto"/>
            <w:jc w:val="center"/>
          </w:pPr>
        </w:pPrChange>
      </w:pPr>
      <w:del w:id="1074"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75" w:author="Виктория" w:date="2023-01-13T00:30:00Z"/>
          <w:rFonts w:ascii="Tahoma" w:hAnsi="Tahoma" w:cs="Tahoma"/>
          <w:szCs w:val="24"/>
        </w:rPr>
        <w:pPrChange w:id="1076" w:author="Виктория" w:date="2023-01-13T00:30:00Z">
          <w:pPr>
            <w:pStyle w:val="ConsPlusNonformat"/>
            <w:spacing w:line="276" w:lineRule="auto"/>
            <w:jc w:val="both"/>
          </w:pPr>
        </w:pPrChange>
      </w:pPr>
      <w:del w:id="1077"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78" w:author="Виктория" w:date="2023-01-13T00:30:00Z"/>
          <w:rFonts w:ascii="Tahoma" w:hAnsi="Tahoma" w:cs="Tahoma"/>
          <w:szCs w:val="24"/>
        </w:rPr>
        <w:pPrChange w:id="1079" w:author="Виктория" w:date="2023-01-13T00:30:00Z">
          <w:pPr>
            <w:pStyle w:val="ConsPlusNonformat"/>
            <w:spacing w:line="276" w:lineRule="auto"/>
            <w:jc w:val="both"/>
          </w:pPr>
        </w:pPrChange>
      </w:pPr>
      <w:del w:id="1080"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81" w:author="Виктория" w:date="2023-01-13T00:30:00Z"/>
          <w:rFonts w:ascii="Tahoma" w:hAnsi="Tahoma" w:cs="Tahoma"/>
          <w:sz w:val="16"/>
          <w:szCs w:val="16"/>
        </w:rPr>
        <w:pPrChange w:id="1082" w:author="Виктория" w:date="2023-01-13T00:30:00Z">
          <w:pPr>
            <w:pStyle w:val="ConsPlusNonformat"/>
            <w:tabs>
              <w:tab w:val="left" w:pos="0"/>
            </w:tabs>
            <w:spacing w:line="276" w:lineRule="auto"/>
            <w:jc w:val="center"/>
          </w:pPr>
        </w:pPrChange>
      </w:pPr>
      <w:del w:id="1083"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084" w:author="Виктория" w:date="2023-01-13T00:30:00Z"/>
          <w:rFonts w:ascii="Tahoma" w:hAnsi="Tahoma" w:cs="Tahoma"/>
          <w:sz w:val="16"/>
          <w:szCs w:val="16"/>
        </w:rPr>
        <w:pPrChange w:id="1085" w:author="Виктория" w:date="2023-01-13T00:30:00Z">
          <w:pPr>
            <w:pStyle w:val="ConsPlusNonformat"/>
            <w:tabs>
              <w:tab w:val="left" w:pos="0"/>
            </w:tabs>
            <w:spacing w:line="276" w:lineRule="auto"/>
            <w:jc w:val="center"/>
          </w:pPr>
        </w:pPrChange>
      </w:pPr>
      <w:del w:id="1086"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087" w:author="Виктория" w:date="2023-01-13T00:30:00Z"/>
          <w:rFonts w:ascii="Tahoma" w:hAnsi="Tahoma" w:cs="Tahoma"/>
          <w:szCs w:val="24"/>
        </w:rPr>
      </w:pPr>
      <w:del w:id="1088"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089" w:author="Виктория" w:date="2023-01-13T00:30:00Z"/>
          <w:rFonts w:ascii="Tahoma" w:hAnsi="Tahoma" w:cs="Tahoma"/>
          <w:sz w:val="16"/>
          <w:szCs w:val="16"/>
        </w:rPr>
        <w:pPrChange w:id="1090" w:author="Виктория" w:date="2023-01-13T00:30:00Z">
          <w:pPr>
            <w:pStyle w:val="ConsPlusNonformat"/>
            <w:tabs>
              <w:tab w:val="left" w:pos="0"/>
            </w:tabs>
            <w:spacing w:line="276" w:lineRule="auto"/>
            <w:ind w:firstLine="540"/>
            <w:jc w:val="center"/>
          </w:pPr>
        </w:pPrChange>
      </w:pPr>
      <w:del w:id="1091"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092" w:author="Виктория" w:date="2023-01-13T00:30:00Z"/>
          <w:rFonts w:ascii="Tahoma" w:hAnsi="Tahoma" w:cs="Tahoma"/>
          <w:spacing w:val="-4"/>
          <w:sz w:val="20"/>
          <w:szCs w:val="24"/>
        </w:rPr>
        <w:pPrChange w:id="1093" w:author="Виктория" w:date="2023-01-13T00:30:00Z">
          <w:pPr>
            <w:widowControl w:val="0"/>
            <w:spacing w:line="276" w:lineRule="auto"/>
            <w:jc w:val="both"/>
          </w:pPr>
        </w:pPrChange>
      </w:pPr>
      <w:del w:id="1094"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095" w:author="Виктория" w:date="2023-01-13T00:30:00Z"/>
          <w:rFonts w:ascii="Tahoma" w:eastAsia="Calibri" w:hAnsi="Tahoma" w:cs="Tahoma"/>
          <w:b/>
          <w:sz w:val="20"/>
          <w:szCs w:val="24"/>
        </w:rPr>
        <w:pPrChange w:id="1096" w:author="Виктория" w:date="2023-01-13T00:30:00Z">
          <w:pPr>
            <w:spacing w:after="0" w:line="276" w:lineRule="auto"/>
            <w:jc w:val="both"/>
          </w:pPr>
        </w:pPrChange>
      </w:pPr>
    </w:p>
    <w:p w:rsidR="003326CA" w:rsidRPr="00B206F3" w:rsidDel="00D34719" w:rsidRDefault="003326CA">
      <w:pPr>
        <w:spacing w:after="0" w:line="276" w:lineRule="auto"/>
        <w:rPr>
          <w:del w:id="1097" w:author="Виктория" w:date="2023-01-13T00:30:00Z"/>
          <w:rFonts w:ascii="Tahoma" w:eastAsia="Calibri" w:hAnsi="Tahoma" w:cs="Tahoma"/>
          <w:sz w:val="20"/>
          <w:szCs w:val="24"/>
        </w:rPr>
        <w:pPrChange w:id="1098" w:author="Виктория" w:date="2023-01-13T00:30:00Z">
          <w:pPr>
            <w:spacing w:after="0" w:line="276" w:lineRule="auto"/>
            <w:jc w:val="both"/>
          </w:pPr>
        </w:pPrChange>
      </w:pPr>
      <w:del w:id="1099"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00" w:author="Виктория" w:date="2023-01-13T00:30:00Z"/>
          <w:rFonts w:ascii="Tahoma" w:eastAsia="Calibri" w:hAnsi="Tahoma" w:cs="Tahoma"/>
          <w:sz w:val="20"/>
          <w:szCs w:val="24"/>
        </w:rPr>
        <w:pPrChange w:id="1101" w:author="Виктория" w:date="2023-01-13T00:30:00Z">
          <w:pPr>
            <w:spacing w:after="0" w:line="276" w:lineRule="auto"/>
            <w:ind w:left="2124" w:firstLine="708"/>
            <w:jc w:val="both"/>
          </w:pPr>
        </w:pPrChange>
      </w:pPr>
      <w:del w:id="1102"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03" w:author="Виктория" w:date="2023-01-13T00:30:00Z"/>
          <w:rFonts w:ascii="Tahoma" w:eastAsia="Calibri" w:hAnsi="Tahoma" w:cs="Tahoma"/>
          <w:sz w:val="20"/>
          <w:szCs w:val="24"/>
        </w:rPr>
        <w:pPrChange w:id="1104" w:author="Виктория" w:date="2023-01-13T00:30:00Z">
          <w:pPr>
            <w:spacing w:after="0" w:line="276" w:lineRule="auto"/>
            <w:jc w:val="both"/>
          </w:pPr>
        </w:pPrChange>
      </w:pPr>
    </w:p>
    <w:p w:rsidR="003326CA" w:rsidRPr="00B206F3" w:rsidDel="00D34719" w:rsidRDefault="003326CA">
      <w:pPr>
        <w:spacing w:after="0" w:line="276" w:lineRule="auto"/>
        <w:rPr>
          <w:del w:id="1105" w:author="Виктория" w:date="2023-01-13T00:30:00Z"/>
          <w:rFonts w:ascii="Tahoma" w:eastAsia="Calibri" w:hAnsi="Tahoma" w:cs="Tahoma"/>
          <w:b/>
          <w:sz w:val="20"/>
          <w:szCs w:val="24"/>
        </w:rPr>
        <w:pPrChange w:id="1106" w:author="Виктория" w:date="2023-01-13T00:30:00Z">
          <w:pPr>
            <w:spacing w:after="0" w:line="276" w:lineRule="auto"/>
            <w:jc w:val="both"/>
          </w:pPr>
        </w:pPrChange>
      </w:pPr>
    </w:p>
    <w:p w:rsidR="003326CA" w:rsidRPr="00B206F3" w:rsidDel="00D34719" w:rsidRDefault="003326CA">
      <w:pPr>
        <w:spacing w:after="0" w:line="276" w:lineRule="auto"/>
        <w:rPr>
          <w:del w:id="1107" w:author="Виктория" w:date="2023-01-13T00:30:00Z"/>
          <w:rFonts w:ascii="Tahoma" w:eastAsia="Calibri" w:hAnsi="Tahoma" w:cs="Tahoma"/>
          <w:sz w:val="20"/>
          <w:szCs w:val="24"/>
        </w:rPr>
        <w:pPrChange w:id="1108" w:author="Виктория" w:date="2023-01-13T00:30:00Z">
          <w:pPr>
            <w:spacing w:after="0" w:line="276" w:lineRule="auto"/>
            <w:jc w:val="both"/>
          </w:pPr>
        </w:pPrChange>
      </w:pPr>
      <w:del w:id="1109"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10" w:author="Виктория" w:date="2023-01-13T00:30:00Z"/>
          <w:rFonts w:ascii="Tahoma" w:eastAsia="Calibri" w:hAnsi="Tahoma" w:cs="Tahoma"/>
          <w:sz w:val="20"/>
          <w:szCs w:val="24"/>
        </w:rPr>
        <w:pPrChange w:id="1111" w:author="Виктория" w:date="2023-01-13T00:30:00Z">
          <w:pPr>
            <w:spacing w:after="0" w:line="276" w:lineRule="auto"/>
            <w:ind w:left="2124" w:firstLine="708"/>
            <w:jc w:val="both"/>
          </w:pPr>
        </w:pPrChange>
      </w:pPr>
      <w:del w:id="1112"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13" w:author="Виктория" w:date="2023-01-13T00:30:00Z"/>
          <w:rFonts w:ascii="Tahoma" w:eastAsia="Calibri" w:hAnsi="Tahoma" w:cs="Tahoma"/>
          <w:sz w:val="20"/>
          <w:szCs w:val="24"/>
        </w:rPr>
        <w:pPrChange w:id="1114" w:author="Виктория" w:date="2023-01-13T00:30:00Z">
          <w:pPr>
            <w:spacing w:after="0" w:line="276" w:lineRule="auto"/>
            <w:jc w:val="both"/>
          </w:pPr>
        </w:pPrChange>
      </w:pPr>
    </w:p>
    <w:p w:rsidR="003326CA" w:rsidRPr="00B206F3" w:rsidDel="00D34719" w:rsidRDefault="003326CA">
      <w:pPr>
        <w:spacing w:after="0" w:line="276" w:lineRule="auto"/>
        <w:rPr>
          <w:del w:id="1115" w:author="Виктория" w:date="2023-01-13T00:30:00Z"/>
          <w:rFonts w:ascii="Tahoma" w:eastAsia="Calibri" w:hAnsi="Tahoma" w:cs="Tahoma"/>
          <w:sz w:val="20"/>
          <w:szCs w:val="24"/>
        </w:rPr>
        <w:pPrChange w:id="1116" w:author="Виктория" w:date="2023-01-13T00:30:00Z">
          <w:pPr>
            <w:spacing w:after="0" w:line="276" w:lineRule="auto"/>
            <w:jc w:val="both"/>
          </w:pPr>
        </w:pPrChange>
      </w:pPr>
      <w:del w:id="1117"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18"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F32" w:rsidRDefault="00311F32" w:rsidP="006E325B">
      <w:pPr>
        <w:spacing w:after="0" w:line="240" w:lineRule="auto"/>
      </w:pPr>
      <w:r>
        <w:separator/>
      </w:r>
    </w:p>
  </w:endnote>
  <w:endnote w:type="continuationSeparator" w:id="0">
    <w:p w:rsidR="00311F32" w:rsidRDefault="00311F32"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F32" w:rsidRDefault="00311F32" w:rsidP="006E325B">
      <w:pPr>
        <w:spacing w:after="0" w:line="240" w:lineRule="auto"/>
      </w:pPr>
      <w:r>
        <w:separator/>
      </w:r>
    </w:p>
  </w:footnote>
  <w:footnote w:type="continuationSeparator" w:id="0">
    <w:p w:rsidR="00311F32" w:rsidRDefault="00311F32"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58583D">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4240A"/>
    <w:rsid w:val="00042E62"/>
    <w:rsid w:val="00043A85"/>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8583D"/>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91296-722F-46DF-8D49-742A1CE0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11013</Words>
  <Characters>62777</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2023-01-13T21:34:00Z</dcterms:created>
  <dcterms:modified xsi:type="dcterms:W3CDTF">2023-01-13T21:34:00Z</dcterms:modified>
</cp:coreProperties>
</file>