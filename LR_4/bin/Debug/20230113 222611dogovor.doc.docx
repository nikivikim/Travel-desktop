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45" w:rsidRPr="00B206F3" w:rsidDel="00D34719" w:rsidRDefault="00A57D45" w:rsidP="00B206F3">
      <w:pPr>
        <w:tabs>
          <w:tab w:val="left" w:pos="1305"/>
          <w:tab w:val="left" w:pos="5529"/>
        </w:tabs>
        <w:spacing w:after="0" w:line="276" w:lineRule="auto"/>
        <w:jc w:val="center"/>
        <w:rPr>
          <w:del w:id="0" w:author="Виктория" w:date="2023-01-13T00:25:00Z"/>
          <w:rFonts w:ascii="Tahoma" w:hAnsi="Tahoma" w:cs="Tahoma"/>
          <w:b/>
          <w:spacing w:val="-4"/>
          <w:kern w:val="16"/>
          <w:position w:val="2"/>
          <w:sz w:val="20"/>
          <w:szCs w:val="24"/>
        </w:rPr>
      </w:pPr>
      <w:del w:id="1" w:author="Виктория" w:date="2023-01-13T00:25:00Z">
        <w:r w:rsidRPr="00B206F3" w:rsidDel="00D34719">
          <w:rPr>
            <w:rFonts w:ascii="Tahoma" w:hAnsi="Tahoma" w:cs="Tahoma"/>
            <w:b/>
            <w:spacing w:val="-4"/>
            <w:kern w:val="16"/>
            <w:position w:val="2"/>
            <w:sz w:val="20"/>
            <w:szCs w:val="24"/>
          </w:rPr>
          <w:delText>ДОГОВОР О РЕАЛИЗАЦИИ ТУРИСТСКОГО ПРОДУКТА</w:delText>
        </w:r>
      </w:del>
    </w:p>
    <w:p w:rsidR="006E325B" w:rsidRPr="00B206F3" w:rsidDel="00D34719" w:rsidRDefault="006E325B" w:rsidP="004D573D">
      <w:pPr>
        <w:spacing w:after="0" w:line="276" w:lineRule="auto"/>
        <w:jc w:val="center"/>
        <w:outlineLvl w:val="0"/>
        <w:rPr>
          <w:del w:id="2" w:author="Виктория" w:date="2023-01-13T00:25:00Z"/>
          <w:rFonts w:ascii="Tahoma" w:eastAsia="Times New Roman" w:hAnsi="Tahoma" w:cs="Tahoma"/>
          <w:b/>
          <w:sz w:val="20"/>
          <w:szCs w:val="24"/>
          <w:lang w:eastAsia="ru-RU"/>
        </w:rPr>
      </w:pPr>
    </w:p>
    <w:p w:rsidR="006E325B" w:rsidRPr="00B206F3" w:rsidDel="00D34719" w:rsidRDefault="0008012F" w:rsidP="004D573D">
      <w:pPr>
        <w:spacing w:after="0" w:line="276" w:lineRule="auto"/>
        <w:rPr>
          <w:del w:id="3" w:author="Виктория" w:date="2023-01-13T00:25:00Z"/>
          <w:rFonts w:ascii="Tahoma" w:eastAsia="Calibri" w:hAnsi="Tahoma" w:cs="Tahoma"/>
          <w:color w:val="000000"/>
          <w:sz w:val="20"/>
          <w:szCs w:val="24"/>
        </w:rPr>
      </w:pPr>
      <w:del w:id="4" w:author="Виктория" w:date="2023-01-13T00:25:00Z">
        <w:r w:rsidRPr="00B206F3" w:rsidDel="00D34719">
          <w:rPr>
            <w:rFonts w:ascii="Tahoma" w:eastAsia="Calibri" w:hAnsi="Tahoma" w:cs="Tahoma"/>
            <w:color w:val="000000"/>
            <w:sz w:val="20"/>
            <w:szCs w:val="24"/>
          </w:rPr>
          <w:delText>г</w:delText>
        </w:r>
        <w:r w:rsidR="00A57D45" w:rsidRPr="00B206F3" w:rsidDel="00D34719">
          <w:rPr>
            <w:rFonts w:ascii="Tahoma" w:eastAsia="Calibri" w:hAnsi="Tahoma" w:cs="Tahoma"/>
            <w:color w:val="000000"/>
            <w:sz w:val="20"/>
            <w:szCs w:val="24"/>
          </w:rPr>
          <w:delText xml:space="preserve">. </w:delText>
        </w:r>
        <w:r w:rsidR="006E325B" w:rsidRPr="00B206F3" w:rsidDel="00D34719">
          <w:rPr>
            <w:rFonts w:ascii="Tahoma" w:eastAsia="Calibri" w:hAnsi="Tahoma" w:cs="Tahoma"/>
            <w:color w:val="000000"/>
            <w:sz w:val="20"/>
            <w:szCs w:val="24"/>
          </w:rPr>
          <w:delText>______________</w:delText>
        </w:r>
        <w:r w:rsidDel="00D34719">
          <w:rPr>
            <w:rFonts w:ascii="Tahoma" w:eastAsia="Calibri" w:hAnsi="Tahoma" w:cs="Tahoma"/>
            <w:color w:val="000000"/>
            <w:sz w:val="20"/>
            <w:szCs w:val="24"/>
          </w:rPr>
          <w:delText>_____</w:delText>
        </w:r>
        <w:r w:rsidR="006E325B" w:rsidRPr="00B206F3" w:rsidDel="00D34719">
          <w:rPr>
            <w:rFonts w:ascii="Tahoma" w:eastAsia="Calibri" w:hAnsi="Tahoma" w:cs="Tahoma"/>
            <w:color w:val="000000"/>
            <w:sz w:val="20"/>
            <w:szCs w:val="24"/>
          </w:rPr>
          <w:delText>___________</w:delText>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R="006E325B" w:rsidRPr="00B206F3" w:rsidDel="00D34719">
          <w:rPr>
            <w:rFonts w:ascii="Tahoma" w:eastAsia="Calibri" w:hAnsi="Tahoma" w:cs="Tahoma"/>
            <w:color w:val="000000"/>
            <w:sz w:val="20"/>
            <w:szCs w:val="24"/>
          </w:rPr>
          <w:delText>«_____» ______________20 ___ г.</w:delText>
        </w:r>
      </w:del>
    </w:p>
    <w:p w:rsidR="006E325B" w:rsidRPr="00B206F3" w:rsidDel="00D34719" w:rsidRDefault="006E325B" w:rsidP="00B206F3">
      <w:pPr>
        <w:tabs>
          <w:tab w:val="left" w:pos="708"/>
          <w:tab w:val="left" w:pos="1416"/>
          <w:tab w:val="left" w:pos="2124"/>
          <w:tab w:val="left" w:pos="2832"/>
          <w:tab w:val="left" w:pos="3915"/>
        </w:tabs>
        <w:suppressAutoHyphens/>
        <w:spacing w:after="0" w:line="276" w:lineRule="auto"/>
        <w:jc w:val="both"/>
        <w:rPr>
          <w:del w:id="5" w:author="Виктория" w:date="2023-01-13T00:25:00Z"/>
          <w:rFonts w:ascii="Tahoma" w:eastAsia="Calibri" w:hAnsi="Tahoma" w:cs="Tahoma"/>
          <w:sz w:val="20"/>
          <w:szCs w:val="24"/>
          <w:lang w:eastAsia="ar-SA"/>
        </w:rPr>
      </w:pPr>
    </w:p>
    <w:p w:rsidR="0008012F" w:rsidDel="00D34719" w:rsidRDefault="006E325B" w:rsidP="00480D80">
      <w:pPr>
        <w:suppressAutoHyphens/>
        <w:spacing w:after="0" w:line="360" w:lineRule="auto"/>
        <w:rPr>
          <w:del w:id="6" w:author="Виктория" w:date="2023-01-13T00:25:00Z"/>
          <w:rFonts w:ascii="Tahoma" w:eastAsia="Calibri" w:hAnsi="Tahoma" w:cs="Tahoma"/>
          <w:b/>
          <w:sz w:val="20"/>
          <w:szCs w:val="24"/>
        </w:rPr>
      </w:pPr>
      <w:del w:id="7" w:author="Виктория" w:date="2023-01-13T00:25:00Z">
        <w:r w:rsidRPr="00B206F3" w:rsidDel="00D34719">
          <w:rPr>
            <w:rFonts w:ascii="Tahoma" w:eastAsia="Calibri" w:hAnsi="Tahoma" w:cs="Tahoma"/>
            <w:sz w:val="20"/>
            <w:szCs w:val="24"/>
          </w:rPr>
          <w:delText>Исполнитель</w:delText>
        </w:r>
        <w:r w:rsidRPr="00B206F3" w:rsidDel="00D34719">
          <w:rPr>
            <w:rFonts w:ascii="Tahoma" w:eastAsia="Calibri" w:hAnsi="Tahoma" w:cs="Tahoma"/>
            <w:b/>
            <w:sz w:val="20"/>
            <w:szCs w:val="24"/>
          </w:rPr>
          <w:delText xml:space="preserve"> </w:delText>
        </w:r>
        <w:r w:rsidR="00A57D45" w:rsidRPr="00B206F3" w:rsidDel="00D34719">
          <w:rPr>
            <w:rFonts w:ascii="Tahoma" w:eastAsia="Calibri" w:hAnsi="Tahoma" w:cs="Tahoma"/>
            <w:b/>
            <w:sz w:val="20"/>
            <w:szCs w:val="24"/>
          </w:rPr>
          <w:delText>Общество с ограниченной ответственностью «___</w:delText>
        </w:r>
        <w:r w:rsidR="0008012F" w:rsidDel="00D34719">
          <w:rPr>
            <w:rFonts w:ascii="Tahoma" w:eastAsia="Calibri" w:hAnsi="Tahoma" w:cs="Tahoma"/>
            <w:b/>
            <w:sz w:val="20"/>
            <w:szCs w:val="24"/>
          </w:rPr>
          <w:delText>_</w:delText>
        </w:r>
        <w:r w:rsidR="00415672"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__________________</w:delText>
        </w:r>
        <w:r w:rsidR="00415672" w:rsidRPr="00B206F3" w:rsidDel="00D34719">
          <w:rPr>
            <w:rFonts w:ascii="Tahoma" w:eastAsia="Calibri" w:hAnsi="Tahoma" w:cs="Tahoma"/>
            <w:b/>
            <w:sz w:val="20"/>
            <w:szCs w:val="24"/>
          </w:rPr>
          <w:delText>___</w:delText>
        </w:r>
        <w:r w:rsidR="00480D80" w:rsidDel="00D34719">
          <w:rPr>
            <w:rFonts w:ascii="Tahoma" w:eastAsia="Calibri" w:hAnsi="Tahoma" w:cs="Tahoma"/>
            <w:b/>
            <w:sz w:val="20"/>
            <w:szCs w:val="24"/>
          </w:rPr>
          <w:delText>___</w:delText>
        </w:r>
        <w:r w:rsidR="00415672" w:rsidRPr="00B206F3" w:rsidDel="00D34719">
          <w:rPr>
            <w:rFonts w:ascii="Tahoma" w:eastAsia="Calibri" w:hAnsi="Tahoma" w:cs="Tahoma"/>
            <w:b/>
            <w:sz w:val="20"/>
            <w:szCs w:val="24"/>
          </w:rPr>
          <w:delText>_</w:delText>
        </w:r>
        <w:r w:rsidR="00A57D45"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w:delText>
        </w:r>
        <w:r w:rsidR="00A57D45" w:rsidRPr="00B206F3" w:rsidDel="00D34719">
          <w:rPr>
            <w:rFonts w:ascii="Tahoma" w:eastAsia="Calibri" w:hAnsi="Tahoma" w:cs="Tahoma"/>
            <w:b/>
            <w:sz w:val="20"/>
            <w:szCs w:val="24"/>
          </w:rPr>
          <w:delText>_»</w:delText>
        </w:r>
      </w:del>
    </w:p>
    <w:p w:rsidR="0008012F" w:rsidDel="00D34719" w:rsidRDefault="00A57D45" w:rsidP="00480D80">
      <w:pPr>
        <w:suppressAutoHyphens/>
        <w:spacing w:after="0" w:line="360" w:lineRule="auto"/>
        <w:rPr>
          <w:del w:id="8" w:author="Виктория" w:date="2023-01-13T00:25:00Z"/>
          <w:rFonts w:ascii="Tahoma" w:eastAsia="Calibri" w:hAnsi="Tahoma" w:cs="Tahoma"/>
          <w:sz w:val="20"/>
          <w:szCs w:val="24"/>
        </w:rPr>
      </w:pPr>
      <w:del w:id="9" w:author="Виктория" w:date="2023-01-13T00:25:00Z">
        <w:r w:rsidRPr="0008012F" w:rsidDel="00D34719">
          <w:rPr>
            <w:rFonts w:ascii="Tahoma" w:eastAsia="Calibri" w:hAnsi="Tahoma" w:cs="Tahoma"/>
            <w:sz w:val="20"/>
            <w:szCs w:val="24"/>
          </w:rPr>
          <w:delText>(ООО «__</w:delText>
        </w:r>
        <w:r w:rsidR="0008012F" w:rsidRPr="0008012F" w:rsidDel="00D34719">
          <w:rPr>
            <w:rFonts w:ascii="Tahoma" w:eastAsia="Calibri" w:hAnsi="Tahoma" w:cs="Tahoma"/>
            <w:sz w:val="20"/>
            <w:szCs w:val="24"/>
          </w:rPr>
          <w:delText>__________________</w:delText>
        </w:r>
        <w:r w:rsidRPr="0008012F" w:rsidDel="00D34719">
          <w:rPr>
            <w:rFonts w:ascii="Tahoma" w:eastAsia="Calibri" w:hAnsi="Tahoma" w:cs="Tahoma"/>
            <w:sz w:val="20"/>
            <w:szCs w:val="24"/>
          </w:rPr>
          <w:delText>___</w:delText>
        </w:r>
        <w:r w:rsidR="0008012F" w:rsidDel="00D34719">
          <w:rPr>
            <w:rFonts w:ascii="Tahoma" w:eastAsia="Calibri" w:hAnsi="Tahoma" w:cs="Tahoma"/>
            <w:sz w:val="20"/>
            <w:szCs w:val="24"/>
          </w:rPr>
          <w:delText>_</w:delText>
        </w:r>
        <w:r w:rsidRPr="0008012F" w:rsidDel="00D34719">
          <w:rPr>
            <w:rFonts w:ascii="Tahoma" w:eastAsia="Calibri" w:hAnsi="Tahoma" w:cs="Tahoma"/>
            <w:sz w:val="20"/>
            <w:szCs w:val="24"/>
          </w:rPr>
          <w:delText>____»)</w:delText>
        </w:r>
        <w:r w:rsidR="00415672" w:rsidRPr="00B206F3" w:rsidDel="00D34719">
          <w:rPr>
            <w:rFonts w:ascii="Tahoma" w:eastAsia="Calibri" w:hAnsi="Tahoma" w:cs="Tahoma"/>
            <w:b/>
            <w:sz w:val="20"/>
            <w:szCs w:val="24"/>
          </w:rPr>
          <w:delText xml:space="preserve"> </w:delText>
        </w:r>
        <w:r w:rsidR="0006388E" w:rsidRPr="00B206F3" w:rsidDel="00D34719">
          <w:rPr>
            <w:rFonts w:ascii="Tahoma" w:eastAsia="Calibri" w:hAnsi="Tahoma" w:cs="Tahoma"/>
            <w:sz w:val="20"/>
            <w:szCs w:val="24"/>
          </w:rPr>
          <w:delText>в лице</w:delText>
        </w:r>
        <w:r w:rsidR="0008012F" w:rsidDel="00D34719">
          <w:rPr>
            <w:rFonts w:ascii="Tahoma" w:eastAsia="Calibri" w:hAnsi="Tahoma" w:cs="Tahoma"/>
            <w:sz w:val="20"/>
            <w:szCs w:val="24"/>
          </w:rPr>
          <w:delText xml:space="preserve"> </w:delText>
        </w:r>
        <w:r w:rsidR="0006388E" w:rsidRPr="00B206F3" w:rsidDel="00D34719">
          <w:rPr>
            <w:rFonts w:ascii="Tahoma" w:eastAsia="Calibri" w:hAnsi="Tahoma" w:cs="Tahoma"/>
            <w:sz w:val="20"/>
            <w:szCs w:val="24"/>
          </w:rPr>
          <w:delText>_______</w:delText>
        </w:r>
        <w:r w:rsidR="0008012F" w:rsidDel="00D34719">
          <w:rPr>
            <w:rFonts w:ascii="Tahoma" w:eastAsia="Calibri" w:hAnsi="Tahoma" w:cs="Tahoma"/>
            <w:sz w:val="20"/>
            <w:szCs w:val="24"/>
          </w:rPr>
          <w:delText>______</w:delText>
        </w:r>
        <w:r w:rsidR="0006388E" w:rsidRPr="00B206F3" w:rsidDel="00D34719">
          <w:rPr>
            <w:rFonts w:ascii="Tahoma" w:eastAsia="Calibri" w:hAnsi="Tahoma" w:cs="Tahoma"/>
            <w:sz w:val="20"/>
            <w:szCs w:val="24"/>
          </w:rPr>
          <w:delText>________________</w:delText>
        </w:r>
        <w:r w:rsidR="00480D80" w:rsidDel="00D34719">
          <w:rPr>
            <w:rFonts w:ascii="Tahoma" w:eastAsia="Calibri" w:hAnsi="Tahoma" w:cs="Tahoma"/>
            <w:sz w:val="20"/>
            <w:szCs w:val="24"/>
          </w:rPr>
          <w:delText>___</w:delText>
        </w:r>
        <w:r w:rsidR="0006388E" w:rsidRPr="00B206F3" w:rsidDel="00D34719">
          <w:rPr>
            <w:rFonts w:ascii="Tahoma" w:eastAsia="Calibri" w:hAnsi="Tahoma" w:cs="Tahoma"/>
            <w:sz w:val="20"/>
            <w:szCs w:val="24"/>
          </w:rPr>
          <w:delText>___</w:delText>
        </w:r>
        <w:r w:rsidR="0008012F" w:rsidDel="00D34719">
          <w:rPr>
            <w:rFonts w:ascii="Tahoma" w:eastAsia="Calibri" w:hAnsi="Tahoma" w:cs="Tahoma"/>
            <w:sz w:val="20"/>
            <w:szCs w:val="24"/>
          </w:rPr>
          <w:delText>____</w:delText>
        </w:r>
        <w:r w:rsidR="0006388E" w:rsidRPr="00B206F3" w:rsidDel="00D34719">
          <w:rPr>
            <w:rFonts w:ascii="Tahoma" w:eastAsia="Calibri" w:hAnsi="Tahoma" w:cs="Tahoma"/>
            <w:sz w:val="20"/>
            <w:szCs w:val="24"/>
          </w:rPr>
          <w:delText>_____________</w:delText>
        </w:r>
        <w:r w:rsidR="00133DD3" w:rsidRPr="00B206F3" w:rsidDel="00D34719">
          <w:rPr>
            <w:rFonts w:ascii="Tahoma" w:eastAsia="Calibri" w:hAnsi="Tahoma" w:cs="Tahoma"/>
            <w:sz w:val="20"/>
            <w:szCs w:val="24"/>
          </w:rPr>
          <w:delText>____</w:delText>
        </w:r>
      </w:del>
    </w:p>
    <w:p w:rsidR="0008012F" w:rsidDel="00D34719" w:rsidRDefault="00A067DC" w:rsidP="001F331F">
      <w:pPr>
        <w:suppressAutoHyphens/>
        <w:spacing w:after="0" w:line="360" w:lineRule="auto"/>
        <w:jc w:val="both"/>
        <w:rPr>
          <w:del w:id="10" w:author="Виктория" w:date="2023-01-13T00:25:00Z"/>
          <w:rFonts w:ascii="Tahoma" w:eastAsia="Calibri" w:hAnsi="Tahoma" w:cs="Tahoma"/>
          <w:sz w:val="20"/>
          <w:szCs w:val="24"/>
        </w:rPr>
      </w:pPr>
      <w:del w:id="11" w:author="Виктория" w:date="2023-01-13T00:25:00Z">
        <w:r w:rsidRPr="00B206F3" w:rsidDel="00D34719">
          <w:rPr>
            <w:rFonts w:ascii="Tahoma" w:eastAsia="Calibri" w:hAnsi="Tahoma" w:cs="Tahoma"/>
            <w:sz w:val="20"/>
            <w:szCs w:val="24"/>
          </w:rPr>
          <w:delText xml:space="preserve">(далее </w:delText>
        </w:r>
        <w:r w:rsidR="00133DD3"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w:delText>
        </w:r>
        <w:r w:rsidR="00133DD3"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ТУРАГЕНТ</w:delText>
        </w:r>
        <w:r w:rsidR="00200E28" w:rsidRPr="00B206F3" w:rsidDel="00D34719">
          <w:rPr>
            <w:rFonts w:ascii="Tahoma" w:eastAsia="Calibri" w:hAnsi="Tahoma" w:cs="Tahoma"/>
            <w:sz w:val="20"/>
            <w:szCs w:val="24"/>
          </w:rPr>
          <w:delText>, Исполнитель</w:delText>
        </w:r>
        <w:r w:rsidRPr="00B206F3" w:rsidDel="00D34719">
          <w:rPr>
            <w:rFonts w:ascii="Tahoma" w:eastAsia="Calibri" w:hAnsi="Tahoma" w:cs="Tahoma"/>
            <w:sz w:val="20"/>
            <w:szCs w:val="24"/>
          </w:rPr>
          <w:delText>),</w:delText>
        </w:r>
        <w:r w:rsidR="00CA3010" w:rsidRPr="00B206F3" w:rsidDel="00D34719">
          <w:rPr>
            <w:rFonts w:ascii="Tahoma" w:eastAsia="Calibri" w:hAnsi="Tahoma" w:cs="Tahoma"/>
            <w:i/>
            <w:sz w:val="20"/>
            <w:szCs w:val="24"/>
          </w:rPr>
          <w:delText xml:space="preserve"> </w:delText>
        </w:r>
        <w:r w:rsidR="00CA3010" w:rsidRPr="00B206F3" w:rsidDel="00D34719">
          <w:rPr>
            <w:rFonts w:ascii="Tahoma" w:eastAsia="Calibri" w:hAnsi="Tahoma" w:cs="Tahoma"/>
            <w:sz w:val="20"/>
            <w:szCs w:val="24"/>
          </w:rPr>
          <w:delText>д</w:delText>
        </w:r>
        <w:r w:rsidR="006E325B" w:rsidRPr="00B206F3" w:rsidDel="00D34719">
          <w:rPr>
            <w:rFonts w:ascii="Tahoma" w:eastAsia="Calibri" w:hAnsi="Tahoma" w:cs="Tahoma"/>
            <w:sz w:val="20"/>
            <w:szCs w:val="24"/>
          </w:rPr>
          <w:delText xml:space="preserve">ействующий по поручению </w:delText>
        </w:r>
        <w:r w:rsidR="002A70A7" w:rsidRPr="00B206F3" w:rsidDel="00D34719">
          <w:rPr>
            <w:rFonts w:ascii="Tahoma" w:eastAsia="Calibri" w:hAnsi="Tahoma" w:cs="Tahoma"/>
            <w:sz w:val="20"/>
            <w:szCs w:val="24"/>
          </w:rPr>
          <w:delText>ТУРОПЕРАТОРА</w:delText>
        </w:r>
        <w:r w:rsidR="006E325B" w:rsidRPr="00B206F3"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 xml:space="preserve">Общества </w:delText>
        </w:r>
        <w:r w:rsidR="002A70A7" w:rsidRPr="00B206F3" w:rsidDel="00D34719">
          <w:rPr>
            <w:rFonts w:ascii="Tahoma" w:eastAsia="Calibri" w:hAnsi="Tahoma" w:cs="Tahoma"/>
            <w:sz w:val="20"/>
            <w:szCs w:val="24"/>
          </w:rPr>
          <w:delText>с ограниченной ответственностью</w:delText>
        </w:r>
        <w:r w:rsidR="00E007FB" w:rsidRPr="00B206F3" w:rsidDel="00D34719">
          <w:rPr>
            <w:rFonts w:ascii="Tahoma" w:eastAsia="Calibri" w:hAnsi="Tahoma" w:cs="Tahoma"/>
            <w:sz w:val="20"/>
            <w:szCs w:val="24"/>
          </w:rPr>
          <w:delText xml:space="preserve"> __</w:delText>
        </w:r>
        <w:r w:rsidR="001F331F" w:rsidDel="00D34719">
          <w:rPr>
            <w:rFonts w:ascii="Tahoma" w:eastAsia="Calibri" w:hAnsi="Tahoma" w:cs="Tahoma"/>
            <w:sz w:val="20"/>
            <w:szCs w:val="24"/>
          </w:rPr>
          <w:delText>_______________________</w:delText>
        </w:r>
        <w:r w:rsidR="00E007FB" w:rsidRPr="00B206F3" w:rsidDel="00D34719">
          <w:rPr>
            <w:rFonts w:ascii="Tahoma" w:eastAsia="Calibri" w:hAnsi="Tahoma" w:cs="Tahoma"/>
            <w:sz w:val="20"/>
            <w:szCs w:val="24"/>
          </w:rPr>
          <w:delText>__________________</w:delText>
        </w:r>
        <w:r w:rsidR="00641C94"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(далее – ТУРОПЕРАТОР)</w:delText>
        </w:r>
        <w:r w:rsidR="002A70A7" w:rsidRPr="00B206F3" w:rsidDel="00D34719">
          <w:rPr>
            <w:rFonts w:ascii="Tahoma" w:eastAsia="Calibri" w:hAnsi="Tahoma" w:cs="Tahoma"/>
            <w:sz w:val="20"/>
            <w:szCs w:val="24"/>
          </w:rPr>
          <w:delText>, р</w:delText>
        </w:r>
        <w:r w:rsidR="00CA3010" w:rsidRPr="00B206F3" w:rsidDel="00D34719">
          <w:rPr>
            <w:rFonts w:ascii="Tahoma" w:eastAsia="Calibri" w:hAnsi="Tahoma" w:cs="Tahoma"/>
            <w:sz w:val="20"/>
            <w:szCs w:val="24"/>
          </w:rPr>
          <w:delText>еестровый номер _</w:delText>
        </w:r>
        <w:r w:rsidR="00415672" w:rsidRPr="00B206F3" w:rsidDel="00D34719">
          <w:rPr>
            <w:rFonts w:ascii="Tahoma" w:eastAsia="Calibri" w:hAnsi="Tahoma" w:cs="Tahoma"/>
            <w:sz w:val="20"/>
            <w:szCs w:val="24"/>
          </w:rPr>
          <w:delText>__</w:delText>
        </w:r>
        <w:r w:rsidR="00CA3010" w:rsidRPr="00B206F3" w:rsidDel="00D34719">
          <w:rPr>
            <w:rFonts w:ascii="Tahoma" w:eastAsia="Calibri" w:hAnsi="Tahoma" w:cs="Tahoma"/>
            <w:sz w:val="20"/>
            <w:szCs w:val="24"/>
          </w:rPr>
          <w:delText>____</w:delText>
        </w:r>
        <w:r w:rsidR="001F331F" w:rsidDel="00D34719">
          <w:rPr>
            <w:rFonts w:ascii="Tahoma" w:eastAsia="Calibri" w:hAnsi="Tahoma" w:cs="Tahoma"/>
            <w:sz w:val="20"/>
            <w:szCs w:val="24"/>
          </w:rPr>
          <w:delText xml:space="preserve">_____________ </w:delText>
        </w:r>
        <w:r w:rsidR="006E325B" w:rsidRPr="00B206F3" w:rsidDel="00D34719">
          <w:rPr>
            <w:rFonts w:ascii="Tahoma" w:eastAsia="Calibri" w:hAnsi="Tahoma" w:cs="Tahoma"/>
            <w:sz w:val="20"/>
            <w:szCs w:val="24"/>
          </w:rPr>
          <w:delText>на основании _______________________</w:delText>
        </w:r>
        <w:r w:rsidR="00415672" w:rsidRPr="00B206F3" w:rsidDel="00D34719">
          <w:rPr>
            <w:rFonts w:ascii="Tahoma" w:eastAsia="Calibri" w:hAnsi="Tahoma" w:cs="Tahoma"/>
            <w:sz w:val="20"/>
            <w:szCs w:val="24"/>
          </w:rPr>
          <w:delText>__________________</w:delText>
        </w:r>
        <w:r w:rsidR="0006388E" w:rsidRPr="00B206F3" w:rsidDel="00D34719">
          <w:rPr>
            <w:rFonts w:ascii="Tahoma" w:eastAsia="Calibri" w:hAnsi="Tahoma" w:cs="Tahoma"/>
            <w:sz w:val="20"/>
            <w:szCs w:val="24"/>
          </w:rPr>
          <w:delText>_</w:delText>
        </w:r>
        <w:r w:rsidR="00CA3010" w:rsidRPr="00B206F3" w:rsidDel="00D34719">
          <w:rPr>
            <w:rFonts w:ascii="Tahoma" w:eastAsia="Calibri" w:hAnsi="Tahoma" w:cs="Tahoma"/>
            <w:sz w:val="20"/>
            <w:szCs w:val="24"/>
          </w:rPr>
          <w:delText xml:space="preserve"> </w:delText>
        </w:r>
        <w:r w:rsidR="00F61CC0" w:rsidRPr="00B206F3" w:rsidDel="00D34719">
          <w:rPr>
            <w:rFonts w:ascii="Tahoma" w:eastAsia="Calibri" w:hAnsi="Tahoma" w:cs="Tahoma"/>
            <w:sz w:val="20"/>
            <w:szCs w:val="24"/>
          </w:rPr>
          <w:delText>с одной стороны</w:delText>
        </w:r>
        <w:r w:rsidR="0076686A" w:rsidRPr="00B206F3" w:rsidDel="00D34719">
          <w:rPr>
            <w:rFonts w:ascii="Tahoma" w:eastAsia="Calibri" w:hAnsi="Tahoma" w:cs="Tahoma"/>
            <w:sz w:val="20"/>
            <w:szCs w:val="24"/>
          </w:rPr>
          <w:delText>,</w:delText>
        </w:r>
      </w:del>
    </w:p>
    <w:p w:rsidR="001F331F" w:rsidDel="00D34719" w:rsidRDefault="006E325B" w:rsidP="00480D80">
      <w:pPr>
        <w:suppressAutoHyphens/>
        <w:spacing w:after="0" w:line="360" w:lineRule="auto"/>
        <w:rPr>
          <w:del w:id="12" w:author="Виктория" w:date="2023-01-13T00:25:00Z"/>
          <w:rFonts w:ascii="Tahoma" w:eastAsia="Calibri" w:hAnsi="Tahoma" w:cs="Tahoma"/>
          <w:color w:val="000000"/>
          <w:sz w:val="20"/>
          <w:szCs w:val="24"/>
          <w:lang w:eastAsia="ar-SA"/>
        </w:rPr>
      </w:pPr>
      <w:del w:id="13" w:author="Виктория" w:date="2023-01-13T00:25:00Z">
        <w:r w:rsidRPr="00B206F3" w:rsidDel="00D34719">
          <w:rPr>
            <w:rFonts w:ascii="Tahoma" w:eastAsia="Calibri" w:hAnsi="Tahoma" w:cs="Tahoma"/>
            <w:color w:val="000000"/>
            <w:sz w:val="20"/>
            <w:szCs w:val="24"/>
            <w:lang w:eastAsia="ar-SA"/>
          </w:rPr>
          <w:delText>и Турист и (или) иной Заказчик:_____</w:delText>
        </w:r>
        <w:r w:rsidR="0008012F" w:rsidDel="00D34719">
          <w:rPr>
            <w:rFonts w:ascii="Tahoma" w:eastAsia="Calibri" w:hAnsi="Tahoma" w:cs="Tahoma"/>
            <w:color w:val="000000"/>
            <w:sz w:val="20"/>
            <w:szCs w:val="24"/>
            <w:lang w:eastAsia="ar-SA"/>
          </w:rPr>
          <w:delText>_________________</w:delText>
        </w:r>
        <w:r w:rsidRPr="00B206F3" w:rsidDel="00D34719">
          <w:rPr>
            <w:rFonts w:ascii="Tahoma" w:eastAsia="Calibri" w:hAnsi="Tahoma" w:cs="Tahoma"/>
            <w:color w:val="000000"/>
            <w:sz w:val="20"/>
            <w:szCs w:val="24"/>
            <w:lang w:eastAsia="ar-SA"/>
          </w:rPr>
          <w:delText>_______________________</w:delText>
        </w:r>
        <w:r w:rsidR="00480D80"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_____________________</w:delText>
        </w:r>
        <w:r w:rsidR="00F61CC0" w:rsidRPr="00B206F3"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w:delText>
        </w:r>
      </w:del>
    </w:p>
    <w:p w:rsidR="001F331F" w:rsidDel="00D34719" w:rsidRDefault="006E325B" w:rsidP="00480D80">
      <w:pPr>
        <w:suppressAutoHyphens/>
        <w:spacing w:after="0" w:line="360" w:lineRule="auto"/>
        <w:rPr>
          <w:del w:id="14" w:author="Виктория" w:date="2023-01-13T00:25:00Z"/>
          <w:rFonts w:ascii="Tahoma" w:eastAsia="Calibri" w:hAnsi="Tahoma" w:cs="Tahoma"/>
          <w:color w:val="000000"/>
          <w:sz w:val="20"/>
          <w:szCs w:val="24"/>
          <w:lang w:eastAsia="ar-SA"/>
        </w:rPr>
      </w:pPr>
      <w:del w:id="15" w:author="Виктория" w:date="2023-01-13T00:25:00Z">
        <w:r w:rsidRPr="00B206F3" w:rsidDel="00D34719">
          <w:rPr>
            <w:rFonts w:ascii="Tahoma" w:eastAsia="Calibri" w:hAnsi="Tahoma" w:cs="Tahoma"/>
            <w:color w:val="000000"/>
            <w:sz w:val="20"/>
            <w:szCs w:val="24"/>
            <w:lang w:eastAsia="ar-SA"/>
          </w:rPr>
          <w:delText xml:space="preserve">в </w:delText>
        </w:r>
        <w:r w:rsidRPr="00B206F3" w:rsidDel="00D34719">
          <w:rPr>
            <w:rFonts w:ascii="Tahoma" w:eastAsia="Calibri" w:hAnsi="Tahoma" w:cs="Tahoma"/>
            <w:color w:val="000000"/>
            <w:sz w:val="20"/>
            <w:szCs w:val="24"/>
          </w:rPr>
          <w:delText>лице _______________________________________________________</w:delText>
        </w:r>
        <w:r w:rsidR="00480D80" w:rsidDel="00D34719">
          <w:rPr>
            <w:rFonts w:ascii="Tahoma" w:eastAsia="Calibri" w:hAnsi="Tahoma" w:cs="Tahoma"/>
            <w:color w:val="000000"/>
            <w:sz w:val="20"/>
            <w:szCs w:val="24"/>
          </w:rPr>
          <w:delText>__</w:delText>
        </w:r>
        <w:r w:rsidRPr="00B206F3" w:rsidDel="00D34719">
          <w:rPr>
            <w:rFonts w:ascii="Tahoma" w:eastAsia="Calibri" w:hAnsi="Tahoma" w:cs="Tahoma"/>
            <w:color w:val="000000"/>
            <w:sz w:val="20"/>
            <w:szCs w:val="24"/>
          </w:rPr>
          <w:delText>_________,</w:delText>
        </w:r>
        <w:r w:rsidRPr="00B206F3" w:rsidDel="00D34719">
          <w:rPr>
            <w:rFonts w:ascii="Tahoma" w:eastAsia="Calibri" w:hAnsi="Tahoma" w:cs="Tahoma"/>
            <w:color w:val="000000"/>
            <w:sz w:val="20"/>
            <w:szCs w:val="24"/>
            <w:lang w:eastAsia="ar-SA"/>
          </w:rPr>
          <w:delText xml:space="preserve"> (далее – </w:delText>
        </w:r>
        <w:r w:rsidR="00312C23" w:rsidRPr="00B206F3" w:rsidDel="00D34719">
          <w:rPr>
            <w:rFonts w:ascii="Tahoma" w:eastAsia="Calibri" w:hAnsi="Tahoma" w:cs="Tahoma"/>
            <w:color w:val="000000"/>
            <w:sz w:val="20"/>
            <w:szCs w:val="24"/>
            <w:lang w:eastAsia="ar-SA"/>
          </w:rPr>
          <w:delText>ЗАКАЗЧИК</w:delText>
        </w:r>
        <w:r w:rsidRPr="00B206F3" w:rsidDel="00D34719">
          <w:rPr>
            <w:rFonts w:ascii="Tahoma" w:eastAsia="Calibri" w:hAnsi="Tahoma" w:cs="Tahoma"/>
            <w:color w:val="000000"/>
            <w:sz w:val="20"/>
            <w:szCs w:val="24"/>
            <w:lang w:eastAsia="ar-SA"/>
          </w:rPr>
          <w:delText xml:space="preserve">, </w:delText>
        </w:r>
        <w:r w:rsidR="00323093" w:rsidRPr="00B206F3" w:rsidDel="00D34719">
          <w:rPr>
            <w:rFonts w:ascii="Tahoma" w:eastAsia="Calibri" w:hAnsi="Tahoma" w:cs="Tahoma"/>
            <w:color w:val="000000"/>
            <w:sz w:val="20"/>
            <w:szCs w:val="24"/>
            <w:lang w:eastAsia="ar-SA"/>
          </w:rPr>
          <w:delText>Турист</w:delText>
        </w:r>
        <w:r w:rsidRPr="00B206F3" w:rsidDel="00D34719">
          <w:rPr>
            <w:rFonts w:ascii="Tahoma" w:eastAsia="Calibri" w:hAnsi="Tahoma" w:cs="Tahoma"/>
            <w:color w:val="000000"/>
            <w:sz w:val="20"/>
            <w:szCs w:val="24"/>
            <w:lang w:eastAsia="ar-SA"/>
          </w:rPr>
          <w:delText>),</w:delText>
        </w:r>
      </w:del>
    </w:p>
    <w:p w:rsidR="006E325B" w:rsidRPr="00B206F3" w:rsidDel="00D34719" w:rsidRDefault="006E325B" w:rsidP="001F331F">
      <w:pPr>
        <w:suppressAutoHyphens/>
        <w:spacing w:after="0" w:line="360" w:lineRule="auto"/>
        <w:jc w:val="both"/>
        <w:rPr>
          <w:del w:id="16" w:author="Виктория" w:date="2023-01-13T00:25:00Z"/>
          <w:rFonts w:ascii="Tahoma" w:eastAsia="Calibri" w:hAnsi="Tahoma" w:cs="Tahoma"/>
          <w:color w:val="000000"/>
          <w:sz w:val="20"/>
          <w:szCs w:val="24"/>
          <w:lang w:eastAsia="ar-SA"/>
        </w:rPr>
      </w:pPr>
      <w:del w:id="17" w:author="Виктория" w:date="2023-01-13T00:25:00Z">
        <w:r w:rsidRPr="00B206F3" w:rsidDel="00D34719">
          <w:rPr>
            <w:rFonts w:ascii="Tahoma" w:eastAsia="Calibri" w:hAnsi="Tahoma" w:cs="Tahoma"/>
            <w:color w:val="000000"/>
            <w:sz w:val="20"/>
            <w:szCs w:val="24"/>
            <w:lang w:eastAsia="ar-SA"/>
          </w:rPr>
          <w:delText>действующий на основании</w:delText>
        </w:r>
        <w:r w:rsidR="0008012F"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_____</w:delText>
        </w:r>
        <w:r w:rsidR="0008012F" w:rsidDel="00D34719">
          <w:rPr>
            <w:rFonts w:ascii="Tahoma" w:eastAsia="Calibri" w:hAnsi="Tahoma" w:cs="Tahoma"/>
            <w:color w:val="000000"/>
            <w:sz w:val="20"/>
            <w:szCs w:val="24"/>
            <w:lang w:eastAsia="ar-SA"/>
          </w:rPr>
          <w:delText>__________</w:delText>
        </w:r>
        <w:r w:rsidR="00480D80" w:rsidDel="00D34719">
          <w:rPr>
            <w:rFonts w:ascii="Tahoma" w:eastAsia="Calibri" w:hAnsi="Tahoma" w:cs="Tahoma"/>
            <w:color w:val="000000"/>
            <w:sz w:val="20"/>
            <w:szCs w:val="24"/>
            <w:lang w:eastAsia="ar-SA"/>
          </w:rPr>
          <w:delText>___</w:delText>
        </w:r>
        <w:r w:rsidR="0008012F" w:rsidDel="00D34719">
          <w:rPr>
            <w:rFonts w:ascii="Tahoma" w:eastAsia="Calibri" w:hAnsi="Tahoma" w:cs="Tahoma"/>
            <w:color w:val="000000"/>
            <w:sz w:val="20"/>
            <w:szCs w:val="24"/>
            <w:lang w:eastAsia="ar-SA"/>
          </w:rPr>
          <w:delText>____</w:delText>
        </w:r>
        <w:r w:rsidRPr="00B206F3" w:rsidDel="00D34719">
          <w:rPr>
            <w:rFonts w:ascii="Tahoma" w:eastAsia="Calibri" w:hAnsi="Tahoma" w:cs="Tahoma"/>
            <w:color w:val="000000"/>
            <w:sz w:val="20"/>
            <w:szCs w:val="24"/>
            <w:lang w:eastAsia="ar-SA"/>
          </w:rPr>
          <w:delText>__________________________________________________</w:delText>
        </w:r>
        <w:r w:rsidR="001F331F" w:rsidDel="00D34719">
          <w:rPr>
            <w:rFonts w:ascii="Tahoma" w:eastAsia="Calibri" w:hAnsi="Tahoma" w:cs="Tahoma"/>
            <w:color w:val="000000"/>
            <w:sz w:val="20"/>
            <w:szCs w:val="24"/>
            <w:lang w:eastAsia="ar-SA"/>
          </w:rPr>
          <w:delText>_</w:delText>
        </w:r>
        <w:r w:rsidRPr="00B206F3" w:rsidDel="00D34719">
          <w:rPr>
            <w:rFonts w:ascii="Tahoma" w:eastAsia="Calibri" w:hAnsi="Tahoma" w:cs="Tahoma"/>
            <w:color w:val="000000"/>
            <w:sz w:val="20"/>
            <w:szCs w:val="24"/>
            <w:lang w:eastAsia="ar-SA"/>
          </w:rPr>
          <w:delText>_</w:delText>
        </w:r>
      </w:del>
    </w:p>
    <w:p w:rsidR="0008012F" w:rsidRPr="0008012F" w:rsidDel="00D34719" w:rsidRDefault="006E325B" w:rsidP="0008012F">
      <w:pPr>
        <w:suppressAutoHyphens/>
        <w:spacing w:after="0" w:line="276" w:lineRule="auto"/>
        <w:jc w:val="center"/>
        <w:rPr>
          <w:del w:id="18" w:author="Виктория" w:date="2023-01-13T00:25:00Z"/>
          <w:rFonts w:ascii="Tahoma" w:eastAsia="Calibri" w:hAnsi="Tahoma" w:cs="Tahoma"/>
          <w:color w:val="000000"/>
          <w:sz w:val="16"/>
          <w:szCs w:val="24"/>
          <w:lang w:eastAsia="ar-SA"/>
        </w:rPr>
      </w:pPr>
      <w:del w:id="19" w:author="Виктория" w:date="2023-01-13T00:25:00Z">
        <w:r w:rsidRPr="0008012F" w:rsidDel="00D34719">
          <w:rPr>
            <w:rFonts w:ascii="Tahoma" w:eastAsia="Calibri" w:hAnsi="Tahoma" w:cs="Tahoma"/>
            <w:sz w:val="16"/>
            <w:szCs w:val="24"/>
          </w:rPr>
          <w:delText>указываются полномочия Заказчика на заключение Договора (в случае, есл</w:delText>
        </w:r>
        <w:r w:rsidR="00415672" w:rsidRPr="0008012F" w:rsidDel="00D34719">
          <w:rPr>
            <w:rFonts w:ascii="Tahoma" w:eastAsia="Calibri" w:hAnsi="Tahoma" w:cs="Tahoma"/>
            <w:sz w:val="16"/>
            <w:szCs w:val="24"/>
          </w:rPr>
          <w:delText xml:space="preserve">и </w:delText>
        </w:r>
        <w:r w:rsidR="00312C23" w:rsidRPr="0008012F" w:rsidDel="00D34719">
          <w:rPr>
            <w:rFonts w:ascii="Tahoma" w:eastAsia="Calibri" w:hAnsi="Tahoma" w:cs="Tahoma"/>
            <w:sz w:val="16"/>
            <w:szCs w:val="24"/>
          </w:rPr>
          <w:delText>ЗАКАЗЧИК</w:delText>
        </w:r>
        <w:r w:rsidR="00415672" w:rsidRPr="0008012F" w:rsidDel="00D34719">
          <w:rPr>
            <w:rFonts w:ascii="Tahoma" w:eastAsia="Calibri" w:hAnsi="Tahoma" w:cs="Tahoma"/>
            <w:sz w:val="16"/>
            <w:szCs w:val="24"/>
          </w:rPr>
          <w:delText xml:space="preserve"> не является туристом)</w:delText>
        </w:r>
      </w:del>
    </w:p>
    <w:p w:rsidR="006E325B" w:rsidRPr="00B206F3" w:rsidDel="00D34719" w:rsidRDefault="006E325B" w:rsidP="0008012F">
      <w:pPr>
        <w:suppressAutoHyphens/>
        <w:spacing w:before="80" w:after="0" w:line="276" w:lineRule="auto"/>
        <w:jc w:val="both"/>
        <w:rPr>
          <w:del w:id="20" w:author="Виктория" w:date="2023-01-13T00:25:00Z"/>
          <w:rFonts w:ascii="Tahoma" w:eastAsia="Calibri" w:hAnsi="Tahoma" w:cs="Tahoma"/>
          <w:color w:val="000000"/>
          <w:sz w:val="20"/>
          <w:szCs w:val="24"/>
        </w:rPr>
      </w:pPr>
      <w:del w:id="21" w:author="Виктория" w:date="2023-01-13T00:25:00Z">
        <w:r w:rsidRPr="00B206F3" w:rsidDel="00D34719">
          <w:rPr>
            <w:rFonts w:ascii="Tahoma" w:eastAsia="Calibri" w:hAnsi="Tahoma" w:cs="Tahoma"/>
            <w:color w:val="000000"/>
            <w:sz w:val="20"/>
            <w:szCs w:val="24"/>
            <w:lang w:eastAsia="ar-SA"/>
          </w:rPr>
          <w:delText>с другой стороны, вмес</w:delText>
        </w:r>
        <w:r w:rsidR="00415672" w:rsidRPr="00B206F3" w:rsidDel="00D34719">
          <w:rPr>
            <w:rFonts w:ascii="Tahoma" w:eastAsia="Calibri" w:hAnsi="Tahoma" w:cs="Tahoma"/>
            <w:color w:val="000000"/>
            <w:sz w:val="20"/>
            <w:szCs w:val="24"/>
            <w:lang w:eastAsia="ar-SA"/>
          </w:rPr>
          <w:delText xml:space="preserve">те именуемые Стороны, заключили </w:delText>
        </w:r>
        <w:r w:rsidRPr="00B206F3" w:rsidDel="00D34719">
          <w:rPr>
            <w:rFonts w:ascii="Tahoma" w:eastAsia="Calibri" w:hAnsi="Tahoma" w:cs="Tahoma"/>
            <w:color w:val="000000"/>
            <w:sz w:val="20"/>
            <w:szCs w:val="24"/>
            <w:lang w:eastAsia="ar-SA"/>
          </w:rPr>
          <w:delText xml:space="preserve">настоящий договор (далее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 xml:space="preserve">–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Договор)</w:delText>
        </w:r>
        <w:r w:rsidR="00D810BB" w:rsidRPr="00B206F3" w:rsidDel="00D34719">
          <w:rPr>
            <w:rFonts w:ascii="Tahoma" w:eastAsia="Calibri" w:hAnsi="Tahoma" w:cs="Tahoma"/>
            <w:color w:val="000000"/>
            <w:sz w:val="20"/>
            <w:szCs w:val="24"/>
            <w:lang w:eastAsia="ar-SA"/>
          </w:rPr>
          <w:delText>,</w:delText>
        </w:r>
        <w:r w:rsidRPr="00B206F3" w:rsidDel="00D34719">
          <w:rPr>
            <w:rFonts w:ascii="Tahoma" w:eastAsia="Calibri" w:hAnsi="Tahoma" w:cs="Tahoma"/>
            <w:color w:val="000000"/>
            <w:sz w:val="20"/>
            <w:szCs w:val="24"/>
            <w:lang w:eastAsia="ar-SA"/>
          </w:rPr>
          <w:delText xml:space="preserve"> </w:delText>
        </w:r>
        <w:r w:rsidR="00D810BB" w:rsidRPr="00B206F3" w:rsidDel="00D34719">
          <w:rPr>
            <w:rFonts w:ascii="Tahoma" w:eastAsia="Calibri" w:hAnsi="Tahoma" w:cs="Tahoma"/>
            <w:sz w:val="20"/>
            <w:szCs w:val="24"/>
            <w:lang w:eastAsia="ru-RU"/>
          </w:rPr>
          <w:delText>в том числе в форме электронного документа,</w:delText>
        </w:r>
        <w:r w:rsidR="00D810BB"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о нижеследующем:</w:delText>
        </w:r>
      </w:del>
    </w:p>
    <w:p w:rsidR="00A067DC" w:rsidRPr="00B206F3" w:rsidDel="00D34719" w:rsidRDefault="00A067DC" w:rsidP="004D573D">
      <w:pPr>
        <w:suppressAutoHyphens/>
        <w:spacing w:after="0" w:line="276" w:lineRule="auto"/>
        <w:jc w:val="both"/>
        <w:rPr>
          <w:del w:id="22" w:author="Виктория" w:date="2023-01-13T00:25:00Z"/>
          <w:rFonts w:ascii="Tahoma" w:eastAsia="Calibri" w:hAnsi="Tahoma" w:cs="Tahoma"/>
          <w:b/>
          <w:sz w:val="20"/>
          <w:szCs w:val="24"/>
          <w:lang w:eastAsia="ar-SA"/>
        </w:rPr>
      </w:pPr>
    </w:p>
    <w:p w:rsidR="006E325B" w:rsidRPr="00B206F3" w:rsidDel="00D34719" w:rsidRDefault="006E325B" w:rsidP="004D573D">
      <w:pPr>
        <w:suppressAutoHyphens/>
        <w:spacing w:after="0" w:line="276" w:lineRule="auto"/>
        <w:jc w:val="center"/>
        <w:rPr>
          <w:del w:id="23" w:author="Виктория" w:date="2023-01-13T00:25:00Z"/>
          <w:rFonts w:ascii="Tahoma" w:hAnsi="Tahoma" w:cs="Tahoma"/>
          <w:b/>
          <w:sz w:val="20"/>
          <w:szCs w:val="24"/>
          <w:lang w:eastAsia="ar-SA"/>
        </w:rPr>
      </w:pPr>
      <w:del w:id="24" w:author="Виктория" w:date="2023-01-13T00:25:00Z">
        <w:r w:rsidRPr="00B206F3" w:rsidDel="00D34719">
          <w:rPr>
            <w:rFonts w:ascii="Tahoma" w:eastAsia="Calibri" w:hAnsi="Tahoma" w:cs="Tahoma"/>
            <w:b/>
            <w:sz w:val="20"/>
            <w:szCs w:val="24"/>
            <w:lang w:eastAsia="ar-SA"/>
          </w:rPr>
          <w:delText>1.</w:delText>
        </w:r>
        <w:r w:rsidRPr="00B206F3" w:rsidDel="00D34719">
          <w:rPr>
            <w:rFonts w:ascii="Tahoma" w:hAnsi="Tahoma" w:cs="Tahoma"/>
            <w:b/>
            <w:sz w:val="20"/>
            <w:szCs w:val="24"/>
            <w:lang w:eastAsia="ar-SA"/>
          </w:rPr>
          <w:delText xml:space="preserve"> Предмет договора</w:delText>
        </w:r>
      </w:del>
    </w:p>
    <w:p w:rsidR="006F195F" w:rsidRPr="00B206F3" w:rsidDel="00D34719" w:rsidRDefault="006E325B" w:rsidP="00857EE7">
      <w:pPr>
        <w:tabs>
          <w:tab w:val="left" w:pos="0"/>
        </w:tabs>
        <w:spacing w:after="0" w:line="276" w:lineRule="auto"/>
        <w:ind w:firstLine="284"/>
        <w:jc w:val="both"/>
        <w:rPr>
          <w:del w:id="25" w:author="Виктория" w:date="2023-01-13T00:25:00Z"/>
          <w:rFonts w:ascii="Tahoma" w:eastAsia="Calibri" w:hAnsi="Tahoma" w:cs="Tahoma"/>
          <w:sz w:val="20"/>
          <w:szCs w:val="24"/>
        </w:rPr>
      </w:pPr>
      <w:del w:id="26" w:author="Виктория" w:date="2023-01-13T00:25:00Z">
        <w:r w:rsidRPr="00B206F3" w:rsidDel="00D34719">
          <w:rPr>
            <w:rFonts w:ascii="Tahoma" w:eastAsia="Calibri" w:hAnsi="Tahoma" w:cs="Tahoma"/>
            <w:sz w:val="20"/>
            <w:szCs w:val="24"/>
          </w:rPr>
          <w:delText xml:space="preserve">1.1. </w:delText>
        </w:r>
        <w:r w:rsidR="005C0BF4" w:rsidRPr="00B206F3" w:rsidDel="00D34719">
          <w:rPr>
            <w:rFonts w:ascii="Tahoma" w:eastAsia="Calibri" w:hAnsi="Tahoma" w:cs="Tahoma"/>
            <w:sz w:val="20"/>
            <w:szCs w:val="24"/>
          </w:rPr>
          <w:delText>ТУРАГЕНТ</w:delText>
        </w:r>
        <w:r w:rsidR="005E6DF5" w:rsidRPr="00B206F3" w:rsidDel="00D34719">
          <w:rPr>
            <w:rFonts w:ascii="Tahoma" w:eastAsia="Calibri" w:hAnsi="Tahoma" w:cs="Tahoma"/>
            <w:sz w:val="20"/>
            <w:szCs w:val="24"/>
          </w:rPr>
          <w:delText xml:space="preserve"> обязуется  </w:delText>
        </w:r>
        <w:r w:rsidR="005C0BF4" w:rsidRPr="00B206F3" w:rsidDel="00D34719">
          <w:rPr>
            <w:rFonts w:ascii="Tahoma" w:eastAsia="Calibri" w:hAnsi="Tahoma" w:cs="Tahoma"/>
            <w:sz w:val="20"/>
            <w:szCs w:val="24"/>
          </w:rPr>
          <w:delText xml:space="preserve">по заданию ЗАКАЗЧИКА </w:delText>
        </w:r>
        <w:r w:rsidR="005E6DF5" w:rsidRPr="00B206F3" w:rsidDel="00D34719">
          <w:rPr>
            <w:rFonts w:ascii="Tahoma" w:eastAsia="Calibri" w:hAnsi="Tahoma" w:cs="Tahoma"/>
            <w:sz w:val="20"/>
            <w:szCs w:val="24"/>
          </w:rPr>
          <w:delText xml:space="preserve">и </w:delText>
        </w:r>
        <w:r w:rsidR="003542C7" w:rsidRPr="00B206F3" w:rsidDel="00D34719">
          <w:rPr>
            <w:rFonts w:ascii="Tahoma" w:hAnsi="Tahoma" w:cs="Tahoma"/>
            <w:sz w:val="20"/>
            <w:szCs w:val="24"/>
          </w:rPr>
          <w:delText>по поручению Т</w:delText>
        </w:r>
        <w:r w:rsidR="0064326F" w:rsidRPr="00B206F3" w:rsidDel="00D34719">
          <w:rPr>
            <w:rFonts w:ascii="Tahoma" w:hAnsi="Tahoma" w:cs="Tahoma"/>
            <w:sz w:val="20"/>
            <w:szCs w:val="24"/>
          </w:rPr>
          <w:delText xml:space="preserve">УРОПЕРАТОРА обеспечить оказание комплекса туристских </w:delText>
        </w:r>
        <w:r w:rsidR="00524577" w:rsidRPr="00B206F3" w:rsidDel="00D34719">
          <w:rPr>
            <w:rFonts w:ascii="Tahoma" w:hAnsi="Tahoma" w:cs="Tahoma"/>
            <w:sz w:val="20"/>
            <w:szCs w:val="24"/>
          </w:rPr>
          <w:delText xml:space="preserve">услуг </w:delText>
        </w:r>
        <w:r w:rsidR="0064326F" w:rsidRPr="00B206F3" w:rsidDel="00D34719">
          <w:rPr>
            <w:rFonts w:ascii="Tahoma" w:hAnsi="Tahoma" w:cs="Tahoma"/>
            <w:sz w:val="20"/>
            <w:szCs w:val="24"/>
          </w:rPr>
          <w:delText>или туристской услуги (далее – «туристский продукт/туристская услуга», «услуги»)</w:delText>
        </w:r>
        <w:r w:rsidR="005E1460"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 xml:space="preserve">при условии их оплаты ЗАКАЗЧИКОМ ТУРАГЕНТУ в порядке, указанном в настоящем </w:delText>
        </w:r>
        <w:r w:rsidR="0076686A" w:rsidRPr="00B206F3" w:rsidDel="00D34719">
          <w:rPr>
            <w:rFonts w:ascii="Tahoma" w:eastAsia="Calibri" w:hAnsi="Tahoma" w:cs="Tahoma"/>
            <w:sz w:val="20"/>
            <w:szCs w:val="24"/>
          </w:rPr>
          <w:delText>Д</w:delText>
        </w:r>
        <w:r w:rsidR="005C0BF4" w:rsidRPr="00B206F3" w:rsidDel="00D34719">
          <w:rPr>
            <w:rFonts w:ascii="Tahoma" w:eastAsia="Calibri" w:hAnsi="Tahoma" w:cs="Tahoma"/>
            <w:sz w:val="20"/>
            <w:szCs w:val="24"/>
          </w:rPr>
          <w:delText>оговоре,</w:delText>
        </w:r>
        <w:r w:rsidR="00D810BB"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для последующей передачи общей стоимости туристского продукта</w:delText>
        </w:r>
        <w:r w:rsidR="00D863E0" w:rsidRPr="00B206F3" w:rsidDel="00D34719">
          <w:rPr>
            <w:rFonts w:ascii="Tahoma" w:eastAsia="Calibri" w:hAnsi="Tahoma" w:cs="Tahoma"/>
            <w:sz w:val="20"/>
            <w:szCs w:val="24"/>
          </w:rPr>
          <w:delText>/туристской услуги</w:delText>
        </w:r>
        <w:r w:rsidR="005C0BF4" w:rsidRPr="00B206F3" w:rsidDel="00D34719">
          <w:rPr>
            <w:rFonts w:ascii="Tahoma" w:eastAsia="Calibri" w:hAnsi="Tahoma" w:cs="Tahoma"/>
            <w:sz w:val="20"/>
            <w:szCs w:val="24"/>
          </w:rPr>
          <w:delText xml:space="preserve"> ТУРОПЕРАТОРУ.</w:delText>
        </w:r>
      </w:del>
    </w:p>
    <w:p w:rsidR="006E325B" w:rsidRPr="00B206F3" w:rsidDel="00D34719" w:rsidRDefault="006E325B" w:rsidP="00857EE7">
      <w:pPr>
        <w:tabs>
          <w:tab w:val="left" w:pos="0"/>
        </w:tabs>
        <w:spacing w:after="0" w:line="276" w:lineRule="auto"/>
        <w:ind w:firstLine="284"/>
        <w:jc w:val="both"/>
        <w:rPr>
          <w:del w:id="27" w:author="Виктория" w:date="2023-01-13T00:25:00Z"/>
          <w:rFonts w:ascii="Tahoma" w:eastAsia="Calibri" w:hAnsi="Tahoma" w:cs="Tahoma"/>
          <w:sz w:val="20"/>
          <w:szCs w:val="24"/>
        </w:rPr>
      </w:pPr>
      <w:del w:id="28" w:author="Виктория" w:date="2023-01-13T00:25:00Z">
        <w:r w:rsidRPr="00B206F3" w:rsidDel="00D34719">
          <w:rPr>
            <w:rFonts w:ascii="Tahoma" w:eastAsia="Calibri" w:hAnsi="Tahoma" w:cs="Tahoma"/>
            <w:sz w:val="20"/>
            <w:szCs w:val="24"/>
          </w:rPr>
          <w:delText>Полный перечень и потребительские свойства Туристского продукта</w:delText>
        </w:r>
        <w:r w:rsidR="00D863E0"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указаны в </w:delText>
        </w:r>
        <w:r w:rsidR="00EC3935" w:rsidRPr="00B206F3" w:rsidDel="00D34719">
          <w:rPr>
            <w:rFonts w:ascii="Tahoma" w:eastAsia="Calibri" w:hAnsi="Tahoma" w:cs="Tahoma"/>
            <w:sz w:val="20"/>
            <w:szCs w:val="24"/>
          </w:rPr>
          <w:delText>Листе бронирования/</w:delText>
        </w:r>
        <w:r w:rsidR="00312C23" w:rsidRPr="00B206F3" w:rsidDel="00D34719">
          <w:rPr>
            <w:rFonts w:ascii="Tahoma" w:eastAsia="Calibri" w:hAnsi="Tahoma" w:cs="Tahoma"/>
            <w:sz w:val="20"/>
            <w:szCs w:val="24"/>
          </w:rPr>
          <w:delText>Заявке на бронирование</w:delText>
        </w:r>
        <w:r w:rsidRPr="00B206F3" w:rsidDel="00D34719">
          <w:rPr>
            <w:rFonts w:ascii="Tahoma" w:eastAsia="Calibri" w:hAnsi="Tahoma" w:cs="Tahoma"/>
            <w:sz w:val="20"/>
            <w:szCs w:val="24"/>
          </w:rPr>
          <w:delText xml:space="preserve"> (Приложение № 1 к Договору).</w:delText>
        </w:r>
      </w:del>
    </w:p>
    <w:p w:rsidR="005C0BF4" w:rsidRPr="00B206F3" w:rsidDel="00D34719" w:rsidRDefault="005C0BF4" w:rsidP="00857EE7">
      <w:pPr>
        <w:tabs>
          <w:tab w:val="left" w:pos="142"/>
        </w:tabs>
        <w:spacing w:after="0" w:line="276" w:lineRule="auto"/>
        <w:ind w:firstLine="284"/>
        <w:jc w:val="both"/>
        <w:outlineLvl w:val="0"/>
        <w:rPr>
          <w:del w:id="29" w:author="Виктория" w:date="2023-01-13T00:25:00Z"/>
          <w:rFonts w:ascii="Tahoma" w:hAnsi="Tahoma" w:cs="Tahoma"/>
          <w:spacing w:val="-4"/>
          <w:kern w:val="16"/>
          <w:position w:val="2"/>
          <w:sz w:val="20"/>
          <w:szCs w:val="24"/>
        </w:rPr>
      </w:pPr>
      <w:del w:id="30" w:author="Виктория" w:date="2023-01-13T00:25:00Z">
        <w:r w:rsidRPr="00B206F3" w:rsidDel="00D34719">
          <w:rPr>
            <w:rFonts w:ascii="Tahoma" w:hAnsi="Tahoma" w:cs="Tahoma"/>
            <w:spacing w:val="-4"/>
            <w:kern w:val="16"/>
            <w:position w:val="2"/>
            <w:sz w:val="20"/>
            <w:szCs w:val="24"/>
          </w:rPr>
          <w:delText>ТУРАГЕНТ обеспечивает оформление и получение ЗАКАЗЧИКОМ пакета документов, удостоверяющих право ЗАКАЗЧИКА на туристский продукт</w:delText>
        </w:r>
        <w:r w:rsidR="00014A1B" w:rsidRPr="00B206F3" w:rsidDel="00D34719">
          <w:rPr>
            <w:rFonts w:ascii="Tahoma" w:hAnsi="Tahoma" w:cs="Tahoma"/>
            <w:spacing w:val="-4"/>
            <w:kern w:val="16"/>
            <w:position w:val="2"/>
            <w:sz w:val="20"/>
            <w:szCs w:val="24"/>
          </w:rPr>
          <w:delText>/турист</w:delText>
        </w:r>
        <w:r w:rsidR="00803EA0" w:rsidRPr="00B206F3" w:rsidDel="00D34719">
          <w:rPr>
            <w:rFonts w:ascii="Tahoma" w:hAnsi="Tahoma" w:cs="Tahoma"/>
            <w:spacing w:val="-4"/>
            <w:kern w:val="16"/>
            <w:position w:val="2"/>
            <w:sz w:val="20"/>
            <w:szCs w:val="24"/>
          </w:rPr>
          <w:delText>с</w:delText>
        </w:r>
        <w:r w:rsidR="00014A1B" w:rsidRPr="00B206F3" w:rsidDel="00D34719">
          <w:rPr>
            <w:rFonts w:ascii="Tahoma" w:hAnsi="Tahoma" w:cs="Tahoma"/>
            <w:spacing w:val="-4"/>
            <w:kern w:val="16"/>
            <w:position w:val="2"/>
            <w:sz w:val="20"/>
            <w:szCs w:val="24"/>
          </w:rPr>
          <w:delText>к</w:delText>
        </w:r>
        <w:r w:rsidR="00803EA0" w:rsidRPr="00B206F3" w:rsidDel="00D34719">
          <w:rPr>
            <w:rFonts w:ascii="Tahoma" w:hAnsi="Tahoma" w:cs="Tahoma"/>
            <w:spacing w:val="-4"/>
            <w:kern w:val="16"/>
            <w:position w:val="2"/>
            <w:sz w:val="20"/>
            <w:szCs w:val="24"/>
          </w:rPr>
          <w:delText xml:space="preserve">ую </w:delText>
        </w:r>
        <w:r w:rsidR="00014A1B" w:rsidRPr="00B206F3" w:rsidDel="00D34719">
          <w:rPr>
            <w:rFonts w:ascii="Tahoma" w:hAnsi="Tahoma" w:cs="Tahoma"/>
            <w:spacing w:val="-4"/>
            <w:kern w:val="16"/>
            <w:position w:val="2"/>
            <w:sz w:val="20"/>
            <w:szCs w:val="24"/>
          </w:rPr>
          <w:delText>услуг</w:delText>
        </w:r>
        <w:r w:rsidR="00803EA0" w:rsidRPr="00B206F3" w:rsidDel="00D34719">
          <w:rPr>
            <w:rFonts w:ascii="Tahoma" w:hAnsi="Tahoma" w:cs="Tahoma"/>
            <w:spacing w:val="-4"/>
            <w:kern w:val="16"/>
            <w:position w:val="2"/>
            <w:sz w:val="20"/>
            <w:szCs w:val="24"/>
          </w:rPr>
          <w:delText>у</w:delText>
        </w:r>
        <w:r w:rsidRPr="00B206F3" w:rsidDel="00D34719">
          <w:rPr>
            <w:rFonts w:ascii="Tahoma" w:hAnsi="Tahoma" w:cs="Tahoma"/>
            <w:spacing w:val="-4"/>
            <w:kern w:val="16"/>
            <w:position w:val="2"/>
            <w:sz w:val="20"/>
            <w:szCs w:val="24"/>
          </w:rPr>
          <w:delText>, а ЗАКАЗЧИК производит оплату в соответствии с условиями настоящего Договора и принимает указанный пакет документов.</w:delText>
        </w:r>
      </w:del>
    </w:p>
    <w:p w:rsidR="00E31A9C" w:rsidRPr="00B206F3" w:rsidDel="00D34719" w:rsidRDefault="00EB6C4F" w:rsidP="00857EE7">
      <w:pPr>
        <w:tabs>
          <w:tab w:val="left" w:pos="142"/>
        </w:tabs>
        <w:spacing w:after="0" w:line="276" w:lineRule="auto"/>
        <w:ind w:firstLine="284"/>
        <w:jc w:val="both"/>
        <w:outlineLvl w:val="0"/>
        <w:rPr>
          <w:del w:id="31" w:author="Виктория" w:date="2023-01-13T00:25:00Z"/>
          <w:rFonts w:ascii="Tahoma" w:hAnsi="Tahoma" w:cs="Tahoma"/>
          <w:spacing w:val="-4"/>
          <w:kern w:val="16"/>
          <w:position w:val="2"/>
          <w:sz w:val="20"/>
          <w:szCs w:val="24"/>
        </w:rPr>
      </w:pPr>
      <w:del w:id="32" w:author="Виктория" w:date="2023-01-13T00:25:00Z">
        <w:r w:rsidRPr="00B206F3" w:rsidDel="00D34719">
          <w:rPr>
            <w:rFonts w:ascii="Tahoma" w:hAnsi="Tahoma" w:cs="Tahoma"/>
            <w:spacing w:val="-4"/>
            <w:kern w:val="16"/>
            <w:position w:val="2"/>
            <w:sz w:val="20"/>
            <w:szCs w:val="24"/>
          </w:rPr>
          <w:delText>1.</w:delText>
        </w:r>
        <w:r w:rsidR="00BC0D8B" w:rsidRPr="00B206F3" w:rsidDel="00D34719">
          <w:rPr>
            <w:rFonts w:ascii="Tahoma" w:hAnsi="Tahoma" w:cs="Tahoma"/>
            <w:spacing w:val="-4"/>
            <w:kern w:val="16"/>
            <w:position w:val="2"/>
            <w:sz w:val="20"/>
            <w:szCs w:val="24"/>
          </w:rPr>
          <w:delText xml:space="preserve">2. </w:delText>
        </w:r>
        <w:r w:rsidR="005C0BF4"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Туристский продукт/туристск</w:delText>
        </w:r>
        <w:r w:rsidR="00D54B0D" w:rsidRPr="00B206F3" w:rsidDel="00D34719">
          <w:rPr>
            <w:rFonts w:ascii="Tahoma" w:hAnsi="Tahoma" w:cs="Tahoma"/>
            <w:spacing w:val="-4"/>
            <w:kern w:val="16"/>
            <w:position w:val="2"/>
            <w:sz w:val="20"/>
            <w:szCs w:val="24"/>
          </w:rPr>
          <w:delText>ие</w:delText>
        </w:r>
        <w:r w:rsidR="00BC0D8B" w:rsidRPr="00B206F3" w:rsidDel="00D34719">
          <w:rPr>
            <w:rFonts w:ascii="Tahoma" w:hAnsi="Tahoma" w:cs="Tahoma"/>
            <w:spacing w:val="-4"/>
            <w:kern w:val="16"/>
            <w:position w:val="2"/>
            <w:sz w:val="20"/>
            <w:szCs w:val="24"/>
          </w:rPr>
          <w:delText xml:space="preserve"> услуг</w:delText>
        </w:r>
        <w:r w:rsidR="00D54B0D" w:rsidRPr="00B206F3" w:rsidDel="00D34719">
          <w:rPr>
            <w:rFonts w:ascii="Tahoma" w:hAnsi="Tahoma" w:cs="Tahoma"/>
            <w:spacing w:val="-4"/>
            <w:kern w:val="16"/>
            <w:position w:val="2"/>
            <w:sz w:val="20"/>
            <w:szCs w:val="24"/>
          </w:rPr>
          <w:delText>и</w:delText>
        </w:r>
        <w:r w:rsidR="00BC0D8B" w:rsidRPr="00B206F3" w:rsidDel="00D34719">
          <w:rPr>
            <w:rFonts w:ascii="Tahoma" w:hAnsi="Tahoma" w:cs="Tahoma"/>
            <w:spacing w:val="-4"/>
            <w:kern w:val="16"/>
            <w:position w:val="2"/>
            <w:sz w:val="20"/>
            <w:szCs w:val="24"/>
          </w:rPr>
          <w:delText>, право на котор</w:delText>
        </w:r>
        <w:r w:rsidR="00D54B0D" w:rsidRPr="00B206F3" w:rsidDel="00D34719">
          <w:rPr>
            <w:rFonts w:ascii="Tahoma" w:hAnsi="Tahoma" w:cs="Tahoma"/>
            <w:spacing w:val="-4"/>
            <w:kern w:val="16"/>
            <w:position w:val="2"/>
            <w:sz w:val="20"/>
            <w:szCs w:val="24"/>
          </w:rPr>
          <w:delText>ые</w:delText>
        </w:r>
        <w:r w:rsidR="00AC3BD5"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 xml:space="preserve">приобретает ЗАКАЗЧИК по настоящему Договору, в случае приобретения ЗАКАЗЧИКОМ туристского продукта/туристской услуги в сфере международного </w:delText>
        </w:r>
        <w:r w:rsidR="00CE7C6B" w:rsidRPr="00B206F3" w:rsidDel="00D34719">
          <w:rPr>
            <w:rFonts w:ascii="Tahoma" w:hAnsi="Tahoma" w:cs="Tahoma"/>
            <w:spacing w:val="-4"/>
            <w:kern w:val="16"/>
            <w:position w:val="2"/>
            <w:sz w:val="20"/>
            <w:szCs w:val="24"/>
          </w:rPr>
          <w:delText xml:space="preserve">выездного </w:delText>
        </w:r>
        <w:r w:rsidR="00BC0D8B" w:rsidRPr="00B206F3" w:rsidDel="00D34719">
          <w:rPr>
            <w:rFonts w:ascii="Tahoma" w:hAnsi="Tahoma" w:cs="Tahoma"/>
            <w:spacing w:val="-4"/>
            <w:kern w:val="16"/>
            <w:position w:val="2"/>
            <w:sz w:val="20"/>
            <w:szCs w:val="24"/>
          </w:rPr>
          <w:delText>туризма</w:delText>
        </w:r>
        <w:r w:rsidR="00CE7C6B" w:rsidRPr="00B206F3" w:rsidDel="00D34719">
          <w:rPr>
            <w:rFonts w:ascii="Tahoma" w:hAnsi="Tahoma" w:cs="Tahoma"/>
            <w:spacing w:val="-4"/>
            <w:kern w:val="16"/>
            <w:position w:val="2"/>
            <w:sz w:val="20"/>
            <w:szCs w:val="24"/>
          </w:rPr>
          <w:delText>,</w:delText>
        </w:r>
        <w:r w:rsidR="00BC0D8B" w:rsidRPr="00B206F3" w:rsidDel="00D34719">
          <w:rPr>
            <w:rFonts w:ascii="Tahoma" w:hAnsi="Tahoma" w:cs="Tahoma"/>
            <w:spacing w:val="-4"/>
            <w:kern w:val="16"/>
            <w:position w:val="2"/>
            <w:sz w:val="20"/>
            <w:szCs w:val="24"/>
          </w:rPr>
          <w:delText xml:space="preserve"> сформирован</w:delText>
        </w:r>
        <w:r w:rsidR="00BD4CD4" w:rsidRPr="00B206F3" w:rsidDel="00D34719">
          <w:rPr>
            <w:rFonts w:ascii="Tahoma" w:hAnsi="Tahoma" w:cs="Tahoma"/>
            <w:spacing w:val="-4"/>
            <w:kern w:val="16"/>
            <w:position w:val="2"/>
            <w:sz w:val="20"/>
            <w:szCs w:val="24"/>
          </w:rPr>
          <w:delText xml:space="preserve">ы </w:delText>
        </w:r>
        <w:r w:rsidR="00E31A9C" w:rsidRPr="00B206F3" w:rsidDel="00D34719">
          <w:rPr>
            <w:rFonts w:ascii="Tahoma" w:hAnsi="Tahoma" w:cs="Tahoma"/>
            <w:spacing w:val="-4"/>
            <w:kern w:val="16"/>
            <w:position w:val="2"/>
            <w:sz w:val="20"/>
            <w:szCs w:val="24"/>
          </w:rPr>
          <w:delText>иностранным туроператором;</w:delText>
        </w:r>
        <w:r w:rsidR="00CE7C6B" w:rsidRPr="00B206F3" w:rsidDel="00D34719">
          <w:rPr>
            <w:rFonts w:ascii="Tahoma" w:hAnsi="Tahoma" w:cs="Tahoma"/>
            <w:spacing w:val="-4"/>
            <w:kern w:val="16"/>
            <w:position w:val="2"/>
            <w:sz w:val="20"/>
            <w:szCs w:val="24"/>
          </w:rPr>
          <w:delText xml:space="preserve"> а в случае приобретения ЗАКАЗЧИКОМ туристского продукта/туристской усл</w:delText>
        </w:r>
        <w:r w:rsidR="00E31A9C" w:rsidRPr="00B206F3" w:rsidDel="00D34719">
          <w:rPr>
            <w:rFonts w:ascii="Tahoma" w:hAnsi="Tahoma" w:cs="Tahoma"/>
            <w:spacing w:val="-4"/>
            <w:kern w:val="16"/>
            <w:position w:val="2"/>
            <w:sz w:val="20"/>
            <w:szCs w:val="24"/>
          </w:rPr>
          <w:delText xml:space="preserve">уги в сфере внутреннего туризма - </w:delText>
        </w:r>
        <w:r w:rsidR="00BC0D8B" w:rsidRPr="00B206F3" w:rsidDel="00D34719">
          <w:rPr>
            <w:rFonts w:ascii="Tahoma" w:hAnsi="Tahoma" w:cs="Tahoma"/>
            <w:spacing w:val="-4"/>
            <w:kern w:val="16"/>
            <w:position w:val="2"/>
            <w:sz w:val="20"/>
            <w:szCs w:val="24"/>
          </w:rPr>
          <w:delText>тур</w:delText>
        </w:r>
        <w:r w:rsidR="00E31A9C" w:rsidRPr="00B206F3" w:rsidDel="00D34719">
          <w:rPr>
            <w:rFonts w:ascii="Tahoma" w:hAnsi="Tahoma" w:cs="Tahoma"/>
            <w:spacing w:val="-4"/>
            <w:kern w:val="16"/>
            <w:position w:val="2"/>
            <w:sz w:val="20"/>
            <w:szCs w:val="24"/>
          </w:rPr>
          <w:delText>оператором внутреннего туризма.</w:delText>
        </w:r>
      </w:del>
    </w:p>
    <w:p w:rsidR="002C65A2" w:rsidRPr="00B206F3" w:rsidDel="00D34719" w:rsidRDefault="00BC0D8B" w:rsidP="00857EE7">
      <w:pPr>
        <w:tabs>
          <w:tab w:val="left" w:pos="142"/>
        </w:tabs>
        <w:spacing w:after="0" w:line="276" w:lineRule="auto"/>
        <w:ind w:firstLine="284"/>
        <w:jc w:val="both"/>
        <w:outlineLvl w:val="0"/>
        <w:rPr>
          <w:del w:id="33" w:author="Виктория" w:date="2023-01-13T00:25:00Z"/>
          <w:rFonts w:ascii="Tahoma" w:hAnsi="Tahoma" w:cs="Tahoma"/>
          <w:spacing w:val="-4"/>
          <w:kern w:val="16"/>
          <w:position w:val="2"/>
          <w:sz w:val="20"/>
          <w:szCs w:val="24"/>
        </w:rPr>
      </w:pPr>
      <w:del w:id="34" w:author="Виктория" w:date="2023-01-13T00:25:00Z">
        <w:r w:rsidRPr="00B206F3" w:rsidDel="00D34719">
          <w:rPr>
            <w:rFonts w:ascii="Tahoma" w:hAnsi="Tahoma" w:cs="Tahoma"/>
            <w:spacing w:val="-4"/>
            <w:kern w:val="16"/>
            <w:position w:val="2"/>
            <w:sz w:val="20"/>
            <w:szCs w:val="24"/>
          </w:rPr>
          <w:delText>1.3. Т</w:delText>
        </w:r>
        <w:r w:rsidR="005C0BF4" w:rsidRPr="00B206F3" w:rsidDel="00D34719">
          <w:rPr>
            <w:rFonts w:ascii="Tahoma" w:hAnsi="Tahoma" w:cs="Tahoma"/>
            <w:spacing w:val="-4"/>
            <w:kern w:val="16"/>
            <w:position w:val="2"/>
            <w:sz w:val="20"/>
            <w:szCs w:val="24"/>
          </w:rPr>
          <w:delText xml:space="preserve">ермины, используемые в тексте настоящего Договора, следует понимать следующим образом: </w:delText>
        </w:r>
      </w:del>
    </w:p>
    <w:p w:rsidR="005C0BF4" w:rsidRPr="00B206F3" w:rsidDel="00D34719" w:rsidRDefault="005C0BF4" w:rsidP="00857EE7">
      <w:pPr>
        <w:tabs>
          <w:tab w:val="left" w:pos="142"/>
        </w:tabs>
        <w:spacing w:after="0" w:line="276" w:lineRule="auto"/>
        <w:ind w:firstLine="284"/>
        <w:jc w:val="both"/>
        <w:outlineLvl w:val="0"/>
        <w:rPr>
          <w:del w:id="35" w:author="Виктория" w:date="2023-01-13T00:25:00Z"/>
          <w:rFonts w:ascii="Tahoma" w:hAnsi="Tahoma" w:cs="Tahoma"/>
          <w:spacing w:val="-4"/>
          <w:kern w:val="16"/>
          <w:position w:val="2"/>
          <w:sz w:val="20"/>
          <w:szCs w:val="24"/>
        </w:rPr>
      </w:pPr>
      <w:del w:id="36" w:author="Виктория" w:date="2023-01-13T00:25:00Z">
        <w:r w:rsidRPr="00B206F3" w:rsidDel="00D34719">
          <w:rPr>
            <w:rFonts w:ascii="Tahoma" w:hAnsi="Tahoma" w:cs="Tahoma"/>
            <w:spacing w:val="-4"/>
            <w:kern w:val="16"/>
            <w:position w:val="2"/>
            <w:sz w:val="20"/>
            <w:szCs w:val="24"/>
          </w:rPr>
          <w:delText xml:space="preserve">«Турист»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 </w:delText>
        </w:r>
      </w:del>
    </w:p>
    <w:p w:rsidR="00D863E0" w:rsidRPr="00B206F3" w:rsidDel="00D34719" w:rsidRDefault="00D863E0" w:rsidP="00857EE7">
      <w:pPr>
        <w:tabs>
          <w:tab w:val="left" w:pos="142"/>
        </w:tabs>
        <w:spacing w:after="0" w:line="276" w:lineRule="auto"/>
        <w:ind w:firstLine="284"/>
        <w:jc w:val="both"/>
        <w:outlineLvl w:val="0"/>
        <w:rPr>
          <w:del w:id="37" w:author="Виктория" w:date="2023-01-13T00:25:00Z"/>
          <w:rFonts w:ascii="Tahoma" w:hAnsi="Tahoma" w:cs="Tahoma"/>
          <w:spacing w:val="-4"/>
          <w:kern w:val="16"/>
          <w:position w:val="2"/>
          <w:sz w:val="20"/>
          <w:szCs w:val="24"/>
        </w:rPr>
      </w:pPr>
      <w:del w:id="38" w:author="Виктория" w:date="2023-01-13T00:25:00Z">
        <w:r w:rsidRPr="00B206F3" w:rsidDel="00D34719">
          <w:rPr>
            <w:rFonts w:ascii="Tahoma" w:hAnsi="Tahoma" w:cs="Tahoma"/>
            <w:spacing w:val="-4"/>
            <w:kern w:val="16"/>
            <w:position w:val="2"/>
            <w:sz w:val="20"/>
            <w:szCs w:val="24"/>
          </w:rPr>
          <w:delText>«Заказчик туристского продукта/туристской услуги» (далее также -</w:delText>
        </w:r>
        <w:r w:rsidR="005E1010" w:rsidRPr="00B206F3" w:rsidDel="00D34719">
          <w:rPr>
            <w:rFonts w:ascii="Tahoma" w:hAnsi="Tahoma" w:cs="Tahoma"/>
            <w:spacing w:val="-4"/>
            <w:kern w:val="16"/>
            <w:position w:val="2"/>
            <w:sz w:val="20"/>
            <w:szCs w:val="24"/>
          </w:rPr>
          <w:delText xml:space="preserve"> ЗАКАЗЧИК</w:delText>
        </w:r>
        <w:r w:rsidRPr="00B206F3" w:rsidDel="00D34719">
          <w:rPr>
            <w:rFonts w:ascii="Tahoma" w:hAnsi="Tahoma" w:cs="Tahoma"/>
            <w:spacing w:val="-4"/>
            <w:kern w:val="16"/>
            <w:position w:val="2"/>
            <w:sz w:val="20"/>
            <w:szCs w:val="24"/>
          </w:rPr>
          <w:delText>) - турист или иное лицо, заказывающее туристский продукт/туристскую услугу от имени туриста, в том числе законный представитель несовершеннолетнего туриста;</w:delText>
        </w:r>
      </w:del>
    </w:p>
    <w:p w:rsidR="00D863E0" w:rsidRPr="00B206F3" w:rsidDel="00D34719" w:rsidRDefault="00D863E0" w:rsidP="00857EE7">
      <w:pPr>
        <w:tabs>
          <w:tab w:val="left" w:pos="142"/>
        </w:tabs>
        <w:spacing w:after="0" w:line="276" w:lineRule="auto"/>
        <w:ind w:firstLine="284"/>
        <w:jc w:val="both"/>
        <w:outlineLvl w:val="0"/>
        <w:rPr>
          <w:del w:id="39" w:author="Виктория" w:date="2023-01-13T00:25:00Z"/>
          <w:rFonts w:ascii="Tahoma" w:hAnsi="Tahoma" w:cs="Tahoma"/>
          <w:spacing w:val="-4"/>
          <w:kern w:val="16"/>
          <w:position w:val="2"/>
          <w:sz w:val="20"/>
          <w:szCs w:val="24"/>
        </w:rPr>
      </w:pPr>
      <w:del w:id="40" w:author="Виктория" w:date="2023-01-13T00:25:00Z">
        <w:r w:rsidRPr="00B206F3" w:rsidDel="00D34719">
          <w:rPr>
            <w:rFonts w:ascii="Tahoma" w:hAnsi="Tahoma" w:cs="Tahoma"/>
            <w:spacing w:val="-4"/>
            <w:kern w:val="16"/>
            <w:position w:val="2"/>
            <w:sz w:val="20"/>
            <w:szCs w:val="24"/>
          </w:rPr>
          <w:delText xml:space="preserve"> «Туристский продукт» (далее также – тур) -</w:delText>
        </w:r>
        <w:r w:rsidR="005E101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delText>
        </w:r>
        <w:r w:rsidR="00803EA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Под туристской услугой в настоящем Договоре подразумевается отдельно реализуемая услуга, а именно услуга по перевозке или размещению или любая иная, подтвержденная ТУРОПЕРАТОРОМ к исполнению</w:delText>
        </w:r>
        <w:r w:rsidR="00803EA0" w:rsidRPr="00B206F3" w:rsidDel="00D34719">
          <w:rPr>
            <w:rFonts w:ascii="Tahoma" w:hAnsi="Tahoma" w:cs="Tahoma"/>
            <w:spacing w:val="-4"/>
            <w:kern w:val="16"/>
            <w:position w:val="2"/>
            <w:sz w:val="20"/>
            <w:szCs w:val="24"/>
          </w:rPr>
          <w:delText>;</w:delText>
        </w:r>
        <w:r w:rsidRPr="00B206F3" w:rsidDel="00D34719">
          <w:rPr>
            <w:rFonts w:ascii="Tahoma" w:hAnsi="Tahoma" w:cs="Tahoma"/>
            <w:spacing w:val="-4"/>
            <w:kern w:val="16"/>
            <w:position w:val="2"/>
            <w:sz w:val="20"/>
            <w:szCs w:val="24"/>
          </w:rPr>
          <w:delText xml:space="preserve"> </w:delText>
        </w:r>
      </w:del>
    </w:p>
    <w:p w:rsidR="005E1010" w:rsidRPr="00B206F3" w:rsidDel="00D34719" w:rsidRDefault="005E1010" w:rsidP="00857EE7">
      <w:pPr>
        <w:tabs>
          <w:tab w:val="left" w:pos="142"/>
        </w:tabs>
        <w:spacing w:after="0" w:line="276" w:lineRule="auto"/>
        <w:ind w:firstLine="284"/>
        <w:jc w:val="both"/>
        <w:outlineLvl w:val="0"/>
        <w:rPr>
          <w:del w:id="41" w:author="Виктория" w:date="2023-01-13T00:25:00Z"/>
          <w:rFonts w:ascii="Tahoma" w:hAnsi="Tahoma" w:cs="Tahoma"/>
          <w:spacing w:val="-4"/>
          <w:kern w:val="16"/>
          <w:position w:val="2"/>
          <w:sz w:val="20"/>
          <w:szCs w:val="24"/>
        </w:rPr>
      </w:pPr>
      <w:del w:id="42" w:author="Виктория" w:date="2023-01-13T00:25:00Z">
        <w:r w:rsidRPr="00B206F3" w:rsidDel="00D34719">
          <w:rPr>
            <w:rFonts w:ascii="Tahoma" w:hAnsi="Tahoma" w:cs="Tahoma"/>
            <w:spacing w:val="-4"/>
            <w:kern w:val="16"/>
            <w:position w:val="2"/>
            <w:sz w:val="20"/>
            <w:szCs w:val="24"/>
          </w:rPr>
          <w:delText>«Сайт» – информационный ресурс в сети интернет, расположенный по адресу http://www.pegast.ru, через который осуществляется непосредственный заказ услуг</w:delText>
        </w:r>
        <w:r w:rsidR="00BE383B"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туристского продукта/туристской услуги;</w:delText>
        </w:r>
      </w:del>
    </w:p>
    <w:p w:rsidR="005E1010" w:rsidRPr="00B206F3" w:rsidDel="00D34719" w:rsidRDefault="005E1010" w:rsidP="00857EE7">
      <w:pPr>
        <w:tabs>
          <w:tab w:val="left" w:pos="142"/>
        </w:tabs>
        <w:spacing w:after="0" w:line="276" w:lineRule="auto"/>
        <w:ind w:firstLine="284"/>
        <w:jc w:val="both"/>
        <w:outlineLvl w:val="0"/>
        <w:rPr>
          <w:del w:id="43" w:author="Виктория" w:date="2023-01-13T00:25:00Z"/>
          <w:rFonts w:ascii="Tahoma" w:hAnsi="Tahoma" w:cs="Tahoma"/>
          <w:spacing w:val="-4"/>
          <w:kern w:val="16"/>
          <w:position w:val="2"/>
          <w:sz w:val="20"/>
          <w:szCs w:val="24"/>
        </w:rPr>
      </w:pPr>
      <w:del w:id="44" w:author="Виктория" w:date="2023-01-13T00:25:00Z">
        <w:r w:rsidRPr="00B206F3" w:rsidDel="00D34719">
          <w:rPr>
            <w:rFonts w:ascii="Tahoma" w:hAnsi="Tahoma" w:cs="Tahoma"/>
            <w:spacing w:val="-4"/>
            <w:kern w:val="16"/>
            <w:position w:val="2"/>
            <w:sz w:val="20"/>
            <w:szCs w:val="24"/>
          </w:rPr>
          <w:delText>«Система бронирования» – информационная система, расположенная на Сайте, содержащая информацию о предлагаемых туристских продуктах/туристских услугах, стоимости и условиях оплаты</w:delText>
        </w:r>
        <w:r w:rsidR="00BE383B" w:rsidRPr="00B206F3" w:rsidDel="00D34719">
          <w:rPr>
            <w:rFonts w:ascii="Tahoma" w:hAnsi="Tahoma" w:cs="Tahoma"/>
            <w:spacing w:val="-4"/>
            <w:kern w:val="16"/>
            <w:position w:val="2"/>
            <w:sz w:val="20"/>
            <w:szCs w:val="24"/>
          </w:rPr>
          <w:delText xml:space="preserve"> туристского продукта. </w:delText>
        </w:r>
        <w:r w:rsidRPr="00B206F3" w:rsidDel="00D34719">
          <w:rPr>
            <w:rFonts w:ascii="Tahoma" w:hAnsi="Tahoma" w:cs="Tahoma"/>
            <w:spacing w:val="-4"/>
            <w:kern w:val="16"/>
            <w:position w:val="2"/>
            <w:sz w:val="20"/>
            <w:szCs w:val="24"/>
          </w:rPr>
          <w:delText>Информация в системе бронирования может в любой момент быть изменена или дополнена иностранным туроператором или туроператором внутреннего туризма, в связи с этим информация актуальна исключительно в режиме «онлайн», т. е. в момент ее вывода на экран в ответ на соответствующий запрос поль</w:delText>
        </w:r>
        <w:r w:rsidR="00803EA0" w:rsidRPr="00B206F3" w:rsidDel="00D34719">
          <w:rPr>
            <w:rFonts w:ascii="Tahoma" w:hAnsi="Tahoma" w:cs="Tahoma"/>
            <w:spacing w:val="-4"/>
            <w:kern w:val="16"/>
            <w:position w:val="2"/>
            <w:sz w:val="20"/>
            <w:szCs w:val="24"/>
          </w:rPr>
          <w:delText>зователя к системе бронирования;</w:delText>
        </w:r>
      </w:del>
    </w:p>
    <w:p w:rsidR="005C0BF4" w:rsidRPr="00B206F3" w:rsidDel="00D34719" w:rsidRDefault="005E1010" w:rsidP="00857EE7">
      <w:pPr>
        <w:tabs>
          <w:tab w:val="left" w:pos="142"/>
        </w:tabs>
        <w:spacing w:after="0" w:line="276" w:lineRule="auto"/>
        <w:ind w:firstLine="284"/>
        <w:jc w:val="both"/>
        <w:outlineLvl w:val="0"/>
        <w:rPr>
          <w:del w:id="45" w:author="Виктория" w:date="2023-01-13T00:25:00Z"/>
          <w:rFonts w:ascii="Tahoma" w:hAnsi="Tahoma" w:cs="Tahoma"/>
          <w:spacing w:val="-4"/>
          <w:kern w:val="16"/>
          <w:position w:val="2"/>
          <w:sz w:val="20"/>
          <w:szCs w:val="24"/>
        </w:rPr>
      </w:pPr>
      <w:del w:id="46" w:author="Виктория" w:date="2023-01-13T00:25:00Z">
        <w:r w:rsidRPr="00B206F3" w:rsidDel="00D34719">
          <w:rPr>
            <w:rFonts w:ascii="Tahoma" w:hAnsi="Tahoma" w:cs="Tahoma"/>
            <w:spacing w:val="-4"/>
            <w:kern w:val="16"/>
            <w:position w:val="2"/>
            <w:sz w:val="20"/>
            <w:szCs w:val="24"/>
          </w:rPr>
          <w:delText>«Личный кабинет» - раздел Системы бронирования, в котором отражается информация по запросам на бронирование ТУРАГЕНТА, стоимости турпродукта туристского продукта/туристской услуги по каждому запросу на бронирование ТУРАГЕНТА, статусе запроса на бронирование, информация об оплате (частичной оплате) и другая необходимая информация, предоставляемая ТУРАГЕНТУ и заказчику туристского продукта/туристской услуги в рамках исполнения настоящего Договора;</w:delText>
        </w:r>
      </w:del>
    </w:p>
    <w:p w:rsidR="005C0BF4" w:rsidRPr="00B206F3" w:rsidDel="00D34719" w:rsidRDefault="005C0BF4" w:rsidP="00857EE7">
      <w:pPr>
        <w:tabs>
          <w:tab w:val="left" w:pos="142"/>
        </w:tabs>
        <w:spacing w:after="0" w:line="276" w:lineRule="auto"/>
        <w:ind w:firstLine="284"/>
        <w:jc w:val="both"/>
        <w:outlineLvl w:val="0"/>
        <w:rPr>
          <w:del w:id="47" w:author="Виктория" w:date="2023-01-13T00:25:00Z"/>
          <w:rFonts w:ascii="Tahoma" w:hAnsi="Tahoma" w:cs="Tahoma"/>
          <w:spacing w:val="-4"/>
          <w:kern w:val="16"/>
          <w:position w:val="2"/>
          <w:sz w:val="20"/>
          <w:szCs w:val="24"/>
        </w:rPr>
      </w:pPr>
      <w:del w:id="48" w:author="Виктория" w:date="2023-01-13T00:25:00Z">
        <w:r w:rsidRPr="00B206F3" w:rsidDel="00D34719">
          <w:rPr>
            <w:rFonts w:ascii="Tahoma" w:hAnsi="Tahoma" w:cs="Tahoma"/>
            <w:spacing w:val="-4"/>
            <w:kern w:val="16"/>
            <w:position w:val="2"/>
            <w:sz w:val="20"/>
            <w:szCs w:val="24"/>
          </w:rPr>
          <w:delText xml:space="preserve">«Экстренная помощь» –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соответствии с действующим законодательством; </w:delText>
        </w:r>
      </w:del>
    </w:p>
    <w:p w:rsidR="005C0BF4" w:rsidRPr="00B206F3" w:rsidDel="00D34719" w:rsidRDefault="005C0BF4" w:rsidP="00857EE7">
      <w:pPr>
        <w:tabs>
          <w:tab w:val="left" w:pos="142"/>
        </w:tabs>
        <w:spacing w:after="0" w:line="276" w:lineRule="auto"/>
        <w:ind w:firstLine="284"/>
        <w:jc w:val="both"/>
        <w:outlineLvl w:val="0"/>
        <w:rPr>
          <w:del w:id="49" w:author="Виктория" w:date="2023-01-13T00:25:00Z"/>
          <w:rFonts w:ascii="Tahoma" w:hAnsi="Tahoma" w:cs="Tahoma"/>
          <w:spacing w:val="-4"/>
          <w:kern w:val="16"/>
          <w:position w:val="2"/>
          <w:sz w:val="20"/>
          <w:szCs w:val="24"/>
        </w:rPr>
      </w:pPr>
      <w:del w:id="50" w:author="Виктория" w:date="2023-01-13T00:25:00Z">
        <w:r w:rsidRPr="00B206F3" w:rsidDel="00D34719">
          <w:rPr>
            <w:rFonts w:ascii="Tahoma" w:hAnsi="Tahoma" w:cs="Tahoma"/>
            <w:spacing w:val="-4"/>
            <w:kern w:val="16"/>
            <w:position w:val="2"/>
            <w:sz w:val="20"/>
            <w:szCs w:val="24"/>
          </w:rPr>
          <w:delText>«Общая цена туристского продукта (Стоимость туристского продукта)</w:delText>
        </w:r>
        <w:r w:rsidR="000F5EF7" w:rsidRPr="00B206F3" w:rsidDel="00D34719">
          <w:rPr>
            <w:rFonts w:ascii="Tahoma" w:hAnsi="Tahoma" w:cs="Tahoma"/>
            <w:spacing w:val="-4"/>
            <w:kern w:val="16"/>
            <w:position w:val="2"/>
            <w:sz w:val="20"/>
            <w:szCs w:val="24"/>
          </w:rPr>
          <w:delText>/цена туристской услуги</w:delText>
        </w:r>
        <w:r w:rsidRPr="00B206F3" w:rsidDel="00D34719">
          <w:rPr>
            <w:rFonts w:ascii="Tahoma" w:hAnsi="Tahoma" w:cs="Tahoma"/>
            <w:spacing w:val="-4"/>
            <w:kern w:val="16"/>
            <w:position w:val="2"/>
            <w:sz w:val="20"/>
            <w:szCs w:val="24"/>
          </w:rPr>
          <w:delText>» - плата за услуги, входящие в туристский продукт</w:delText>
        </w:r>
        <w:r w:rsidR="00803EA0" w:rsidRPr="00B206F3" w:rsidDel="00D34719">
          <w:rPr>
            <w:rFonts w:ascii="Tahoma" w:hAnsi="Tahoma" w:cs="Tahoma"/>
            <w:spacing w:val="-4"/>
            <w:kern w:val="16"/>
            <w:position w:val="2"/>
            <w:sz w:val="20"/>
            <w:szCs w:val="24"/>
          </w:rPr>
          <w:delText>/плата за туристическую услугу</w:delText>
        </w:r>
        <w:r w:rsidRPr="00B206F3" w:rsidDel="00D34719">
          <w:rPr>
            <w:rFonts w:ascii="Tahoma" w:hAnsi="Tahoma" w:cs="Tahoma"/>
            <w:spacing w:val="-4"/>
            <w:kern w:val="16"/>
            <w:position w:val="2"/>
            <w:sz w:val="20"/>
            <w:szCs w:val="24"/>
          </w:rPr>
          <w:delText>;</w:delText>
        </w:r>
      </w:del>
    </w:p>
    <w:p w:rsidR="005C0BF4" w:rsidRPr="00B206F3" w:rsidDel="00D34719" w:rsidRDefault="005C0BF4" w:rsidP="00857EE7">
      <w:pPr>
        <w:tabs>
          <w:tab w:val="left" w:pos="142"/>
        </w:tabs>
        <w:spacing w:after="0" w:line="276" w:lineRule="auto"/>
        <w:ind w:firstLine="284"/>
        <w:jc w:val="both"/>
        <w:outlineLvl w:val="0"/>
        <w:rPr>
          <w:del w:id="51" w:author="Виктория" w:date="2023-01-13T00:25:00Z"/>
          <w:rFonts w:ascii="Tahoma" w:hAnsi="Tahoma" w:cs="Tahoma"/>
          <w:spacing w:val="-4"/>
          <w:kern w:val="16"/>
          <w:position w:val="2"/>
          <w:sz w:val="20"/>
          <w:szCs w:val="24"/>
        </w:rPr>
      </w:pPr>
      <w:del w:id="52" w:author="Виктория" w:date="2023-01-13T00:25:00Z">
        <w:r w:rsidRPr="00B206F3" w:rsidDel="00D34719">
          <w:rPr>
            <w:rFonts w:ascii="Tahoma" w:hAnsi="Tahoma" w:cs="Tahoma"/>
            <w:spacing w:val="-4"/>
            <w:kern w:val="16"/>
            <w:position w:val="2"/>
            <w:sz w:val="20"/>
            <w:szCs w:val="24"/>
          </w:rPr>
          <w:delText>«Сервисный сбор ТУРАГЕНТА» - плата, взимаемая с ЗАКАЗЧИКА за оказание ТУРАГЕНТОМ услуг, связанных с реализацией туристского продукта</w:delText>
        </w:r>
        <w:r w:rsidR="00F26EDA" w:rsidRPr="00B206F3" w:rsidDel="00D34719">
          <w:rPr>
            <w:rFonts w:ascii="Tahoma" w:hAnsi="Tahoma" w:cs="Tahoma"/>
            <w:spacing w:val="-4"/>
            <w:kern w:val="16"/>
            <w:position w:val="2"/>
            <w:sz w:val="20"/>
            <w:szCs w:val="24"/>
          </w:rPr>
          <w:delText>/туристской услуги</w:delText>
        </w:r>
        <w:r w:rsidRPr="00B206F3" w:rsidDel="00D34719">
          <w:rPr>
            <w:rFonts w:ascii="Tahoma" w:hAnsi="Tahoma" w:cs="Tahoma"/>
            <w:spacing w:val="-4"/>
            <w:kern w:val="16"/>
            <w:position w:val="2"/>
            <w:sz w:val="20"/>
            <w:szCs w:val="24"/>
          </w:rPr>
          <w:delText>, сформированного иностранным туроператором</w:delText>
        </w:r>
        <w:r w:rsidR="000F5EF7" w:rsidRPr="00B206F3" w:rsidDel="00D34719">
          <w:rPr>
            <w:rFonts w:ascii="Tahoma" w:hAnsi="Tahoma" w:cs="Tahoma"/>
            <w:spacing w:val="-4"/>
            <w:kern w:val="16"/>
            <w:position w:val="2"/>
            <w:sz w:val="20"/>
            <w:szCs w:val="24"/>
          </w:rPr>
          <w:delText>/</w:delText>
        </w:r>
        <w:r w:rsidR="000F5EF7" w:rsidRPr="00B206F3" w:rsidDel="00D34719">
          <w:rPr>
            <w:rFonts w:ascii="Tahoma" w:hAnsi="Tahoma" w:cs="Tahoma"/>
            <w:bCs/>
            <w:iCs/>
            <w:sz w:val="20"/>
            <w:szCs w:val="24"/>
          </w:rPr>
          <w:delText>туроператора внутреннего туризма</w:delText>
        </w:r>
        <w:r w:rsidRPr="00B206F3" w:rsidDel="00D34719">
          <w:rPr>
            <w:rFonts w:ascii="Tahoma" w:hAnsi="Tahoma" w:cs="Tahoma"/>
            <w:spacing w:val="-4"/>
            <w:kern w:val="16"/>
            <w:position w:val="2"/>
            <w:sz w:val="20"/>
            <w:szCs w:val="24"/>
          </w:rPr>
          <w:delText xml:space="preserve"> в части исполнения обязательств ТУРАГЕНТА по настоящему Договору.</w:delText>
        </w:r>
      </w:del>
    </w:p>
    <w:p w:rsidR="00AC5A49" w:rsidRPr="00B206F3" w:rsidDel="00D34719" w:rsidRDefault="005C0BF4" w:rsidP="00857EE7">
      <w:pPr>
        <w:spacing w:after="0" w:line="276" w:lineRule="auto"/>
        <w:ind w:firstLine="284"/>
        <w:jc w:val="both"/>
        <w:rPr>
          <w:del w:id="53" w:author="Виктория" w:date="2023-01-13T00:25:00Z"/>
          <w:rFonts w:ascii="Tahoma" w:eastAsia="Calibri" w:hAnsi="Tahoma" w:cs="Tahoma"/>
          <w:sz w:val="20"/>
          <w:szCs w:val="24"/>
        </w:rPr>
      </w:pPr>
      <w:del w:id="54"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4</w:delText>
        </w:r>
        <w:r w:rsidR="006E325B" w:rsidRPr="00B206F3" w:rsidDel="00D34719">
          <w:rPr>
            <w:rFonts w:ascii="Tahoma" w:eastAsia="Calibri" w:hAnsi="Tahoma" w:cs="Tahoma"/>
            <w:sz w:val="20"/>
            <w:szCs w:val="24"/>
          </w:rPr>
          <w:delText xml:space="preserve">. Сведения о </w:delText>
        </w:r>
        <w:r w:rsidR="00CA183D" w:rsidRPr="00B206F3" w:rsidDel="00D34719">
          <w:rPr>
            <w:rFonts w:ascii="Tahoma" w:eastAsia="Calibri" w:hAnsi="Tahoma" w:cs="Tahoma"/>
            <w:sz w:val="20"/>
            <w:szCs w:val="24"/>
          </w:rPr>
          <w:delText>ЗАКАЗЧИКЕ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ТУРИСТЕ</w:delText>
        </w:r>
        <w:r w:rsidR="006E325B" w:rsidRPr="00B206F3" w:rsidDel="00D34719">
          <w:rPr>
            <w:rFonts w:ascii="Tahoma" w:eastAsia="Calibri" w:hAnsi="Tahoma" w:cs="Tahoma"/>
            <w:sz w:val="20"/>
            <w:szCs w:val="24"/>
          </w:rPr>
          <w:delText xml:space="preserve"> в объеме, необходимом для исполнения Договора, указаны в </w:delText>
        </w:r>
        <w:r w:rsidR="00B81DBD" w:rsidRPr="00B206F3" w:rsidDel="00D34719">
          <w:rPr>
            <w:rFonts w:ascii="Tahoma" w:eastAsia="Calibri" w:hAnsi="Tahoma" w:cs="Tahoma"/>
            <w:sz w:val="20"/>
            <w:szCs w:val="24"/>
          </w:rPr>
          <w:delText>Листе бронирования/</w:delText>
        </w:r>
        <w:r w:rsidR="006E325B" w:rsidRPr="00B206F3" w:rsidDel="00D34719">
          <w:rPr>
            <w:rFonts w:ascii="Tahoma" w:eastAsia="Calibri" w:hAnsi="Tahoma" w:cs="Tahoma"/>
            <w:sz w:val="20"/>
            <w:szCs w:val="24"/>
          </w:rPr>
          <w:delText>Заявке на бронирование (Приложение № 1</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к Договору). Информация о </w:delText>
        </w:r>
        <w:r w:rsidR="00CA183D" w:rsidRPr="00B206F3" w:rsidDel="00D34719">
          <w:rPr>
            <w:rFonts w:ascii="Tahoma" w:eastAsia="Calibri" w:hAnsi="Tahoma" w:cs="Tahoma"/>
            <w:sz w:val="20"/>
            <w:szCs w:val="24"/>
          </w:rPr>
          <w:delText>ТУРОПЕРАТОРЕ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ТУРАГЕНТЕ</w:delText>
        </w:r>
        <w:r w:rsidR="006E325B" w:rsidRPr="00B206F3" w:rsidDel="00D34719">
          <w:rPr>
            <w:rFonts w:ascii="Tahoma" w:eastAsia="Calibri" w:hAnsi="Tahoma" w:cs="Tahoma"/>
            <w:sz w:val="20"/>
            <w:szCs w:val="24"/>
          </w:rPr>
          <w:delText xml:space="preserve"> указана в Приложении</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 2 к Договору. </w:delText>
        </w:r>
        <w:r w:rsidR="00D629C7" w:rsidRPr="00B206F3" w:rsidDel="00D34719">
          <w:rPr>
            <w:rFonts w:ascii="Tahoma" w:eastAsia="Calibri" w:hAnsi="Tahoma" w:cs="Tahoma"/>
            <w:sz w:val="20"/>
            <w:szCs w:val="24"/>
          </w:rPr>
          <w:delText>Опись документов, принятых от ЗАКАЗЧИКА, указана в Приложении № 3 к Договору.</w:delText>
        </w:r>
        <w:r w:rsidR="00B81DBD" w:rsidRPr="00B206F3" w:rsidDel="00D34719">
          <w:rPr>
            <w:rFonts w:ascii="Tahoma" w:eastAsia="Calibri" w:hAnsi="Tahoma" w:cs="Tahoma"/>
            <w:sz w:val="20"/>
            <w:szCs w:val="24"/>
          </w:rPr>
          <w:delText xml:space="preserve"> </w:delText>
        </w:r>
        <w:r w:rsidR="00AC5A49" w:rsidRPr="00B206F3" w:rsidDel="00D34719">
          <w:rPr>
            <w:rFonts w:ascii="Tahoma" w:eastAsia="Calibri" w:hAnsi="Tahoma" w:cs="Tahoma"/>
            <w:sz w:val="20"/>
            <w:szCs w:val="24"/>
          </w:rPr>
          <w:delText>Согласие на обработку и передачу (в т.ч. трансграничную) персональных данных оформляется по форме согласно Приложения № 4 к Договору. Отказ от доб</w:delText>
        </w:r>
        <w:r w:rsidR="00B81DBD" w:rsidRPr="00B206F3" w:rsidDel="00D34719">
          <w:rPr>
            <w:rFonts w:ascii="Tahoma" w:eastAsia="Calibri" w:hAnsi="Tahoma" w:cs="Tahoma"/>
            <w:sz w:val="20"/>
            <w:szCs w:val="24"/>
          </w:rPr>
          <w:delText>р</w:delText>
        </w:r>
        <w:r w:rsidR="00AC5A49" w:rsidRPr="00B206F3" w:rsidDel="00D34719">
          <w:rPr>
            <w:rFonts w:ascii="Tahoma" w:eastAsia="Calibri" w:hAnsi="Tahoma" w:cs="Tahoma"/>
            <w:sz w:val="20"/>
            <w:szCs w:val="24"/>
          </w:rPr>
          <w:delText xml:space="preserve">овольного </w:delText>
        </w:r>
        <w:r w:rsidR="00B81DBD" w:rsidRPr="00B206F3" w:rsidDel="00D34719">
          <w:rPr>
            <w:rFonts w:ascii="Tahoma" w:eastAsia="Calibri" w:hAnsi="Tahoma" w:cs="Tahoma"/>
            <w:sz w:val="20"/>
            <w:szCs w:val="24"/>
          </w:rPr>
          <w:delText>медицинского страхования</w:delText>
        </w:r>
        <w:r w:rsidR="00AC5A49" w:rsidRPr="00B206F3" w:rsidDel="00D34719">
          <w:rPr>
            <w:rFonts w:ascii="Tahoma" w:eastAsia="Calibri" w:hAnsi="Tahoma" w:cs="Tahoma"/>
            <w:sz w:val="20"/>
            <w:szCs w:val="24"/>
          </w:rPr>
          <w:delText xml:space="preserve"> </w:delText>
        </w:r>
        <w:r w:rsidR="00B81DBD" w:rsidRPr="00B206F3" w:rsidDel="00D34719">
          <w:rPr>
            <w:rFonts w:ascii="Tahoma" w:eastAsia="Calibri" w:hAnsi="Tahoma" w:cs="Tahoma"/>
            <w:sz w:val="20"/>
            <w:szCs w:val="24"/>
          </w:rPr>
          <w:delText>оформляется по форме согласно Приложения № 5 к Договору.</w:delText>
        </w:r>
      </w:del>
    </w:p>
    <w:p w:rsidR="004A2C26" w:rsidRPr="00B206F3" w:rsidDel="00D34719" w:rsidRDefault="004A2C26" w:rsidP="00857EE7">
      <w:pPr>
        <w:spacing w:after="0" w:line="276" w:lineRule="auto"/>
        <w:ind w:firstLine="284"/>
        <w:jc w:val="both"/>
        <w:rPr>
          <w:del w:id="55" w:author="Виктория" w:date="2023-01-13T00:25:00Z"/>
          <w:rFonts w:ascii="Tahoma" w:eastAsia="Calibri" w:hAnsi="Tahoma" w:cs="Tahoma"/>
          <w:sz w:val="20"/>
          <w:szCs w:val="24"/>
        </w:rPr>
      </w:pPr>
      <w:del w:id="56"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5</w:delText>
        </w:r>
        <w:r w:rsidRPr="00B206F3" w:rsidDel="00D34719">
          <w:rPr>
            <w:rFonts w:ascii="Tahoma" w:eastAsia="Calibri" w:hAnsi="Tahoma" w:cs="Tahoma"/>
            <w:sz w:val="20"/>
            <w:szCs w:val="24"/>
          </w:rPr>
          <w:delText xml:space="preserve">. Договор о реализации туристского продукта/туристской услуги заключается под отлагательным условием, согласно которому права и обязанности ТУРОПЕРАТОРА возникают </w:delText>
        </w:r>
        <w:r w:rsidR="005F62EC" w:rsidRPr="00B206F3" w:rsidDel="00D34719">
          <w:rPr>
            <w:rFonts w:ascii="Tahoma" w:eastAsia="Calibri" w:hAnsi="Tahoma" w:cs="Tahoma"/>
            <w:sz w:val="20"/>
            <w:szCs w:val="24"/>
          </w:rPr>
          <w:delText xml:space="preserve">перед ЗАКАЗЧИКОМ </w:delText>
        </w:r>
        <w:r w:rsidRPr="00B206F3" w:rsidDel="00D34719">
          <w:rPr>
            <w:rFonts w:ascii="Tahoma" w:eastAsia="Calibri" w:hAnsi="Tahoma" w:cs="Tahoma"/>
            <w:sz w:val="20"/>
            <w:szCs w:val="24"/>
          </w:rPr>
          <w:delText>с момента подтверждения</w:delText>
        </w:r>
        <w:r w:rsidR="00A555B0" w:rsidDel="00D34719">
          <w:rPr>
            <w:rFonts w:ascii="Tahoma" w:eastAsia="Calibri" w:hAnsi="Tahoma" w:cs="Tahoma"/>
            <w:sz w:val="20"/>
            <w:szCs w:val="24"/>
          </w:rPr>
          <w:delText xml:space="preserve"> и формирования</w:delText>
        </w:r>
        <w:r w:rsidRPr="00B206F3" w:rsidDel="00D34719">
          <w:rPr>
            <w:rFonts w:ascii="Tahoma" w:eastAsia="Calibri" w:hAnsi="Tahoma" w:cs="Tahoma"/>
            <w:sz w:val="20"/>
            <w:szCs w:val="24"/>
          </w:rPr>
          <w:delText xml:space="preserve"> туристского продукта/туристской услуги</w:delText>
        </w:r>
        <w:r w:rsidR="005F62EC" w:rsidRPr="00B206F3" w:rsidDel="00D34719">
          <w:rPr>
            <w:rFonts w:ascii="Tahoma" w:eastAsia="Calibri" w:hAnsi="Tahoma" w:cs="Tahoma"/>
            <w:sz w:val="20"/>
            <w:szCs w:val="24"/>
          </w:rPr>
          <w:delText>.</w:delText>
        </w:r>
      </w:del>
    </w:p>
    <w:p w:rsidR="00FA16BF" w:rsidRPr="00B206F3" w:rsidDel="00D34719" w:rsidRDefault="00FA16BF" w:rsidP="004D573D">
      <w:pPr>
        <w:autoSpaceDE w:val="0"/>
        <w:autoSpaceDN w:val="0"/>
        <w:adjustRightInd w:val="0"/>
        <w:spacing w:after="0" w:line="276" w:lineRule="auto"/>
        <w:outlineLvl w:val="0"/>
        <w:rPr>
          <w:del w:id="57" w:author="Виктория" w:date="2023-01-13T00:25:00Z"/>
          <w:rFonts w:ascii="Tahoma" w:eastAsia="Calibri" w:hAnsi="Tahoma" w:cs="Tahoma"/>
          <w:sz w:val="20"/>
          <w:szCs w:val="24"/>
        </w:rPr>
      </w:pPr>
    </w:p>
    <w:p w:rsidR="006E325B" w:rsidRPr="00B206F3" w:rsidDel="00D34719" w:rsidRDefault="006E325B" w:rsidP="004D573D">
      <w:pPr>
        <w:suppressAutoHyphens/>
        <w:spacing w:after="0" w:line="276" w:lineRule="auto"/>
        <w:ind w:left="-450"/>
        <w:contextualSpacing/>
        <w:jc w:val="center"/>
        <w:rPr>
          <w:del w:id="58" w:author="Виктория" w:date="2023-01-13T00:25:00Z"/>
          <w:rFonts w:ascii="Tahoma" w:eastAsia="Calibri" w:hAnsi="Tahoma" w:cs="Tahoma"/>
          <w:b/>
          <w:sz w:val="20"/>
          <w:szCs w:val="24"/>
          <w:lang w:eastAsia="ar-SA"/>
        </w:rPr>
      </w:pPr>
      <w:del w:id="59" w:author="Виктория" w:date="2023-01-13T00:25:00Z">
        <w:r w:rsidRPr="00B206F3" w:rsidDel="00D34719">
          <w:rPr>
            <w:rFonts w:ascii="Tahoma" w:eastAsia="Calibri" w:hAnsi="Tahoma" w:cs="Tahoma"/>
            <w:b/>
            <w:sz w:val="20"/>
            <w:szCs w:val="24"/>
            <w:lang w:eastAsia="ar-SA"/>
          </w:rPr>
          <w:delText>2. Общая цена туристского продукта и порядок оплаты</w:delText>
        </w:r>
      </w:del>
    </w:p>
    <w:p w:rsidR="006E325B" w:rsidRPr="00B206F3" w:rsidDel="00D34719" w:rsidRDefault="006E325B" w:rsidP="00171D25">
      <w:pPr>
        <w:suppressAutoHyphens/>
        <w:spacing w:after="0" w:line="276" w:lineRule="auto"/>
        <w:ind w:firstLine="284"/>
        <w:jc w:val="both"/>
        <w:rPr>
          <w:del w:id="60" w:author="Виктория" w:date="2023-01-13T00:25:00Z"/>
          <w:rFonts w:ascii="Tahoma" w:eastAsia="Calibri" w:hAnsi="Tahoma" w:cs="Tahoma"/>
          <w:sz w:val="20"/>
          <w:szCs w:val="24"/>
        </w:rPr>
      </w:pPr>
      <w:del w:id="61" w:author="Виктория" w:date="2023-01-13T00:25:00Z">
        <w:r w:rsidRPr="00B206F3" w:rsidDel="00D34719">
          <w:rPr>
            <w:rFonts w:ascii="Tahoma" w:eastAsia="Calibri" w:hAnsi="Tahoma" w:cs="Tahoma"/>
            <w:sz w:val="20"/>
            <w:szCs w:val="24"/>
            <w:lang w:eastAsia="ar-SA"/>
          </w:rPr>
          <w:delText xml:space="preserve">2.1. </w:delText>
        </w:r>
        <w:r w:rsidR="00EC3935" w:rsidRPr="00B206F3" w:rsidDel="00D34719">
          <w:rPr>
            <w:rFonts w:ascii="Tahoma" w:eastAsia="Calibri" w:hAnsi="Tahoma" w:cs="Tahoma"/>
            <w:sz w:val="20"/>
            <w:szCs w:val="24"/>
            <w:lang w:eastAsia="ar-SA"/>
          </w:rPr>
          <w:delText xml:space="preserve">Общая цена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B51F1" w:rsidRPr="00B206F3" w:rsidDel="00D34719">
          <w:rPr>
            <w:rFonts w:ascii="Tahoma" w:eastAsia="Calibri" w:hAnsi="Tahoma" w:cs="Tahoma"/>
            <w:sz w:val="20"/>
            <w:szCs w:val="24"/>
            <w:lang w:eastAsia="ar-SA"/>
          </w:rPr>
          <w:delText xml:space="preserve"> </w:delText>
        </w:r>
        <w:r w:rsidR="00EC3935" w:rsidRPr="00B206F3" w:rsidDel="00D34719">
          <w:rPr>
            <w:rFonts w:ascii="Tahoma" w:eastAsia="Calibri" w:hAnsi="Tahoma" w:cs="Tahoma"/>
            <w:sz w:val="20"/>
            <w:szCs w:val="24"/>
            <w:lang w:eastAsia="ar-SA"/>
          </w:rPr>
          <w:delText>указана</w:delText>
        </w:r>
        <w:r w:rsidR="00312C23" w:rsidRPr="00B206F3" w:rsidDel="00D34719">
          <w:rPr>
            <w:rFonts w:ascii="Tahoma" w:eastAsia="Calibri" w:hAnsi="Tahoma" w:cs="Tahoma"/>
            <w:sz w:val="20"/>
            <w:szCs w:val="24"/>
            <w:lang w:eastAsia="ar-SA"/>
          </w:rPr>
          <w:delText xml:space="preserve"> в «Листе бронирования», являющегося</w:delText>
        </w:r>
        <w:r w:rsidR="00EC3935" w:rsidRPr="00B206F3" w:rsidDel="00D34719">
          <w:rPr>
            <w:rFonts w:ascii="Tahoma" w:eastAsia="Calibri" w:hAnsi="Tahoma" w:cs="Tahoma"/>
            <w:sz w:val="20"/>
            <w:szCs w:val="24"/>
            <w:lang w:eastAsia="ar-SA"/>
          </w:rPr>
          <w:delText xml:space="preserve"> </w:delText>
        </w:r>
        <w:r w:rsidR="00312C23" w:rsidRPr="00B206F3" w:rsidDel="00D34719">
          <w:rPr>
            <w:rFonts w:ascii="Tahoma" w:eastAsia="Calibri" w:hAnsi="Tahoma" w:cs="Tahoma"/>
            <w:sz w:val="20"/>
            <w:szCs w:val="24"/>
            <w:lang w:eastAsia="ar-SA"/>
          </w:rPr>
          <w:delText xml:space="preserve">неотъемлемой частью настоящего </w:delText>
        </w:r>
        <w:r w:rsidR="00EC3935" w:rsidRPr="00B206F3" w:rsidDel="00D34719">
          <w:rPr>
            <w:rFonts w:ascii="Tahoma" w:eastAsia="Calibri" w:hAnsi="Tahoma" w:cs="Tahoma"/>
            <w:sz w:val="20"/>
            <w:szCs w:val="24"/>
            <w:lang w:eastAsia="ar-SA"/>
          </w:rPr>
          <w:delText xml:space="preserve">Договора. Кроме общей цены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«Листе бронирования» указывается размер сервисного сбора ТУРАГЕНТА.</w:delText>
        </w:r>
      </w:del>
    </w:p>
    <w:p w:rsidR="00EC3935" w:rsidRPr="00B206F3" w:rsidDel="00D34719" w:rsidRDefault="00EC3935" w:rsidP="00171D25">
      <w:pPr>
        <w:spacing w:after="0" w:line="276" w:lineRule="auto"/>
        <w:ind w:firstLine="284"/>
        <w:jc w:val="both"/>
        <w:rPr>
          <w:del w:id="62" w:author="Виктория" w:date="2023-01-13T00:25:00Z"/>
          <w:rFonts w:ascii="Tahoma" w:eastAsia="Calibri" w:hAnsi="Tahoma" w:cs="Tahoma"/>
          <w:sz w:val="20"/>
          <w:szCs w:val="24"/>
          <w:lang w:eastAsia="ar-SA"/>
        </w:rPr>
      </w:pPr>
      <w:del w:id="63" w:author="Виктория" w:date="2023-01-13T00:25:00Z">
        <w:r w:rsidRPr="00B206F3" w:rsidDel="00D34719">
          <w:rPr>
            <w:rFonts w:ascii="Tahoma" w:eastAsia="Calibri" w:hAnsi="Tahoma" w:cs="Tahoma"/>
            <w:sz w:val="20"/>
            <w:szCs w:val="24"/>
            <w:lang w:eastAsia="ar-SA"/>
          </w:rPr>
          <w:delText>2.2. ЗАКАЗЧИК обязуется оплат</w:delText>
        </w:r>
        <w:r w:rsidR="00755693" w:rsidRPr="00B206F3" w:rsidDel="00D34719">
          <w:rPr>
            <w:rFonts w:ascii="Tahoma" w:eastAsia="Calibri" w:hAnsi="Tahoma" w:cs="Tahoma"/>
            <w:sz w:val="20"/>
            <w:szCs w:val="24"/>
            <w:lang w:eastAsia="ar-SA"/>
          </w:rPr>
          <w:delText>ить ТУРАГЕНТУ полную стоимость Т</w:delText>
        </w:r>
        <w:r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указанных в п. 1.1. настоящего Договора</w:delText>
        </w:r>
        <w:r w:rsidR="00EB51F1"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xml:space="preserve"> </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Листе бронирования</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а также сервисный сбор ТУРАГЕНТА.</w:delText>
        </w:r>
      </w:del>
    </w:p>
    <w:p w:rsidR="00EC3935" w:rsidRPr="00B206F3" w:rsidDel="00D34719" w:rsidRDefault="00CA183D" w:rsidP="00171D25">
      <w:pPr>
        <w:spacing w:after="0" w:line="276" w:lineRule="auto"/>
        <w:ind w:firstLine="284"/>
        <w:jc w:val="both"/>
        <w:rPr>
          <w:del w:id="64" w:author="Виктория" w:date="2023-01-13T00:25:00Z"/>
          <w:rFonts w:ascii="Tahoma" w:eastAsia="Calibri" w:hAnsi="Tahoma" w:cs="Tahoma"/>
          <w:sz w:val="20"/>
          <w:szCs w:val="24"/>
          <w:lang w:eastAsia="ar-SA"/>
        </w:rPr>
      </w:pPr>
      <w:del w:id="65" w:author="Виктория" w:date="2023-01-13T00:25:00Z">
        <w:r w:rsidRPr="00B206F3" w:rsidDel="00D34719">
          <w:rPr>
            <w:rFonts w:ascii="Tahoma" w:eastAsia="Calibri" w:hAnsi="Tahoma" w:cs="Tahoma"/>
            <w:sz w:val="20"/>
            <w:szCs w:val="24"/>
            <w:lang w:eastAsia="ar-SA"/>
          </w:rPr>
          <w:delText>2.3</w:delText>
        </w:r>
        <w:r w:rsidR="00EC3935" w:rsidRPr="00B206F3" w:rsidDel="00D34719">
          <w:rPr>
            <w:rFonts w:ascii="Tahoma" w:eastAsia="Calibri" w:hAnsi="Tahoma" w:cs="Tahoma"/>
            <w:sz w:val="20"/>
            <w:szCs w:val="24"/>
            <w:lang w:eastAsia="ar-SA"/>
          </w:rPr>
          <w:delText xml:space="preserve">. По данному договору ЗАКАЗЧИК имеет возможность оплатить стоимость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единовременным платежом, либо частями (схема расчета указана в «Листе бронировани</w:delText>
        </w:r>
        <w:r w:rsidR="00755693" w:rsidRPr="00B206F3" w:rsidDel="00D34719">
          <w:rPr>
            <w:rFonts w:ascii="Tahoma" w:eastAsia="Calibri" w:hAnsi="Tahoma" w:cs="Tahoma"/>
            <w:sz w:val="20"/>
            <w:szCs w:val="24"/>
            <w:lang w:eastAsia="ar-SA"/>
          </w:rPr>
          <w:delText>я»), при условии соблюдения п. 2.5</w:delText>
        </w:r>
        <w:r w:rsidR="00EC3935" w:rsidRPr="00B206F3" w:rsidDel="00D34719">
          <w:rPr>
            <w:rFonts w:ascii="Tahoma" w:eastAsia="Calibri" w:hAnsi="Tahoma" w:cs="Tahoma"/>
            <w:sz w:val="20"/>
            <w:szCs w:val="24"/>
            <w:lang w:eastAsia="ar-SA"/>
          </w:rPr>
          <w:delText>. настоящего Договора.</w:delText>
        </w:r>
      </w:del>
    </w:p>
    <w:p w:rsidR="00EC3935" w:rsidRPr="00B206F3" w:rsidDel="00D34719" w:rsidRDefault="00CA183D" w:rsidP="00171D25">
      <w:pPr>
        <w:spacing w:after="0" w:line="276" w:lineRule="auto"/>
        <w:ind w:firstLine="284"/>
        <w:jc w:val="both"/>
        <w:rPr>
          <w:del w:id="66" w:author="Виктория" w:date="2023-01-13T00:25:00Z"/>
          <w:rFonts w:ascii="Tahoma" w:eastAsia="Calibri" w:hAnsi="Tahoma" w:cs="Tahoma"/>
          <w:sz w:val="20"/>
          <w:szCs w:val="24"/>
          <w:lang w:eastAsia="ar-SA"/>
        </w:rPr>
      </w:pPr>
      <w:del w:id="6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4</w:delText>
        </w:r>
        <w:r w:rsidR="00EC3935" w:rsidRPr="00B206F3" w:rsidDel="00D34719">
          <w:rPr>
            <w:rFonts w:ascii="Tahoma" w:eastAsia="Calibri" w:hAnsi="Tahoma" w:cs="Tahoma"/>
            <w:sz w:val="20"/>
            <w:szCs w:val="24"/>
            <w:lang w:eastAsia="ar-SA"/>
          </w:rPr>
          <w:delText>. Обязательство</w:delText>
        </w:r>
        <w:r w:rsidR="00AC789F" w:rsidRPr="00B206F3" w:rsidDel="00D34719">
          <w:rPr>
            <w:rFonts w:ascii="Tahoma" w:eastAsia="Calibri" w:hAnsi="Tahoma" w:cs="Tahoma"/>
            <w:sz w:val="20"/>
            <w:szCs w:val="24"/>
            <w:lang w:eastAsia="ar-SA"/>
          </w:rPr>
          <w:delText xml:space="preserve"> ЗАКАЗЧИКА по оплате стоимости 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считается исполненным с момента поступления денежных средств на расчетный счет или в кассу ТУРАГЕНТА в поря</w:delText>
        </w:r>
        <w:r w:rsidR="00755693" w:rsidRPr="00B206F3" w:rsidDel="00D34719">
          <w:rPr>
            <w:rFonts w:ascii="Tahoma" w:eastAsia="Calibri" w:hAnsi="Tahoma" w:cs="Tahoma"/>
            <w:sz w:val="20"/>
            <w:szCs w:val="24"/>
            <w:lang w:eastAsia="ar-SA"/>
          </w:rPr>
          <w:delText xml:space="preserve">дке, предусмотренном настоящим </w:delText>
        </w:r>
        <w:r w:rsidR="00EC3935" w:rsidRPr="00B206F3" w:rsidDel="00D34719">
          <w:rPr>
            <w:rFonts w:ascii="Tahoma" w:eastAsia="Calibri" w:hAnsi="Tahoma" w:cs="Tahoma"/>
            <w:sz w:val="20"/>
            <w:szCs w:val="24"/>
            <w:lang w:eastAsia="ar-SA"/>
          </w:rPr>
          <w:delText xml:space="preserve">Договором. </w:delText>
        </w:r>
      </w:del>
    </w:p>
    <w:p w:rsidR="00EC3935" w:rsidRPr="00B206F3" w:rsidDel="00D34719" w:rsidRDefault="00EC3935" w:rsidP="00171D25">
      <w:pPr>
        <w:spacing w:after="0" w:line="276" w:lineRule="auto"/>
        <w:ind w:firstLine="284"/>
        <w:jc w:val="both"/>
        <w:rPr>
          <w:del w:id="68" w:author="Виктория" w:date="2023-01-13T00:25:00Z"/>
          <w:rFonts w:ascii="Tahoma" w:eastAsia="Calibri" w:hAnsi="Tahoma" w:cs="Tahoma"/>
          <w:sz w:val="20"/>
          <w:szCs w:val="24"/>
          <w:lang w:eastAsia="ar-SA"/>
        </w:rPr>
      </w:pPr>
      <w:del w:id="69" w:author="Виктория" w:date="2023-01-13T00:25:00Z">
        <w:r w:rsidRPr="00B206F3" w:rsidDel="00D34719">
          <w:rPr>
            <w:rFonts w:ascii="Tahoma" w:eastAsia="Calibri" w:hAnsi="Tahoma" w:cs="Tahoma"/>
            <w:sz w:val="20"/>
            <w:szCs w:val="24"/>
            <w:lang w:eastAsia="ar-SA"/>
          </w:rPr>
          <w:delText xml:space="preserve">Формирование </w:delText>
        </w:r>
        <w:r w:rsidR="00AC789F" w:rsidRPr="00B206F3" w:rsidDel="00D34719">
          <w:rPr>
            <w:rFonts w:ascii="Tahoma" w:eastAsia="Calibri" w:hAnsi="Tahoma" w:cs="Tahoma"/>
            <w:sz w:val="20"/>
            <w:szCs w:val="24"/>
            <w:lang w:eastAsia="ar-SA"/>
          </w:rPr>
          <w:delText>Т</w:delText>
        </w:r>
        <w:r w:rsidR="00D54B0D" w:rsidRPr="00B206F3" w:rsidDel="00D34719">
          <w:rPr>
            <w:rFonts w:ascii="Tahoma" w:eastAsia="Calibri" w:hAnsi="Tahoma" w:cs="Tahoma"/>
            <w:sz w:val="20"/>
            <w:szCs w:val="24"/>
            <w:lang w:eastAsia="ar-SA"/>
          </w:rPr>
          <w:delText>уристского продукта/услуг</w:delText>
        </w:r>
        <w:r w:rsidRPr="00B206F3" w:rsidDel="00D34719">
          <w:rPr>
            <w:rFonts w:ascii="Tahoma" w:eastAsia="Calibri" w:hAnsi="Tahoma" w:cs="Tahoma"/>
            <w:sz w:val="20"/>
            <w:szCs w:val="24"/>
            <w:lang w:eastAsia="ar-SA"/>
          </w:rPr>
          <w:delText xml:space="preserve"> происходит по запросу на бронирование ТУРАГЕНТА до даты начала </w:delText>
        </w:r>
        <w:r w:rsidR="00D54B0D" w:rsidRPr="00B206F3" w:rsidDel="00D34719">
          <w:rPr>
            <w:rFonts w:ascii="Tahoma" w:eastAsia="Calibri" w:hAnsi="Tahoma" w:cs="Tahoma"/>
            <w:sz w:val="20"/>
            <w:szCs w:val="24"/>
            <w:lang w:eastAsia="ar-SA"/>
          </w:rPr>
          <w:delText xml:space="preserve">путешествия. Туристский продукт/туристские услуги </w:delText>
        </w:r>
        <w:r w:rsidRPr="00B206F3" w:rsidDel="00D34719">
          <w:rPr>
            <w:rFonts w:ascii="Tahoma" w:eastAsia="Calibri" w:hAnsi="Tahoma" w:cs="Tahoma"/>
            <w:sz w:val="20"/>
            <w:szCs w:val="24"/>
            <w:lang w:eastAsia="ar-SA"/>
          </w:rPr>
          <w:delText>формиру</w:delText>
        </w:r>
        <w:r w:rsidR="00D54B0D" w:rsidRPr="00B206F3" w:rsidDel="00D34719">
          <w:rPr>
            <w:rFonts w:ascii="Tahoma" w:eastAsia="Calibri" w:hAnsi="Tahoma" w:cs="Tahoma"/>
            <w:sz w:val="20"/>
            <w:szCs w:val="24"/>
            <w:lang w:eastAsia="ar-SA"/>
          </w:rPr>
          <w:delText>ю</w:delText>
        </w:r>
        <w:r w:rsidRPr="00B206F3" w:rsidDel="00D34719">
          <w:rPr>
            <w:rFonts w:ascii="Tahoma" w:eastAsia="Calibri" w:hAnsi="Tahoma" w:cs="Tahoma"/>
            <w:sz w:val="20"/>
            <w:szCs w:val="24"/>
            <w:lang w:eastAsia="ar-SA"/>
          </w:rPr>
          <w:delText>тся после</w:delText>
        </w:r>
        <w:r w:rsidR="00AC789F" w:rsidRPr="00B206F3" w:rsidDel="00D34719">
          <w:rPr>
            <w:rFonts w:ascii="Tahoma" w:eastAsia="Calibri" w:hAnsi="Tahoma" w:cs="Tahoma"/>
            <w:sz w:val="20"/>
            <w:szCs w:val="24"/>
            <w:lang w:eastAsia="ar-SA"/>
          </w:rPr>
          <w:delText xml:space="preserve"> поступления 100% оплаты Т</w:delText>
        </w:r>
        <w:r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и сервисного сбора ТУРАГЕНТА. В процессе взаимодействия с иностранным туроператором</w:delText>
        </w:r>
        <w:r w:rsidR="00BD4CD4" w:rsidRPr="00B206F3" w:rsidDel="00D34719">
          <w:rPr>
            <w:rFonts w:ascii="Tahoma" w:eastAsia="Calibri" w:hAnsi="Tahoma" w:cs="Tahoma"/>
            <w:sz w:val="20"/>
            <w:szCs w:val="24"/>
            <w:lang w:eastAsia="ar-SA"/>
          </w:rPr>
          <w:delText>/туроператором внутреннего туризма</w:delText>
        </w:r>
        <w:r w:rsidRPr="00B206F3" w:rsidDel="00D34719">
          <w:rPr>
            <w:rFonts w:ascii="Tahoma" w:eastAsia="Calibri" w:hAnsi="Tahoma" w:cs="Tahoma"/>
            <w:sz w:val="20"/>
            <w:szCs w:val="24"/>
            <w:lang w:eastAsia="ar-SA"/>
          </w:rPr>
          <w:delText xml:space="preserve"> по запросу ТУРАГЕНТА на бронирование туристского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у ТУРОПЕРАТОРА до момента 100% оплаты стоимости тура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могут возникать фактические расходы, связанные с исполнением договора. В случае аннуляции запроса на бронирование ТУРАГЕНТОМ в связи с указаниями ЗАКАЗЧИКА, ТУРАГЕНТ обязан за счет ЗАКАЗЧИКА возместить ТУРОПЕРАТОРУ фактически понесенные расходы, связанные с исполнением настоящего Договора. </w:delText>
        </w:r>
      </w:del>
    </w:p>
    <w:p w:rsidR="00EC3935" w:rsidRPr="00B206F3" w:rsidDel="00D34719" w:rsidRDefault="00CA183D" w:rsidP="00171D25">
      <w:pPr>
        <w:spacing w:after="0" w:line="276" w:lineRule="auto"/>
        <w:ind w:firstLine="284"/>
        <w:jc w:val="both"/>
        <w:rPr>
          <w:del w:id="70" w:author="Виктория" w:date="2023-01-13T00:25:00Z"/>
          <w:rFonts w:ascii="Tahoma" w:eastAsia="Calibri" w:hAnsi="Tahoma" w:cs="Tahoma"/>
          <w:sz w:val="20"/>
          <w:szCs w:val="24"/>
          <w:lang w:eastAsia="ar-SA"/>
        </w:rPr>
      </w:pPr>
      <w:del w:id="71"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5</w:delText>
        </w:r>
        <w:r w:rsidR="00AC789F" w:rsidRPr="00B206F3" w:rsidDel="00D34719">
          <w:rPr>
            <w:rFonts w:ascii="Tahoma" w:eastAsia="Calibri" w:hAnsi="Tahoma" w:cs="Tahoma"/>
            <w:sz w:val="20"/>
            <w:szCs w:val="24"/>
            <w:lang w:eastAsia="ar-SA"/>
          </w:rPr>
          <w:delText>. Стоимость Т</w:delText>
        </w:r>
        <w:r w:rsidR="00EC3935"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сервисный сбор ТУРАГЕНТА в полном объеме перечисляются ЗАКАЗЧИКОМ на расчетный счет ТУРАГЕНТА или вносятся наличными в кассу ТУРАГЕНТА или перечисляется ТУРАГЕНТУ иным способом в течение 1 (одного) дня, следующего за днем подписания настоящего Договора, но не позднее, чем за ТРОЕ суток до дня начала путешествия</w:delText>
        </w:r>
        <w:r w:rsidR="006C1E4F" w:rsidRPr="00B206F3" w:rsidDel="00D34719">
          <w:rPr>
            <w:rFonts w:ascii="Tahoma" w:eastAsia="Calibri" w:hAnsi="Tahoma" w:cs="Tahoma"/>
            <w:sz w:val="20"/>
            <w:szCs w:val="24"/>
            <w:lang w:eastAsia="ar-SA"/>
          </w:rPr>
          <w:delText>/оказания услуги</w:delText>
        </w:r>
        <w:r w:rsidR="00EC3935" w:rsidRPr="00B206F3" w:rsidDel="00D34719">
          <w:rPr>
            <w:rFonts w:ascii="Tahoma" w:eastAsia="Calibri" w:hAnsi="Tahoma" w:cs="Tahoma"/>
            <w:sz w:val="20"/>
            <w:szCs w:val="24"/>
            <w:lang w:eastAsia="ar-SA"/>
          </w:rPr>
          <w:delText>. В случае заключения настоящего Договора менее, чем за трое суток до</w:delText>
        </w:r>
        <w:r w:rsidR="00AC789F" w:rsidRPr="00B206F3" w:rsidDel="00D34719">
          <w:rPr>
            <w:rFonts w:ascii="Tahoma" w:eastAsia="Calibri" w:hAnsi="Tahoma" w:cs="Tahoma"/>
            <w:sz w:val="20"/>
            <w:szCs w:val="24"/>
            <w:lang w:eastAsia="ar-SA"/>
          </w:rPr>
          <w:delText xml:space="preserve"> начала тура</w:delText>
        </w:r>
        <w:r w:rsidR="006C1E4F" w:rsidRPr="00B206F3" w:rsidDel="00D34719">
          <w:rPr>
            <w:rFonts w:ascii="Tahoma" w:eastAsia="Calibri" w:hAnsi="Tahoma" w:cs="Tahoma"/>
            <w:sz w:val="20"/>
            <w:szCs w:val="24"/>
            <w:lang w:eastAsia="ar-SA"/>
          </w:rPr>
          <w:delText>/оказания услуги</w:delText>
        </w:r>
        <w:r w:rsidR="00AC789F" w:rsidRPr="00B206F3" w:rsidDel="00D34719">
          <w:rPr>
            <w:rFonts w:ascii="Tahoma" w:eastAsia="Calibri" w:hAnsi="Tahoma" w:cs="Tahoma"/>
            <w:sz w:val="20"/>
            <w:szCs w:val="24"/>
            <w:lang w:eastAsia="ar-SA"/>
          </w:rPr>
          <w:delText>, полная стоимость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должны быть оплачены в день подписания настоящего Договора, но, в любом случае, не позднее, чем за сутки до начала оказания туруслуг. В случае каких-либо задержек в оплате со стороны З</w:delText>
        </w:r>
        <w:r w:rsidR="00AC789F" w:rsidRPr="00B206F3" w:rsidDel="00D34719">
          <w:rPr>
            <w:rFonts w:ascii="Tahoma" w:eastAsia="Calibri" w:hAnsi="Tahoma" w:cs="Tahoma"/>
            <w:sz w:val="20"/>
            <w:szCs w:val="24"/>
            <w:lang w:eastAsia="ar-SA"/>
          </w:rPr>
          <w:delText xml:space="preserve">АКАЗЧИКА сумма, указанная в п. 2.1 настоящего </w:delText>
        </w:r>
        <w:r w:rsidR="00EC3935" w:rsidRPr="00B206F3" w:rsidDel="00D34719">
          <w:rPr>
            <w:rFonts w:ascii="Tahoma" w:eastAsia="Calibri" w:hAnsi="Tahoma" w:cs="Tahoma"/>
            <w:sz w:val="20"/>
            <w:szCs w:val="24"/>
            <w:lang w:eastAsia="ar-SA"/>
          </w:rPr>
          <w:delText xml:space="preserve">Договора, может быть пересмотрена по инициативе ТУРАГЕНТА, либо ТУРАГЕНТ имеет право снять ЗАКАЗЧИКА с поездки с применением последствий отказа от </w:delText>
        </w:r>
        <w:r w:rsidR="00200E28"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предусмотренных условиями настоящего Договора.</w:delText>
        </w:r>
      </w:del>
    </w:p>
    <w:p w:rsidR="00D473C0" w:rsidRPr="00D473C0" w:rsidDel="00D34719" w:rsidRDefault="00CA183D" w:rsidP="00D473C0">
      <w:pPr>
        <w:spacing w:after="0" w:line="276" w:lineRule="auto"/>
        <w:ind w:firstLine="284"/>
        <w:jc w:val="both"/>
        <w:rPr>
          <w:del w:id="72" w:author="Виктория" w:date="2023-01-13T00:25:00Z"/>
          <w:rFonts w:ascii="Tahoma" w:eastAsia="Calibri" w:hAnsi="Tahoma" w:cs="Tahoma"/>
          <w:sz w:val="20"/>
          <w:szCs w:val="24"/>
          <w:lang w:eastAsia="ar-SA"/>
        </w:rPr>
      </w:pPr>
      <w:del w:id="73" w:author="Виктория" w:date="2023-01-13T00:25:00Z">
        <w:r w:rsidRPr="00B206F3" w:rsidDel="00D34719">
          <w:rPr>
            <w:rFonts w:ascii="Tahoma" w:eastAsia="Calibri" w:hAnsi="Tahoma" w:cs="Tahoma"/>
            <w:sz w:val="20"/>
            <w:szCs w:val="24"/>
            <w:lang w:eastAsia="ar-SA"/>
          </w:rPr>
          <w:delText>2.6</w:delText>
        </w:r>
        <w:r w:rsidR="00200E28" w:rsidRPr="00B206F3" w:rsidDel="00D34719">
          <w:rPr>
            <w:rFonts w:ascii="Tahoma" w:eastAsia="Calibri" w:hAnsi="Tahoma" w:cs="Tahoma"/>
            <w:sz w:val="20"/>
            <w:szCs w:val="24"/>
            <w:lang w:eastAsia="ar-SA"/>
          </w:rPr>
          <w:delText>. Сроки оплаты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указанные в настоящем Договоре, применяются, если иные сроки не предусмотрены в «Листе бронирования»</w:delText>
        </w:r>
        <w:r w:rsidR="00D473C0" w:rsidRPr="00D473C0" w:rsidDel="00D34719">
          <w:rPr>
            <w:rFonts w:ascii="Tahoma" w:eastAsia="Calibri" w:hAnsi="Tahoma" w:cs="Tahoma"/>
            <w:sz w:val="20"/>
            <w:szCs w:val="24"/>
            <w:lang w:eastAsia="ar-SA"/>
          </w:rPr>
          <w:delText>, за исключением случаев, указанных в абз.2 настоящего пункта.</w:delText>
        </w:r>
      </w:del>
    </w:p>
    <w:p w:rsidR="00EC3935" w:rsidRPr="00B206F3" w:rsidDel="00D34719" w:rsidRDefault="00D473C0" w:rsidP="00D473C0">
      <w:pPr>
        <w:spacing w:after="0" w:line="276" w:lineRule="auto"/>
        <w:ind w:firstLine="284"/>
        <w:jc w:val="both"/>
        <w:rPr>
          <w:del w:id="74" w:author="Виктория" w:date="2023-01-13T00:25:00Z"/>
          <w:rFonts w:ascii="Tahoma" w:eastAsia="Calibri" w:hAnsi="Tahoma" w:cs="Tahoma"/>
          <w:sz w:val="20"/>
          <w:szCs w:val="24"/>
          <w:lang w:eastAsia="ar-SA"/>
        </w:rPr>
      </w:pPr>
      <w:del w:id="75" w:author="Виктория" w:date="2023-01-13T00:25:00Z">
        <w:r w:rsidRPr="00D473C0" w:rsidDel="00D34719">
          <w:rPr>
            <w:rFonts w:ascii="Tahoma" w:eastAsia="Calibri" w:hAnsi="Tahoma" w:cs="Tahoma"/>
            <w:sz w:val="20"/>
            <w:szCs w:val="24"/>
            <w:lang w:eastAsia="ar-SA"/>
          </w:rPr>
          <w:delText xml:space="preserve">На дату предоставления </w:delText>
        </w:r>
        <w:r w:rsidDel="00D34719">
          <w:rPr>
            <w:rFonts w:ascii="Tahoma" w:eastAsia="Calibri" w:hAnsi="Tahoma" w:cs="Tahoma"/>
            <w:sz w:val="20"/>
            <w:szCs w:val="24"/>
            <w:lang w:eastAsia="ar-SA"/>
          </w:rPr>
          <w:delText xml:space="preserve">ЗАКАЗЧИКОМ документов </w:delText>
        </w:r>
        <w:r w:rsidRPr="00D473C0" w:rsidDel="00D34719">
          <w:rPr>
            <w:rFonts w:ascii="Tahoma" w:eastAsia="Calibri" w:hAnsi="Tahoma" w:cs="Tahoma"/>
            <w:sz w:val="20"/>
            <w:szCs w:val="24"/>
            <w:lang w:eastAsia="ar-SA"/>
          </w:rPr>
          <w:delText xml:space="preserve">для оформления въездной визы туристский продукт должен быть оплачен в полном объеме, не зависимо от того, какой срок оплаты полной стоимости туристского продукта указан в </w:delText>
        </w:r>
        <w:r w:rsidDel="00D34719">
          <w:rPr>
            <w:rFonts w:ascii="Tahoma" w:eastAsia="Calibri" w:hAnsi="Tahoma" w:cs="Tahoma"/>
            <w:sz w:val="20"/>
            <w:szCs w:val="24"/>
            <w:lang w:eastAsia="ar-SA"/>
          </w:rPr>
          <w:delText>«Листе бронирования»</w:delText>
        </w:r>
        <w:r w:rsidR="00EC3935" w:rsidRPr="00B206F3" w:rsidDel="00D34719">
          <w:rPr>
            <w:rFonts w:ascii="Tahoma" w:eastAsia="Calibri" w:hAnsi="Tahoma" w:cs="Tahoma"/>
            <w:sz w:val="20"/>
            <w:szCs w:val="24"/>
            <w:lang w:eastAsia="ar-SA"/>
          </w:rPr>
          <w:delText>.</w:delText>
        </w:r>
      </w:del>
    </w:p>
    <w:p w:rsidR="00EC3935" w:rsidRPr="00B206F3" w:rsidDel="00D34719" w:rsidRDefault="00CA183D" w:rsidP="00171D25">
      <w:pPr>
        <w:spacing w:after="0" w:line="276" w:lineRule="auto"/>
        <w:ind w:firstLine="284"/>
        <w:jc w:val="both"/>
        <w:rPr>
          <w:del w:id="76" w:author="Виктория" w:date="2023-01-13T00:25:00Z"/>
          <w:rFonts w:ascii="Tahoma" w:eastAsia="Calibri" w:hAnsi="Tahoma" w:cs="Tahoma"/>
          <w:sz w:val="20"/>
          <w:szCs w:val="24"/>
          <w:lang w:eastAsia="ar-SA"/>
        </w:rPr>
      </w:pPr>
      <w:del w:id="7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7</w:delText>
        </w:r>
        <w:r w:rsidR="00EC3935" w:rsidRPr="00B206F3" w:rsidDel="00D34719">
          <w:rPr>
            <w:rFonts w:ascii="Tahoma" w:eastAsia="Calibri" w:hAnsi="Tahoma" w:cs="Tahoma"/>
            <w:sz w:val="20"/>
            <w:szCs w:val="24"/>
            <w:lang w:eastAsia="ar-SA"/>
          </w:rPr>
          <w:delText>. Стороны согласились, что вся необходимая информа</w:delText>
        </w:r>
        <w:r w:rsidR="00200E28" w:rsidRPr="00B206F3" w:rsidDel="00D34719">
          <w:rPr>
            <w:rFonts w:ascii="Tahoma" w:eastAsia="Calibri" w:hAnsi="Tahoma" w:cs="Tahoma"/>
            <w:sz w:val="20"/>
            <w:szCs w:val="24"/>
            <w:lang w:eastAsia="ar-SA"/>
          </w:rPr>
          <w:delText>ция о порядке оплаты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в том числе, но, не ограничиваясь,  о необходимости произвести доплату</w:delText>
        </w:r>
        <w:r w:rsidR="00200E28" w:rsidRPr="00B206F3" w:rsidDel="00D34719">
          <w:rPr>
            <w:rFonts w:ascii="Tahoma" w:eastAsia="Calibri" w:hAnsi="Tahoma" w:cs="Tahoma"/>
            <w:sz w:val="20"/>
            <w:szCs w:val="24"/>
            <w:lang w:eastAsia="ar-SA"/>
          </w:rPr>
          <w:delText xml:space="preserve"> в случае увеличения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связи с повышением стоимости авиабилетов доводится до ЗАКАЗЧИКА письменно, </w:delText>
        </w:r>
        <w:r w:rsidR="00B35CAE" w:rsidRPr="00B206F3" w:rsidDel="00D34719">
          <w:rPr>
            <w:rFonts w:ascii="Tahoma" w:eastAsia="Calibri" w:hAnsi="Tahoma" w:cs="Tahoma"/>
            <w:sz w:val="20"/>
            <w:szCs w:val="24"/>
            <w:lang w:eastAsia="ar-SA"/>
          </w:rPr>
          <w:delText xml:space="preserve">в том числе </w:delText>
        </w:r>
        <w:r w:rsidR="00EC3935" w:rsidRPr="00B206F3" w:rsidDel="00D34719">
          <w:rPr>
            <w:rFonts w:ascii="Tahoma" w:eastAsia="Calibri" w:hAnsi="Tahoma" w:cs="Tahoma"/>
            <w:sz w:val="20"/>
            <w:szCs w:val="24"/>
            <w:lang w:eastAsia="ar-SA"/>
          </w:rPr>
          <w:delText xml:space="preserve">путем размещения в личном кабинете ЗАКАЗЧИКА. </w:delText>
        </w:r>
      </w:del>
    </w:p>
    <w:p w:rsidR="006E325B" w:rsidRPr="00B206F3" w:rsidDel="00D34719" w:rsidRDefault="00CA183D" w:rsidP="00171D25">
      <w:pPr>
        <w:spacing w:after="0" w:line="276" w:lineRule="auto"/>
        <w:ind w:firstLine="284"/>
        <w:jc w:val="both"/>
        <w:rPr>
          <w:del w:id="78" w:author="Виктория" w:date="2023-01-13T00:25:00Z"/>
          <w:rFonts w:ascii="Tahoma" w:eastAsia="Calibri" w:hAnsi="Tahoma" w:cs="Tahoma"/>
          <w:sz w:val="20"/>
          <w:szCs w:val="24"/>
          <w:lang w:eastAsia="ar-SA"/>
        </w:rPr>
      </w:pPr>
      <w:del w:id="79" w:author="Виктория" w:date="2023-01-13T00:25:00Z">
        <w:r w:rsidRPr="00B206F3" w:rsidDel="00D34719">
          <w:rPr>
            <w:rFonts w:ascii="Tahoma" w:eastAsia="Calibri" w:hAnsi="Tahoma" w:cs="Tahoma"/>
            <w:sz w:val="20"/>
            <w:szCs w:val="24"/>
            <w:lang w:eastAsia="ar-SA"/>
          </w:rPr>
          <w:delText>2.8</w:delText>
        </w:r>
        <w:r w:rsidR="00EC3935" w:rsidRPr="00B206F3" w:rsidDel="00D34719">
          <w:rPr>
            <w:rFonts w:ascii="Tahoma" w:eastAsia="Calibri" w:hAnsi="Tahoma" w:cs="Tahoma"/>
            <w:sz w:val="20"/>
            <w:szCs w:val="24"/>
            <w:lang w:eastAsia="ar-SA"/>
          </w:rPr>
          <w:delText>. В сумму, у</w:delText>
        </w:r>
        <w:r w:rsidR="00200E28" w:rsidRPr="00B206F3" w:rsidDel="00D34719">
          <w:rPr>
            <w:rFonts w:ascii="Tahoma" w:eastAsia="Calibri" w:hAnsi="Tahoma" w:cs="Tahoma"/>
            <w:sz w:val="20"/>
            <w:szCs w:val="24"/>
            <w:lang w:eastAsia="ar-SA"/>
          </w:rPr>
          <w:delText>казанную в п. 2</w:delText>
        </w:r>
        <w:r w:rsidR="00EC3935" w:rsidRPr="00B206F3" w:rsidDel="00D34719">
          <w:rPr>
            <w:rFonts w:ascii="Tahoma" w:eastAsia="Calibri" w:hAnsi="Tahoma" w:cs="Tahoma"/>
            <w:sz w:val="20"/>
            <w:szCs w:val="24"/>
            <w:lang w:eastAsia="ar-SA"/>
          </w:rPr>
          <w:delText>.1. настоящего Договора, включены все затраты ТУРАГЕНТА, связанные с выполнением им своих обязательств по настоящему Договору.</w:delText>
        </w:r>
      </w:del>
    </w:p>
    <w:p w:rsidR="002C4D72" w:rsidRPr="00B206F3" w:rsidDel="00D34719" w:rsidRDefault="002C4D72" w:rsidP="00171D25">
      <w:pPr>
        <w:spacing w:after="0" w:line="276" w:lineRule="auto"/>
        <w:ind w:firstLine="284"/>
        <w:jc w:val="both"/>
        <w:rPr>
          <w:del w:id="80" w:author="Виктория" w:date="2023-01-13T00:25:00Z"/>
          <w:rFonts w:ascii="Tahoma" w:eastAsia="Calibri" w:hAnsi="Tahoma" w:cs="Tahoma"/>
          <w:sz w:val="20"/>
          <w:szCs w:val="24"/>
        </w:rPr>
      </w:pPr>
      <w:del w:id="81" w:author="Виктория" w:date="2023-01-13T00:25:00Z">
        <w:r w:rsidRPr="00B206F3" w:rsidDel="00D34719">
          <w:rPr>
            <w:rFonts w:ascii="Tahoma" w:eastAsia="Calibri" w:hAnsi="Tahoma" w:cs="Tahoma"/>
            <w:sz w:val="20"/>
            <w:szCs w:val="24"/>
          </w:rPr>
          <w:delText>2.9. ТУРАГЕНТ обязуется выполнить все действия, необходимые для получения ЗАКАЗЧИКОМ права на туристский продукт</w:delText>
        </w:r>
        <w:r w:rsidR="00B35CAE" w:rsidRPr="00B206F3" w:rsidDel="00D34719">
          <w:rPr>
            <w:rFonts w:ascii="Tahoma" w:eastAsia="Calibri" w:hAnsi="Tahoma" w:cs="Tahoma"/>
            <w:sz w:val="20"/>
            <w:szCs w:val="24"/>
          </w:rPr>
          <w:delText>/туристские услуги</w:delText>
        </w:r>
        <w:r w:rsidRPr="00B206F3" w:rsidDel="00D34719">
          <w:rPr>
            <w:rFonts w:ascii="Tahoma" w:eastAsia="Calibri" w:hAnsi="Tahoma" w:cs="Tahoma"/>
            <w:sz w:val="20"/>
            <w:szCs w:val="24"/>
          </w:rPr>
          <w:delText>, выбранный у ТУРОПЕРАТОРА по заданию ЗАКАЗЧИКА.</w:delText>
        </w:r>
      </w:del>
    </w:p>
    <w:p w:rsidR="002C4D72" w:rsidRPr="00B206F3" w:rsidDel="00D34719" w:rsidRDefault="002C4D72" w:rsidP="00171D25">
      <w:pPr>
        <w:spacing w:after="0" w:line="276" w:lineRule="auto"/>
        <w:ind w:firstLine="284"/>
        <w:jc w:val="both"/>
        <w:rPr>
          <w:del w:id="82" w:author="Виктория" w:date="2023-01-13T00:25:00Z"/>
          <w:rFonts w:ascii="Tahoma" w:eastAsia="Calibri" w:hAnsi="Tahoma" w:cs="Tahoma"/>
          <w:sz w:val="20"/>
          <w:szCs w:val="24"/>
        </w:rPr>
      </w:pPr>
      <w:del w:id="83" w:author="Виктория" w:date="2023-01-13T00:25:00Z">
        <w:r w:rsidRPr="00B206F3" w:rsidDel="00D34719">
          <w:rPr>
            <w:rFonts w:ascii="Tahoma" w:eastAsia="Calibri" w:hAnsi="Tahoma" w:cs="Tahoma"/>
            <w:sz w:val="20"/>
            <w:szCs w:val="24"/>
          </w:rPr>
          <w:delText>2.10. ТУРОПЕРАТОР обязуется посредством размещения информации в личном кабинете ЗАКАЗЧИКА обеспечить последнему возможность распечатать счет на оплату туристского продукта</w:delText>
        </w:r>
        <w:r w:rsidR="00B35CAE"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а также </w:delText>
        </w:r>
        <w:r w:rsidR="00B35CAE" w:rsidRPr="00B206F3" w:rsidDel="00D34719">
          <w:rPr>
            <w:rFonts w:ascii="Tahoma" w:eastAsia="Calibri" w:hAnsi="Tahoma" w:cs="Tahoma"/>
            <w:sz w:val="20"/>
            <w:szCs w:val="24"/>
          </w:rPr>
          <w:delText xml:space="preserve">обеспечить возможность </w:delText>
        </w:r>
        <w:r w:rsidRPr="00B206F3" w:rsidDel="00D34719">
          <w:rPr>
            <w:rFonts w:ascii="Tahoma" w:eastAsia="Calibri" w:hAnsi="Tahoma" w:cs="Tahoma"/>
            <w:sz w:val="20"/>
            <w:szCs w:val="24"/>
          </w:rPr>
          <w:delText>отслеживать статус запроса на бронирование, сроки оплаты и изменения по заявке на бронирование.</w:delText>
        </w:r>
      </w:del>
    </w:p>
    <w:p w:rsidR="002C4D72" w:rsidRPr="00B206F3" w:rsidDel="00D34719" w:rsidRDefault="002C4D72" w:rsidP="00171D25">
      <w:pPr>
        <w:spacing w:after="0" w:line="276" w:lineRule="auto"/>
        <w:ind w:firstLine="284"/>
        <w:jc w:val="both"/>
        <w:rPr>
          <w:del w:id="84" w:author="Виктория" w:date="2023-01-13T00:25:00Z"/>
          <w:rFonts w:ascii="Tahoma" w:eastAsia="Calibri" w:hAnsi="Tahoma" w:cs="Tahoma"/>
          <w:sz w:val="20"/>
          <w:szCs w:val="24"/>
        </w:rPr>
      </w:pPr>
      <w:del w:id="85" w:author="Виктория" w:date="2023-01-13T00:25:00Z">
        <w:r w:rsidRPr="00B206F3" w:rsidDel="00D34719">
          <w:rPr>
            <w:rFonts w:ascii="Tahoma" w:eastAsia="Calibri" w:hAnsi="Tahoma" w:cs="Tahoma"/>
            <w:sz w:val="20"/>
            <w:szCs w:val="24"/>
          </w:rPr>
          <w:delText>2.11. ТУРОПЕРАТОР незамедлительно, правдиво и без изменений доводит до ТУРАГЕНТА и ЗАКАЗЧИКА информацию об изменениях характеристик турпродукта</w:delText>
        </w:r>
        <w:r w:rsidR="00A301B8"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посредством размещения ее в Личных к</w:delText>
        </w:r>
        <w:r w:rsidR="00D204D5" w:rsidDel="00D34719">
          <w:rPr>
            <w:rFonts w:ascii="Tahoma" w:eastAsia="Calibri" w:hAnsi="Tahoma" w:cs="Tahoma"/>
            <w:sz w:val="20"/>
            <w:szCs w:val="24"/>
          </w:rPr>
          <w:delText>абинетах ТУРАГЕНТА и ЗАКАЗЧИКА.</w:delText>
        </w:r>
      </w:del>
    </w:p>
    <w:p w:rsidR="006E325B" w:rsidRPr="00B206F3" w:rsidDel="00D34719" w:rsidRDefault="006E325B" w:rsidP="004D573D">
      <w:pPr>
        <w:suppressAutoHyphens/>
        <w:spacing w:after="0" w:line="276" w:lineRule="auto"/>
        <w:ind w:left="-450"/>
        <w:contextualSpacing/>
        <w:jc w:val="center"/>
        <w:rPr>
          <w:del w:id="86" w:author="Виктория" w:date="2023-01-13T00:25:00Z"/>
          <w:rFonts w:ascii="Tahoma" w:eastAsia="Calibri" w:hAnsi="Tahoma" w:cs="Tahoma"/>
          <w:b/>
          <w:sz w:val="20"/>
          <w:szCs w:val="24"/>
          <w:lang w:eastAsia="ar-SA"/>
        </w:rPr>
      </w:pPr>
      <w:del w:id="87" w:author="Виктория" w:date="2023-01-13T00:25:00Z">
        <w:r w:rsidRPr="00B206F3" w:rsidDel="00D34719">
          <w:rPr>
            <w:rFonts w:ascii="Tahoma" w:eastAsia="Calibri" w:hAnsi="Tahoma" w:cs="Tahoma"/>
            <w:b/>
            <w:sz w:val="20"/>
            <w:szCs w:val="24"/>
            <w:lang w:eastAsia="ar-SA"/>
          </w:rPr>
          <w:delText xml:space="preserve">3. Взаимодействие Сторон </w:delText>
        </w:r>
      </w:del>
    </w:p>
    <w:p w:rsidR="00B56FFE" w:rsidRPr="00B206F3" w:rsidDel="00D34719" w:rsidRDefault="006E325B" w:rsidP="00171D25">
      <w:pPr>
        <w:spacing w:after="0" w:line="276" w:lineRule="auto"/>
        <w:ind w:firstLine="284"/>
        <w:jc w:val="both"/>
        <w:rPr>
          <w:del w:id="88" w:author="Виктория" w:date="2023-01-13T00:25:00Z"/>
          <w:rFonts w:ascii="Tahoma" w:eastAsia="Calibri" w:hAnsi="Tahoma" w:cs="Tahoma"/>
          <w:sz w:val="20"/>
          <w:szCs w:val="24"/>
        </w:rPr>
      </w:pPr>
      <w:del w:id="89" w:author="Виктория" w:date="2023-01-13T00:25:00Z">
        <w:r w:rsidRPr="00B206F3" w:rsidDel="00D34719">
          <w:rPr>
            <w:rFonts w:ascii="Tahoma" w:eastAsia="Calibri" w:hAnsi="Tahoma" w:cs="Tahoma"/>
            <w:sz w:val="20"/>
            <w:szCs w:val="24"/>
          </w:rPr>
          <w:delText xml:space="preserve">3.1. </w:delText>
        </w:r>
        <w:r w:rsidR="00B56FFE" w:rsidRPr="00B206F3" w:rsidDel="00D34719">
          <w:rPr>
            <w:rFonts w:ascii="Tahoma" w:eastAsia="Calibri" w:hAnsi="Tahoma" w:cs="Tahoma"/>
            <w:sz w:val="20"/>
            <w:szCs w:val="24"/>
          </w:rPr>
          <w:delText>ТУРАГЕНТ обязуется:</w:delText>
        </w:r>
      </w:del>
    </w:p>
    <w:p w:rsidR="006E325B" w:rsidRPr="00B206F3" w:rsidDel="00D34719" w:rsidRDefault="00B56FFE" w:rsidP="00171D25">
      <w:pPr>
        <w:spacing w:after="0" w:line="276" w:lineRule="auto"/>
        <w:ind w:firstLine="284"/>
        <w:jc w:val="both"/>
        <w:rPr>
          <w:del w:id="90" w:author="Виктория" w:date="2023-01-13T00:25:00Z"/>
          <w:rFonts w:ascii="Tahoma" w:eastAsia="Calibri" w:hAnsi="Tahoma" w:cs="Tahoma"/>
          <w:sz w:val="20"/>
          <w:szCs w:val="24"/>
        </w:rPr>
      </w:pPr>
      <w:del w:id="91" w:author="Виктория" w:date="2023-01-13T00:25:00Z">
        <w:r w:rsidRPr="00B206F3" w:rsidDel="00D34719">
          <w:rPr>
            <w:rFonts w:ascii="Tahoma" w:eastAsia="Calibri" w:hAnsi="Tahoma" w:cs="Tahoma"/>
            <w:sz w:val="20"/>
            <w:szCs w:val="24"/>
          </w:rPr>
          <w:delText>- предоставить ЗАКАЗЧИКУ необходимую и достоверную информацию о потребительских свойствах туристского продукта/услуг, включая информацию о: программе пребывания, маршруте и об условиях путешествия, средствах размещения, об условиях проживания (месте нахождения средства размещения, его категории) и питания, услугах по перевозке туриста в стране (месте) временного пребывания, о наличии (либо отсутствии) экскурсовода (гида), гида-переводчика, инструктора-проводника, а также о наличии (либо отсутствии) дополнительных услуг</w:delText>
        </w:r>
        <w:r w:rsidR="006E34C2" w:rsidRPr="00B206F3" w:rsidDel="00D34719">
          <w:rPr>
            <w:rFonts w:ascii="Tahoma" w:eastAsia="Calibri" w:hAnsi="Tahoma" w:cs="Tahoma"/>
            <w:sz w:val="20"/>
            <w:szCs w:val="24"/>
          </w:rPr>
          <w:delText>;</w:delText>
        </w:r>
        <w:r w:rsidR="006E34C2" w:rsidRPr="00B206F3" w:rsidDel="00D34719">
          <w:rPr>
            <w:rFonts w:ascii="Tahoma" w:hAnsi="Tahoma" w:cs="Tahoma"/>
            <w:sz w:val="18"/>
          </w:rPr>
          <w:delText xml:space="preserve"> </w:delText>
        </w:r>
        <w:r w:rsidR="006E34C2" w:rsidRPr="00B206F3" w:rsidDel="00D34719">
          <w:rPr>
            <w:rFonts w:ascii="Tahoma" w:eastAsia="Calibri" w:hAnsi="Tahoma" w:cs="Tahoma"/>
            <w:sz w:val="20"/>
            <w:szCs w:val="24"/>
          </w:rPr>
          <w:delText>а также информацию, предусмотренную   Приложением № 1 к настоящему Договору;</w:delText>
        </w:r>
      </w:del>
    </w:p>
    <w:p w:rsidR="006924E2" w:rsidRPr="00B206F3" w:rsidDel="00D34719" w:rsidRDefault="00C46143" w:rsidP="00171D25">
      <w:pPr>
        <w:spacing w:after="0" w:line="276" w:lineRule="auto"/>
        <w:ind w:firstLine="284"/>
        <w:jc w:val="both"/>
        <w:rPr>
          <w:del w:id="92" w:author="Виктория" w:date="2023-01-13T00:25:00Z"/>
          <w:rFonts w:ascii="Tahoma" w:eastAsia="Calibri" w:hAnsi="Tahoma" w:cs="Tahoma"/>
          <w:sz w:val="20"/>
          <w:szCs w:val="24"/>
        </w:rPr>
      </w:pPr>
      <w:del w:id="93" w:author="Виктория" w:date="2023-01-13T00:25:00Z">
        <w:r w:rsidRPr="00B206F3" w:rsidDel="00D34719">
          <w:rPr>
            <w:rFonts w:ascii="Tahoma" w:eastAsia="Calibri" w:hAnsi="Tahoma" w:cs="Tahoma"/>
            <w:sz w:val="20"/>
            <w:szCs w:val="24"/>
          </w:rPr>
          <w:delText>- следить за оперативной информацией ТУРОПЕРАТОРА и предоставлять туристам полную и достоверную информацию по всем характеристикам и изменениям туристского продукта</w:delText>
        </w:r>
        <w:r w:rsidR="006924E2"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(при наличии таковых), включая</w:delText>
        </w:r>
        <w:r w:rsidR="006924E2" w:rsidRPr="00B206F3" w:rsidDel="00D34719">
          <w:rPr>
            <w:rFonts w:ascii="Tahoma" w:eastAsia="Calibri" w:hAnsi="Tahoma" w:cs="Tahoma"/>
            <w:sz w:val="20"/>
            <w:szCs w:val="24"/>
          </w:rPr>
          <w:delText>, но, не ограничиваясь,</w:delText>
        </w:r>
        <w:r w:rsidRPr="00B206F3" w:rsidDel="00D34719">
          <w:rPr>
            <w:rFonts w:ascii="Tahoma" w:eastAsia="Calibri" w:hAnsi="Tahoma" w:cs="Tahoma"/>
            <w:sz w:val="20"/>
            <w:szCs w:val="24"/>
          </w:rPr>
          <w:delText xml:space="preserve"> информацию о продолжительности тура, дате и условиях перелета, дате</w:delText>
        </w:r>
        <w:r w:rsidR="006924E2" w:rsidRPr="00B206F3" w:rsidDel="00D34719">
          <w:rPr>
            <w:rFonts w:ascii="Tahoma" w:eastAsia="Calibri" w:hAnsi="Tahoma" w:cs="Tahoma"/>
            <w:sz w:val="20"/>
            <w:szCs w:val="24"/>
          </w:rPr>
          <w:delText xml:space="preserve"> и условиях проживания, питания;</w:delText>
        </w:r>
      </w:del>
    </w:p>
    <w:p w:rsidR="00A44CE3" w:rsidRPr="00B206F3" w:rsidDel="00D34719" w:rsidRDefault="006924E2" w:rsidP="00171D25">
      <w:pPr>
        <w:spacing w:after="0" w:line="276" w:lineRule="auto"/>
        <w:ind w:firstLine="284"/>
        <w:jc w:val="both"/>
        <w:rPr>
          <w:del w:id="94" w:author="Виктория" w:date="2023-01-13T00:25:00Z"/>
          <w:rFonts w:ascii="Tahoma" w:eastAsia="Calibri" w:hAnsi="Tahoma" w:cs="Tahoma"/>
          <w:sz w:val="20"/>
          <w:szCs w:val="24"/>
        </w:rPr>
      </w:pPr>
      <w:del w:id="95" w:author="Виктория" w:date="2023-01-13T00:25:00Z">
        <w:r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w:delText>
        </w:r>
        <w:r w:rsidR="00A44CE3" w:rsidRPr="00B206F3" w:rsidDel="00D34719">
          <w:rPr>
            <w:rFonts w:ascii="Tahoma" w:hAnsi="Tahoma" w:cs="Tahoma"/>
            <w:sz w:val="18"/>
          </w:rPr>
          <w:delText xml:space="preserve"> </w:delText>
        </w:r>
        <w:r w:rsidR="00DA3072" w:rsidRPr="00B206F3" w:rsidDel="00D34719">
          <w:rPr>
            <w:rFonts w:ascii="Tahoma" w:eastAsia="Calibri" w:hAnsi="Tahoma" w:cs="Tahoma"/>
            <w:sz w:val="20"/>
            <w:szCs w:val="24"/>
          </w:rPr>
          <w:delText>п</w:delText>
        </w:r>
        <w:r w:rsidR="00A44CE3" w:rsidRPr="00B206F3" w:rsidDel="00D34719">
          <w:rPr>
            <w:rFonts w:ascii="Tahoma" w:eastAsia="Calibri" w:hAnsi="Tahoma" w:cs="Tahoma"/>
            <w:sz w:val="20"/>
            <w:szCs w:val="24"/>
          </w:rPr>
          <w:delText xml:space="preserve">ри необходимости получения </w:delText>
        </w:r>
        <w:r w:rsidR="00DA3072" w:rsidRPr="00B206F3" w:rsidDel="00D34719">
          <w:rPr>
            <w:rFonts w:ascii="Tahoma" w:eastAsia="Calibri" w:hAnsi="Tahoma" w:cs="Tahoma"/>
            <w:sz w:val="20"/>
            <w:szCs w:val="24"/>
          </w:rPr>
          <w:delText>ЗАКАЗЧИКОМ въездной визы либо</w:delText>
        </w:r>
        <w:r w:rsidR="00A44CE3" w:rsidRPr="00B206F3" w:rsidDel="00D34719">
          <w:rPr>
            <w:rFonts w:ascii="Tahoma" w:eastAsia="Calibri" w:hAnsi="Tahoma" w:cs="Tahoma"/>
            <w:sz w:val="20"/>
            <w:szCs w:val="24"/>
          </w:rPr>
          <w:delText xml:space="preserve"> по отдельному поручению </w:delText>
        </w:r>
        <w:r w:rsidR="00DA3072" w:rsidRPr="00B206F3" w:rsidDel="00D34719">
          <w:rPr>
            <w:rFonts w:ascii="Tahoma" w:eastAsia="Calibri" w:hAnsi="Tahoma" w:cs="Tahoma"/>
            <w:sz w:val="20"/>
            <w:szCs w:val="24"/>
          </w:rPr>
          <w:delText xml:space="preserve">ЗАКАЗЧИКА ТУРАГЕНТУ </w:delText>
        </w:r>
        <w:r w:rsidR="00A44CE3" w:rsidRPr="00B206F3" w:rsidDel="00D34719">
          <w:rPr>
            <w:rFonts w:ascii="Tahoma" w:eastAsia="Calibri" w:hAnsi="Tahoma" w:cs="Tahoma"/>
            <w:sz w:val="20"/>
            <w:szCs w:val="24"/>
          </w:rPr>
          <w:delText>на оформление визы обеспечить передачу документов в соответствующее консульство</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При этом ТУРАГЕНТ также доводит информацию до ЗАКАЗЧИКА о том, что услуга страхования, покрывающая визовые риски, в случае</w:delText>
        </w:r>
        <w:r w:rsidR="009D4208" w:rsidRPr="00B206F3" w:rsidDel="00D34719">
          <w:rPr>
            <w:rFonts w:ascii="Tahoma" w:eastAsia="Calibri" w:hAnsi="Tahoma" w:cs="Tahoma"/>
            <w:sz w:val="20"/>
            <w:szCs w:val="24"/>
          </w:rPr>
          <w:delText>, включая, но, не ограничиваясь,</w:delText>
        </w:r>
        <w:r w:rsidR="00A44CE3" w:rsidRPr="00B206F3" w:rsidDel="00D34719">
          <w:rPr>
            <w:rFonts w:ascii="Tahoma" w:eastAsia="Calibri" w:hAnsi="Tahoma" w:cs="Tahoma"/>
            <w:sz w:val="20"/>
            <w:szCs w:val="24"/>
          </w:rPr>
          <w:delText xml:space="preserve"> невыхода визы</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несвоевременного выхода визы действует исключительно при условии услуги оформлени</w:delText>
        </w:r>
        <w:r w:rsidR="009D4208" w:rsidRPr="00B206F3" w:rsidDel="00D34719">
          <w:rPr>
            <w:rFonts w:ascii="Tahoma" w:eastAsia="Calibri" w:hAnsi="Tahoma" w:cs="Tahoma"/>
            <w:sz w:val="20"/>
            <w:szCs w:val="24"/>
          </w:rPr>
          <w:delText>я визы в составе турпродукта;</w:delText>
        </w:r>
      </w:del>
    </w:p>
    <w:p w:rsidR="00D578C5" w:rsidDel="00D34719" w:rsidRDefault="00132EDA" w:rsidP="00171D25">
      <w:pPr>
        <w:spacing w:after="0" w:line="276" w:lineRule="auto"/>
        <w:ind w:firstLine="284"/>
        <w:jc w:val="both"/>
        <w:rPr>
          <w:del w:id="96" w:author="Виктория" w:date="2023-01-13T00:25:00Z"/>
          <w:rFonts w:ascii="Tahoma" w:eastAsia="Calibri" w:hAnsi="Tahoma" w:cs="Tahoma"/>
          <w:sz w:val="20"/>
          <w:szCs w:val="24"/>
        </w:rPr>
      </w:pPr>
      <w:del w:id="97" w:author="Виктория" w:date="2023-01-13T00:25:00Z">
        <w:r w:rsidRPr="00B206F3" w:rsidDel="00D34719">
          <w:rPr>
            <w:rFonts w:ascii="Tahoma" w:eastAsia="Calibri" w:hAnsi="Tahoma" w:cs="Tahoma"/>
            <w:sz w:val="20"/>
            <w:szCs w:val="24"/>
          </w:rPr>
          <w:delText xml:space="preserve">- </w:delText>
        </w:r>
        <w:r w:rsidR="000E5EAB" w:rsidRPr="00B206F3" w:rsidDel="00D34719">
          <w:rPr>
            <w:rFonts w:ascii="Tahoma" w:eastAsia="Calibri" w:hAnsi="Tahoma" w:cs="Tahoma"/>
            <w:sz w:val="20"/>
            <w:szCs w:val="24"/>
          </w:rPr>
          <w:delText xml:space="preserve">при условии полной и своевременной оплаты ЗАКАЗЧИКОМ стоимости туристского продукта/услуг, а также сервисного сбора ТУРАГЕНТА, </w:delText>
        </w:r>
        <w:r w:rsidRPr="00B206F3" w:rsidDel="00D34719">
          <w:rPr>
            <w:rFonts w:ascii="Tahoma" w:eastAsia="Calibri" w:hAnsi="Tahoma" w:cs="Tahoma"/>
            <w:sz w:val="20"/>
            <w:szCs w:val="24"/>
          </w:rPr>
          <w:delText>не позднее 24</w:delText>
        </w:r>
        <w:r w:rsidR="000E5EAB" w:rsidRPr="00B206F3" w:rsidDel="00D34719">
          <w:rPr>
            <w:rFonts w:ascii="Tahoma" w:eastAsia="Calibri" w:hAnsi="Tahoma" w:cs="Tahoma"/>
            <w:sz w:val="20"/>
            <w:szCs w:val="24"/>
          </w:rPr>
          <w:delText xml:space="preserve"> (двадцати четырех)</w:delText>
        </w:r>
        <w:r w:rsidRPr="00B206F3" w:rsidDel="00D34719">
          <w:rPr>
            <w:rFonts w:ascii="Tahoma" w:eastAsia="Calibri" w:hAnsi="Tahoma" w:cs="Tahoma"/>
            <w:sz w:val="20"/>
            <w:szCs w:val="24"/>
          </w:rPr>
          <w:delText xml:space="preserve"> часов до начала путешествия</w:delText>
        </w:r>
        <w:r w:rsidR="000E5EAB" w:rsidRPr="00B206F3" w:rsidDel="00D34719">
          <w:rPr>
            <w:rFonts w:ascii="Tahoma" w:eastAsia="Calibri" w:hAnsi="Tahoma" w:cs="Tahoma"/>
            <w:sz w:val="20"/>
            <w:szCs w:val="24"/>
          </w:rPr>
          <w:delText>/оказания услуг</w:delText>
        </w:r>
        <w:r w:rsidRPr="00B206F3" w:rsidDel="00D34719">
          <w:rPr>
            <w:rFonts w:ascii="Tahoma" w:eastAsia="Calibri" w:hAnsi="Tahoma" w:cs="Tahoma"/>
            <w:sz w:val="20"/>
            <w:szCs w:val="24"/>
          </w:rPr>
          <w:delText xml:space="preserve"> передать ЗАКАЗЧИКУ оригинал Договора, документы, удостоверяющие право ЗАКАЗЧИКА на получение </w:delText>
        </w:r>
        <w:r w:rsidR="00592664" w:rsidRPr="00B206F3" w:rsidDel="00D34719">
          <w:rPr>
            <w:rFonts w:ascii="Tahoma" w:eastAsia="Calibri" w:hAnsi="Tahoma" w:cs="Tahoma"/>
            <w:sz w:val="20"/>
            <w:szCs w:val="24"/>
          </w:rPr>
          <w:delText xml:space="preserve">отдельных </w:delText>
        </w:r>
        <w:r w:rsidRPr="00B206F3" w:rsidDel="00D34719">
          <w:rPr>
            <w:rFonts w:ascii="Tahoma" w:eastAsia="Calibri" w:hAnsi="Tahoma" w:cs="Tahoma"/>
            <w:sz w:val="20"/>
            <w:szCs w:val="24"/>
          </w:rPr>
          <w:delText>услуг</w:delText>
        </w:r>
        <w:r w:rsidR="00592664" w:rsidRPr="00B206F3" w:rsidDel="00D34719">
          <w:rPr>
            <w:rFonts w:ascii="Tahoma" w:eastAsia="Calibri" w:hAnsi="Tahoma" w:cs="Tahoma"/>
            <w:sz w:val="20"/>
            <w:szCs w:val="24"/>
          </w:rPr>
          <w:delText xml:space="preserve"> либо услуг,</w:delText>
        </w:r>
        <w:r w:rsidRPr="00B206F3" w:rsidDel="00D34719">
          <w:rPr>
            <w:rFonts w:ascii="Tahoma" w:eastAsia="Calibri" w:hAnsi="Tahoma" w:cs="Tahoma"/>
            <w:sz w:val="20"/>
            <w:szCs w:val="24"/>
          </w:rPr>
          <w:delText xml:space="preserve"> входящих в Туристский продукт</w:delText>
        </w:r>
        <w:r w:rsidR="00856BE1" w:rsidRPr="00B206F3" w:rsidDel="00D34719">
          <w:rPr>
            <w:rFonts w:ascii="Tahoma" w:eastAsia="Calibri" w:hAnsi="Tahoma" w:cs="Tahoma"/>
            <w:sz w:val="20"/>
            <w:szCs w:val="24"/>
          </w:rPr>
          <w:delText>,</w:delText>
        </w:r>
        <w:r w:rsidR="0059266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w:delText>
        </w:r>
        <w:r w:rsidR="00563E58"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 xml:space="preserve"> </w:delText>
        </w:r>
        <w:r w:rsidR="00563E58" w:rsidRPr="00B206F3" w:rsidDel="00D34719">
          <w:rPr>
            <w:rFonts w:ascii="Tahoma" w:eastAsia="Calibri" w:hAnsi="Tahoma" w:cs="Tahoma"/>
            <w:sz w:val="20"/>
            <w:szCs w:val="24"/>
          </w:rPr>
          <w:delText xml:space="preserve">документ о бронировании и получении места в гостинице или ином средстве размещения (ваучер) на условиях, согласованных в Договоре; </w:delText>
        </w:r>
        <w:r w:rsidR="0045128B" w:rsidRPr="00B206F3" w:rsidDel="00D34719">
          <w:rPr>
            <w:rFonts w:ascii="Tahoma" w:eastAsia="Calibri" w:hAnsi="Tahoma" w:cs="Tahoma"/>
            <w:sz w:val="20"/>
            <w:szCs w:val="24"/>
          </w:rPr>
          <w:delText>заключенный в пользу туриста договор добровольного страхования (страховой полис)</w:delText>
        </w:r>
        <w:r w:rsidR="008F266D" w:rsidRPr="00B206F3" w:rsidDel="00D34719">
          <w:rPr>
            <w:rFonts w:ascii="Tahoma" w:eastAsia="Calibri" w:hAnsi="Tahoma" w:cs="Tahoma"/>
            <w:sz w:val="20"/>
            <w:szCs w:val="24"/>
          </w:rPr>
          <w:delText>(при наличии))</w:delText>
        </w:r>
        <w:r w:rsidR="0045128B"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а также иные документы, необходи</w:delText>
        </w:r>
        <w:r w:rsidR="0045128B" w:rsidRPr="00B206F3" w:rsidDel="00D34719">
          <w:rPr>
            <w:rFonts w:ascii="Tahoma" w:eastAsia="Calibri" w:hAnsi="Tahoma" w:cs="Tahoma"/>
            <w:sz w:val="20"/>
            <w:szCs w:val="24"/>
          </w:rPr>
          <w:delText>мые для совершения путешествия</w:delText>
        </w:r>
        <w:r w:rsidR="00D578C5" w:rsidDel="00D34719">
          <w:rPr>
            <w:rFonts w:ascii="Tahoma" w:eastAsia="Calibri" w:hAnsi="Tahoma" w:cs="Tahoma"/>
            <w:sz w:val="20"/>
            <w:szCs w:val="24"/>
          </w:rPr>
          <w:delText>.</w:delText>
        </w:r>
      </w:del>
    </w:p>
    <w:p w:rsidR="00132EDA" w:rsidRPr="00B206F3" w:rsidDel="00D34719" w:rsidRDefault="00D578C5" w:rsidP="00171D25">
      <w:pPr>
        <w:spacing w:after="0" w:line="276" w:lineRule="auto"/>
        <w:ind w:firstLine="284"/>
        <w:jc w:val="both"/>
        <w:rPr>
          <w:del w:id="98" w:author="Виктория" w:date="2023-01-13T00:25:00Z"/>
          <w:rFonts w:ascii="Tahoma" w:eastAsia="Calibri" w:hAnsi="Tahoma" w:cs="Tahoma"/>
          <w:sz w:val="20"/>
          <w:szCs w:val="24"/>
        </w:rPr>
      </w:pPr>
      <w:del w:id="99" w:author="Виктория" w:date="2023-01-13T00:25:00Z">
        <w:r w:rsidRPr="00D578C5" w:rsidDel="00D34719">
          <w:rPr>
            <w:rFonts w:ascii="Tahoma" w:eastAsia="Calibri" w:hAnsi="Tahoma" w:cs="Tahoma"/>
            <w:sz w:val="20"/>
            <w:szCs w:val="24"/>
          </w:rPr>
          <w:delText>В связи с задержкой консульского отдела и по иным причинам, независящим от Т</w:delText>
        </w:r>
        <w:r w:rsidDel="00D34719">
          <w:rPr>
            <w:rFonts w:ascii="Tahoma" w:eastAsia="Calibri" w:hAnsi="Tahoma" w:cs="Tahoma"/>
            <w:sz w:val="20"/>
            <w:szCs w:val="24"/>
          </w:rPr>
          <w:delText>УРАГЕНТА</w:delText>
        </w:r>
        <w:r w:rsidRPr="00D578C5" w:rsidDel="00D34719">
          <w:rPr>
            <w:rFonts w:ascii="Tahoma" w:eastAsia="Calibri" w:hAnsi="Tahoma" w:cs="Tahoma"/>
            <w:sz w:val="20"/>
            <w:szCs w:val="24"/>
          </w:rPr>
          <w:delText>, передача документов с визами может быть осуществлена до начала оказания услуг, позднее срока, указанного в настоящем пункте</w:delText>
        </w:r>
        <w:r w:rsidR="00132EDA" w:rsidRPr="00B206F3" w:rsidDel="00D34719">
          <w:rPr>
            <w:rFonts w:ascii="Tahoma" w:eastAsia="Calibri" w:hAnsi="Tahoma" w:cs="Tahoma"/>
            <w:sz w:val="20"/>
            <w:szCs w:val="24"/>
          </w:rPr>
          <w:delText>;</w:delText>
        </w:r>
      </w:del>
    </w:p>
    <w:p w:rsidR="00132EDA" w:rsidRPr="00B206F3" w:rsidDel="00D34719" w:rsidRDefault="00132EDA" w:rsidP="00171D25">
      <w:pPr>
        <w:spacing w:after="0" w:line="276" w:lineRule="auto"/>
        <w:ind w:firstLine="284"/>
        <w:jc w:val="both"/>
        <w:rPr>
          <w:del w:id="100" w:author="Виктория" w:date="2023-01-13T00:25:00Z"/>
          <w:rFonts w:ascii="Tahoma" w:eastAsia="Calibri" w:hAnsi="Tahoma" w:cs="Tahoma"/>
          <w:sz w:val="20"/>
          <w:szCs w:val="24"/>
        </w:rPr>
      </w:pPr>
      <w:del w:id="101" w:author="Виктория" w:date="2023-01-13T00:25:00Z">
        <w:r w:rsidRPr="00B206F3" w:rsidDel="00D34719">
          <w:rPr>
            <w:rFonts w:ascii="Tahoma" w:eastAsia="Calibri" w:hAnsi="Tahoma" w:cs="Tahoma"/>
            <w:sz w:val="20"/>
            <w:szCs w:val="24"/>
          </w:rPr>
          <w:delText>- принимать необходимые меры по обеспечению безопасности информации о полученных в процессе оказания услуг персональных данных ЗАКАЗЧИКА, в том числе при их обработке и использовании;</w:delText>
        </w:r>
      </w:del>
    </w:p>
    <w:p w:rsidR="00132EDA" w:rsidRPr="00B206F3" w:rsidDel="00D34719" w:rsidRDefault="00132EDA" w:rsidP="00171D25">
      <w:pPr>
        <w:spacing w:after="0" w:line="276" w:lineRule="auto"/>
        <w:ind w:firstLine="284"/>
        <w:jc w:val="both"/>
        <w:rPr>
          <w:del w:id="102" w:author="Виктория" w:date="2023-01-13T00:25:00Z"/>
          <w:rFonts w:ascii="Tahoma" w:eastAsia="Calibri" w:hAnsi="Tahoma" w:cs="Tahoma"/>
          <w:sz w:val="20"/>
          <w:szCs w:val="24"/>
        </w:rPr>
      </w:pPr>
      <w:del w:id="103" w:author="Виктория" w:date="2023-01-13T00:25:00Z">
        <w:r w:rsidRPr="00B206F3" w:rsidDel="00D34719">
          <w:rPr>
            <w:rFonts w:ascii="Tahoma" w:eastAsia="Calibri" w:hAnsi="Tahoma" w:cs="Tahoma"/>
            <w:sz w:val="20"/>
            <w:szCs w:val="24"/>
          </w:rPr>
          <w:delText>- обеспечить оформление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w:delText>
        </w:r>
        <w:r w:rsidR="00563E58" w:rsidRPr="00B206F3" w:rsidDel="00D34719">
          <w:rPr>
            <w:rFonts w:ascii="Tahoma" w:eastAsia="Calibri" w:hAnsi="Tahoma" w:cs="Tahoma"/>
            <w:sz w:val="20"/>
            <w:szCs w:val="24"/>
          </w:rPr>
          <w:delText>;</w:delText>
        </w:r>
      </w:del>
    </w:p>
    <w:p w:rsidR="007A252B" w:rsidRPr="00B206F3" w:rsidDel="00D34719" w:rsidRDefault="00102EC8" w:rsidP="00171D25">
      <w:pPr>
        <w:spacing w:after="0" w:line="276" w:lineRule="auto"/>
        <w:ind w:firstLine="284"/>
        <w:jc w:val="both"/>
        <w:rPr>
          <w:del w:id="104" w:author="Виктория" w:date="2023-01-13T00:25:00Z"/>
          <w:rFonts w:ascii="Tahoma" w:eastAsia="Calibri" w:hAnsi="Tahoma" w:cs="Tahoma"/>
          <w:sz w:val="20"/>
          <w:szCs w:val="24"/>
        </w:rPr>
      </w:pPr>
      <w:del w:id="105" w:author="Виктория" w:date="2023-01-13T00:25:00Z">
        <w:r w:rsidRPr="00B206F3" w:rsidDel="00D34719">
          <w:rPr>
            <w:rFonts w:ascii="Tahoma" w:eastAsia="Calibri" w:hAnsi="Tahoma" w:cs="Tahoma"/>
            <w:sz w:val="20"/>
            <w:szCs w:val="24"/>
          </w:rPr>
          <w:delText xml:space="preserve">- </w:delText>
        </w:r>
        <w:r w:rsidR="00FA1DB7" w:rsidRPr="00B206F3" w:rsidDel="00D34719">
          <w:rPr>
            <w:rFonts w:ascii="Tahoma" w:eastAsia="Calibri" w:hAnsi="Tahoma" w:cs="Tahoma"/>
            <w:sz w:val="20"/>
            <w:szCs w:val="24"/>
          </w:rPr>
          <w:delText>д</w:delText>
        </w:r>
        <w:r w:rsidR="007A252B" w:rsidRPr="00B206F3" w:rsidDel="00D34719">
          <w:rPr>
            <w:rFonts w:ascii="Tahoma" w:eastAsia="Calibri" w:hAnsi="Tahoma" w:cs="Tahoma"/>
            <w:sz w:val="20"/>
            <w:szCs w:val="24"/>
          </w:rPr>
          <w:delText>овести до ЗАКАЗЧИКА турпродукта</w:delText>
        </w:r>
        <w:r w:rsidR="00F03F12" w:rsidRPr="00B206F3" w:rsidDel="00D34719">
          <w:rPr>
            <w:rFonts w:ascii="Tahoma" w:eastAsia="Calibri" w:hAnsi="Tahoma" w:cs="Tahoma"/>
            <w:sz w:val="20"/>
            <w:szCs w:val="24"/>
          </w:rPr>
          <w:delText>/услуг</w:delText>
        </w:r>
        <w:r w:rsidR="007A252B" w:rsidRPr="00B206F3" w:rsidDel="00D34719">
          <w:rPr>
            <w:rFonts w:ascii="Tahoma" w:eastAsia="Calibri" w:hAnsi="Tahoma" w:cs="Tahoma"/>
            <w:sz w:val="20"/>
            <w:szCs w:val="24"/>
          </w:rPr>
          <w:delText xml:space="preserve"> следующую информацию:</w:delText>
        </w:r>
      </w:del>
    </w:p>
    <w:p w:rsidR="007A252B" w:rsidRPr="00B206F3" w:rsidDel="00D34719" w:rsidRDefault="007A252B" w:rsidP="00171D25">
      <w:pPr>
        <w:pStyle w:val="ae"/>
        <w:numPr>
          <w:ilvl w:val="0"/>
          <w:numId w:val="4"/>
        </w:numPr>
        <w:spacing w:after="0" w:line="276" w:lineRule="auto"/>
        <w:ind w:left="0" w:firstLine="284"/>
        <w:jc w:val="both"/>
        <w:rPr>
          <w:del w:id="106" w:author="Виктория" w:date="2023-01-13T00:25:00Z"/>
          <w:rFonts w:ascii="Tahoma" w:eastAsia="Calibri" w:hAnsi="Tahoma" w:cs="Tahoma"/>
          <w:sz w:val="20"/>
          <w:szCs w:val="24"/>
        </w:rPr>
      </w:pPr>
      <w:del w:id="107" w:author="Виктория" w:date="2023-01-13T00:25:00Z">
        <w:r w:rsidRPr="00B206F3" w:rsidDel="00D34719">
          <w:rPr>
            <w:rFonts w:ascii="Tahoma" w:eastAsia="Calibri" w:hAnsi="Tahoma" w:cs="Tahoma"/>
            <w:sz w:val="20"/>
            <w:szCs w:val="24"/>
          </w:rPr>
          <w:tab/>
          <w:delText>об условиях путешествия, о потребительских свойствах туристского продукта</w:delText>
        </w:r>
        <w:r w:rsidR="00801470" w:rsidRPr="00B206F3" w:rsidDel="00D34719">
          <w:rPr>
            <w:rFonts w:ascii="Tahoma" w:eastAsia="Calibri" w:hAnsi="Tahoma" w:cs="Tahoma"/>
            <w:sz w:val="20"/>
            <w:szCs w:val="24"/>
          </w:rPr>
          <w:delText>/туристских услуг</w:delText>
        </w:r>
        <w:r w:rsidRPr="00B206F3" w:rsidDel="00D34719">
          <w:rPr>
            <w:rFonts w:ascii="Tahoma" w:eastAsia="Calibri" w:hAnsi="Tahoma" w:cs="Tahoma"/>
            <w:sz w:val="20"/>
            <w:szCs w:val="24"/>
          </w:rPr>
          <w:delText xml:space="preserve">, указанных в </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Листе бронирования</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w:delText>
        </w:r>
      </w:del>
    </w:p>
    <w:p w:rsidR="007A252B" w:rsidRPr="00B206F3" w:rsidDel="00D34719" w:rsidRDefault="007A252B" w:rsidP="00171D25">
      <w:pPr>
        <w:pStyle w:val="ae"/>
        <w:numPr>
          <w:ilvl w:val="0"/>
          <w:numId w:val="4"/>
        </w:numPr>
        <w:spacing w:after="0" w:line="276" w:lineRule="auto"/>
        <w:ind w:left="0" w:firstLine="284"/>
        <w:jc w:val="both"/>
        <w:rPr>
          <w:del w:id="108" w:author="Виктория" w:date="2023-01-13T00:25:00Z"/>
          <w:rFonts w:ascii="Tahoma" w:eastAsia="Calibri" w:hAnsi="Tahoma" w:cs="Tahoma"/>
          <w:sz w:val="20"/>
          <w:szCs w:val="24"/>
        </w:rPr>
      </w:pPr>
      <w:del w:id="109" w:author="Виктория" w:date="2023-01-13T00:25:00Z">
        <w:r w:rsidRPr="00B206F3" w:rsidDel="00D34719">
          <w:rPr>
            <w:rFonts w:ascii="Tahoma" w:eastAsia="Calibri" w:hAnsi="Tahoma" w:cs="Tahoma"/>
            <w:sz w:val="20"/>
            <w:szCs w:val="24"/>
          </w:rPr>
          <w:tab/>
          <w:delText>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delText>
        </w:r>
      </w:del>
    </w:p>
    <w:p w:rsidR="007A252B" w:rsidRPr="00B206F3" w:rsidDel="00D34719" w:rsidRDefault="007A252B" w:rsidP="00171D25">
      <w:pPr>
        <w:pStyle w:val="ae"/>
        <w:numPr>
          <w:ilvl w:val="0"/>
          <w:numId w:val="4"/>
        </w:numPr>
        <w:spacing w:after="0" w:line="276" w:lineRule="auto"/>
        <w:ind w:left="0" w:firstLine="284"/>
        <w:jc w:val="both"/>
        <w:rPr>
          <w:del w:id="110" w:author="Виктория" w:date="2023-01-13T00:25:00Z"/>
          <w:rFonts w:ascii="Tahoma" w:eastAsia="Calibri" w:hAnsi="Tahoma" w:cs="Tahoma"/>
          <w:sz w:val="20"/>
          <w:szCs w:val="24"/>
        </w:rPr>
      </w:pPr>
      <w:del w:id="111" w:author="Виктория" w:date="2023-01-13T00:25:00Z">
        <w:r w:rsidRPr="00B206F3" w:rsidDel="00D34719">
          <w:rPr>
            <w:rFonts w:ascii="Tahoma" w:eastAsia="Calibri" w:hAnsi="Tahoma" w:cs="Tahoma"/>
            <w:sz w:val="20"/>
            <w:szCs w:val="24"/>
          </w:rPr>
          <w:delText>о таможенных, пограничных, медицинских, санитарно-эпидемиологических и иных правилах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2" w:author="Виктория" w:date="2023-01-13T00:25:00Z"/>
          <w:rFonts w:ascii="Tahoma" w:eastAsia="Calibri" w:hAnsi="Tahoma" w:cs="Tahoma"/>
          <w:sz w:val="20"/>
          <w:szCs w:val="24"/>
        </w:rPr>
      </w:pPr>
      <w:del w:id="113" w:author="Виктория" w:date="2023-01-13T00:25:00Z">
        <w:r w:rsidRPr="00B206F3" w:rsidDel="00D34719">
          <w:rPr>
            <w:rFonts w:ascii="Tahoma" w:eastAsia="Calibri" w:hAnsi="Tahoma" w:cs="Tahoma"/>
            <w:sz w:val="20"/>
            <w:szCs w:val="24"/>
          </w:rPr>
          <w:delText>об обычаях местного населения, о национальных и религиозных особенностях,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4" w:author="Виктория" w:date="2023-01-13T00:25:00Z"/>
          <w:rFonts w:ascii="Tahoma" w:eastAsia="Calibri" w:hAnsi="Tahoma" w:cs="Tahoma"/>
          <w:sz w:val="20"/>
          <w:szCs w:val="24"/>
        </w:rPr>
      </w:pPr>
      <w:del w:id="115" w:author="Виктория" w:date="2023-01-13T00:25:00Z">
        <w:r w:rsidRPr="00B206F3" w:rsidDel="00D34719">
          <w:rPr>
            <w:rFonts w:ascii="Tahoma" w:eastAsia="Calibri" w:hAnsi="Tahoma" w:cs="Tahoma"/>
            <w:sz w:val="20"/>
            <w:szCs w:val="24"/>
          </w:rPr>
          <w:delText>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delText>
        </w:r>
      </w:del>
    </w:p>
    <w:p w:rsidR="007A252B" w:rsidRPr="00B206F3" w:rsidDel="00D34719" w:rsidRDefault="007A252B" w:rsidP="00171D25">
      <w:pPr>
        <w:pStyle w:val="ae"/>
        <w:numPr>
          <w:ilvl w:val="0"/>
          <w:numId w:val="4"/>
        </w:numPr>
        <w:spacing w:after="0" w:line="276" w:lineRule="auto"/>
        <w:ind w:left="0" w:firstLine="284"/>
        <w:jc w:val="both"/>
        <w:rPr>
          <w:del w:id="116" w:author="Виктория" w:date="2023-01-13T00:25:00Z"/>
          <w:rFonts w:ascii="Tahoma" w:eastAsia="Calibri" w:hAnsi="Tahoma" w:cs="Tahoma"/>
          <w:sz w:val="20"/>
          <w:szCs w:val="24"/>
        </w:rPr>
      </w:pPr>
      <w:del w:id="117" w:author="Виктория" w:date="2023-01-13T00:25:00Z">
        <w:r w:rsidRPr="00B206F3" w:rsidDel="00D34719">
          <w:rPr>
            <w:rFonts w:ascii="Tahoma" w:eastAsia="Calibri" w:hAnsi="Tahoma" w:cs="Tahoma"/>
            <w:sz w:val="20"/>
            <w:szCs w:val="24"/>
          </w:rPr>
          <w:delText>о необходимости самостоятельной оплаты ЗАКАЗЧИКОМ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ЗАКАЗЧИКА договора медицинского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delText>
        </w:r>
      </w:del>
    </w:p>
    <w:p w:rsidR="007A252B" w:rsidRPr="00B206F3" w:rsidDel="00D34719" w:rsidRDefault="007A252B" w:rsidP="00171D25">
      <w:pPr>
        <w:pStyle w:val="ae"/>
        <w:numPr>
          <w:ilvl w:val="0"/>
          <w:numId w:val="4"/>
        </w:numPr>
        <w:spacing w:after="0" w:line="276" w:lineRule="auto"/>
        <w:ind w:left="0" w:firstLine="284"/>
        <w:jc w:val="both"/>
        <w:rPr>
          <w:del w:id="118" w:author="Виктория" w:date="2023-01-13T00:25:00Z"/>
          <w:rFonts w:ascii="Tahoma" w:eastAsia="Calibri" w:hAnsi="Tahoma" w:cs="Tahoma"/>
          <w:sz w:val="20"/>
          <w:szCs w:val="24"/>
        </w:rPr>
      </w:pPr>
      <w:del w:id="119" w:author="Виктория" w:date="2023-01-13T00:25:00Z">
        <w:r w:rsidRPr="00B206F3" w:rsidDel="00D34719">
          <w:rPr>
            <w:rFonts w:ascii="Tahoma" w:eastAsia="Calibri" w:hAnsi="Tahoma" w:cs="Tahoma"/>
            <w:sz w:val="20"/>
            <w:szCs w:val="24"/>
          </w:rPr>
          <w:delText>о месте нахождения, почтовых адресах и номерах контактных телефонов органов</w:delText>
        </w:r>
        <w:r w:rsidR="00801470"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ЗАКАЗЧИКУ;</w:delText>
        </w:r>
      </w:del>
    </w:p>
    <w:p w:rsidR="007A252B" w:rsidRPr="00B206F3" w:rsidDel="00D34719" w:rsidRDefault="007A252B" w:rsidP="00171D25">
      <w:pPr>
        <w:pStyle w:val="ae"/>
        <w:numPr>
          <w:ilvl w:val="0"/>
          <w:numId w:val="4"/>
        </w:numPr>
        <w:spacing w:after="0" w:line="276" w:lineRule="auto"/>
        <w:ind w:left="0" w:firstLine="284"/>
        <w:jc w:val="both"/>
        <w:rPr>
          <w:del w:id="120" w:author="Виктория" w:date="2023-01-13T00:25:00Z"/>
          <w:rFonts w:ascii="Tahoma" w:eastAsia="Calibri" w:hAnsi="Tahoma" w:cs="Tahoma"/>
          <w:sz w:val="20"/>
          <w:szCs w:val="24"/>
        </w:rPr>
      </w:pPr>
      <w:del w:id="121" w:author="Виктория" w:date="2023-01-13T00:25:00Z">
        <w:r w:rsidRPr="00B206F3" w:rsidDel="00D34719">
          <w:rPr>
            <w:rFonts w:ascii="Tahoma" w:eastAsia="Calibri" w:hAnsi="Tahoma" w:cs="Tahoma"/>
            <w:sz w:val="20"/>
            <w:szCs w:val="24"/>
          </w:rPr>
          <w:delTex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delText>
        </w:r>
      </w:del>
    </w:p>
    <w:p w:rsidR="007A252B" w:rsidRPr="00B206F3" w:rsidDel="00D34719" w:rsidRDefault="007A252B" w:rsidP="00171D25">
      <w:pPr>
        <w:pStyle w:val="ae"/>
        <w:numPr>
          <w:ilvl w:val="0"/>
          <w:numId w:val="4"/>
        </w:numPr>
        <w:spacing w:after="0" w:line="276" w:lineRule="auto"/>
        <w:ind w:left="0" w:firstLine="284"/>
        <w:jc w:val="both"/>
        <w:rPr>
          <w:del w:id="122" w:author="Виктория" w:date="2023-01-13T00:25:00Z"/>
          <w:rFonts w:ascii="Tahoma" w:eastAsia="Calibri" w:hAnsi="Tahoma" w:cs="Tahoma"/>
          <w:sz w:val="20"/>
          <w:szCs w:val="24"/>
        </w:rPr>
      </w:pPr>
      <w:del w:id="123" w:author="Виктория" w:date="2023-01-13T00:25:00Z">
        <w:r w:rsidRPr="00B206F3" w:rsidDel="00D34719">
          <w:rPr>
            <w:rFonts w:ascii="Tahoma" w:eastAsia="Calibri" w:hAnsi="Tahoma" w:cs="Tahoma"/>
            <w:sz w:val="20"/>
            <w:szCs w:val="24"/>
          </w:rPr>
          <w:delText>о праве на получение экстренной помощи, об установленном порядке получения экстренной помощи;</w:delText>
        </w:r>
      </w:del>
    </w:p>
    <w:p w:rsidR="001259C9" w:rsidDel="00D34719" w:rsidRDefault="007A252B" w:rsidP="0072147C">
      <w:pPr>
        <w:pStyle w:val="ae"/>
        <w:numPr>
          <w:ilvl w:val="0"/>
          <w:numId w:val="4"/>
        </w:numPr>
        <w:spacing w:after="0" w:line="276" w:lineRule="auto"/>
        <w:ind w:left="0" w:firstLine="284"/>
        <w:jc w:val="both"/>
        <w:rPr>
          <w:del w:id="124" w:author="Виктория" w:date="2023-01-13T00:25:00Z"/>
          <w:rFonts w:ascii="Tahoma" w:eastAsia="Calibri" w:hAnsi="Tahoma" w:cs="Tahoma"/>
          <w:sz w:val="20"/>
          <w:szCs w:val="24"/>
        </w:rPr>
      </w:pPr>
      <w:del w:id="125" w:author="Виктория" w:date="2023-01-13T00:25:00Z">
        <w:r w:rsidRPr="00B206F3" w:rsidDel="00D34719">
          <w:rPr>
            <w:rFonts w:ascii="Tahoma" w:eastAsia="Calibri" w:hAnsi="Tahoma" w:cs="Tahoma"/>
            <w:sz w:val="20"/>
            <w:szCs w:val="24"/>
          </w:rPr>
          <w:delText>об условиях договора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туристов в связи с наступлением страхового случая (о месте нахождения, номерах контактных телефонов</w:delText>
        </w:r>
        <w:r w:rsidR="000960CB" w:rsidRPr="00B206F3" w:rsidDel="00D34719">
          <w:rPr>
            <w:rFonts w:ascii="Tahoma" w:eastAsia="Calibri" w:hAnsi="Tahoma" w:cs="Tahoma"/>
            <w:sz w:val="20"/>
            <w:szCs w:val="24"/>
          </w:rPr>
          <w:delText xml:space="preserve"> страховщика, иных организаций);</w:delText>
        </w:r>
      </w:del>
    </w:p>
    <w:p w:rsidR="001259C9" w:rsidRPr="0072147C" w:rsidDel="00D34719" w:rsidRDefault="001259C9" w:rsidP="0072147C">
      <w:pPr>
        <w:pStyle w:val="ae"/>
        <w:numPr>
          <w:ilvl w:val="0"/>
          <w:numId w:val="4"/>
        </w:numPr>
        <w:spacing w:after="0" w:line="276" w:lineRule="auto"/>
        <w:ind w:left="0" w:firstLine="284"/>
        <w:jc w:val="both"/>
        <w:rPr>
          <w:del w:id="126" w:author="Виктория" w:date="2023-01-13T00:25:00Z"/>
          <w:rFonts w:ascii="Tahoma" w:eastAsia="Calibri" w:hAnsi="Tahoma" w:cs="Tahoma"/>
          <w:sz w:val="20"/>
          <w:szCs w:val="24"/>
        </w:rPr>
      </w:pPr>
      <w:del w:id="127" w:author="Виктория" w:date="2023-01-13T00:25:00Z">
        <w:r w:rsidRPr="001259C9" w:rsidDel="00D34719">
          <w:rPr>
            <w:rFonts w:ascii="Tahoma" w:eastAsia="Calibri" w:hAnsi="Tahoma" w:cs="Tahoma"/>
            <w:sz w:val="20"/>
            <w:szCs w:val="24"/>
          </w:rPr>
          <w:delText>о том</w:delText>
        </w:r>
        <w:r w:rsidRPr="0072147C" w:rsidDel="00D34719">
          <w:rPr>
            <w:rFonts w:ascii="Tahoma" w:eastAsia="Calibri" w:hAnsi="Tahoma" w:cs="Tahoma"/>
            <w:sz w:val="20"/>
            <w:szCs w:val="24"/>
          </w:rPr>
          <w:delText>, что согласно Федерального закона от 07.08.2001 N 115-ФЗ «О противодействии легализации (отмыванию) доходов, полученных преступным путем, и финансированию терроризма» страховые компании до приема на обслуживание с целью идентификации клиента уполномочены запрашивать дополнительные сведения о туристе и/или документы (данные паспорта гражданина РФ, место рождения, адрес регистрации по месту жительства/пребывания и/или  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отказа в выдаче страхового полиса.</w:delText>
        </w:r>
      </w:del>
    </w:p>
    <w:p w:rsidR="000960CB" w:rsidRPr="00B206F3" w:rsidDel="00D34719" w:rsidRDefault="000960CB" w:rsidP="00171D25">
      <w:pPr>
        <w:pStyle w:val="ae"/>
        <w:numPr>
          <w:ilvl w:val="0"/>
          <w:numId w:val="4"/>
        </w:numPr>
        <w:spacing w:after="0" w:line="276" w:lineRule="auto"/>
        <w:ind w:left="0" w:firstLine="284"/>
        <w:jc w:val="both"/>
        <w:rPr>
          <w:del w:id="128" w:author="Виктория" w:date="2023-01-13T00:25:00Z"/>
          <w:rFonts w:ascii="Tahoma" w:eastAsia="Calibri" w:hAnsi="Tahoma" w:cs="Tahoma"/>
          <w:sz w:val="20"/>
          <w:szCs w:val="24"/>
        </w:rPr>
      </w:pPr>
      <w:del w:id="129" w:author="Виктория" w:date="2023-01-13T00:25:00Z">
        <w:r w:rsidRPr="00B206F3" w:rsidDel="00D34719">
          <w:rPr>
            <w:rFonts w:ascii="Tahoma" w:eastAsia="Calibri" w:hAnsi="Tahoma" w:cs="Tahoma"/>
            <w:sz w:val="20"/>
            <w:szCs w:val="24"/>
          </w:rPr>
          <w:delText>при реализации туристского продукта/туристской услуги в сфере внутреннего туризма</w:delText>
        </w:r>
        <w:r w:rsidR="00793431"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об обязанности </w:delText>
        </w:r>
        <w:r w:rsidR="00793431" w:rsidRPr="00B206F3" w:rsidDel="00D34719">
          <w:rPr>
            <w:rFonts w:ascii="Tahoma" w:eastAsia="Calibri" w:hAnsi="Tahoma" w:cs="Tahoma"/>
            <w:sz w:val="20"/>
            <w:szCs w:val="24"/>
          </w:rPr>
          <w:delText xml:space="preserve">туристов </w:delText>
        </w:r>
        <w:r w:rsidRPr="00B206F3" w:rsidDel="00D34719">
          <w:rPr>
            <w:rFonts w:ascii="Tahoma" w:eastAsia="Calibri" w:hAnsi="Tahoma" w:cs="Tahoma"/>
            <w:sz w:val="20"/>
            <w:szCs w:val="24"/>
          </w:rPr>
          <w:delText>иметь общегражданский паспорт, полис ОМС, полис ДМС (при наличии), свидетельство о рождении ребенка, общегражданский паспорт ребенка, достигшего 14-ти лет и иные необходимые документы для совершения путешествия/потребления услуги. Довести до сведения туриста</w:delText>
        </w:r>
        <w:r w:rsidR="00793431" w:rsidRPr="00B206F3" w:rsidDel="00D34719">
          <w:rPr>
            <w:rFonts w:ascii="Tahoma" w:eastAsia="Calibri" w:hAnsi="Tahoma" w:cs="Tahoma"/>
            <w:sz w:val="20"/>
            <w:szCs w:val="24"/>
          </w:rPr>
          <w:delText xml:space="preserve"> или иного заказчика туристского продукта</w:delText>
        </w:r>
        <w:r w:rsidRPr="00B206F3" w:rsidDel="00D34719">
          <w:rPr>
            <w:rFonts w:ascii="Tahoma" w:eastAsia="Calibri" w:hAnsi="Tahoma" w:cs="Tahoma"/>
            <w:sz w:val="20"/>
            <w:szCs w:val="24"/>
          </w:rPr>
          <w:delText xml:space="preserve"> перечень услуг, входящих в туристский продукт.</w:delText>
        </w:r>
      </w:del>
    </w:p>
    <w:p w:rsidR="007A252B" w:rsidRPr="00B206F3" w:rsidDel="00D34719" w:rsidRDefault="007A252B" w:rsidP="00171D25">
      <w:pPr>
        <w:spacing w:after="0" w:line="276" w:lineRule="auto"/>
        <w:ind w:firstLine="284"/>
        <w:jc w:val="both"/>
        <w:rPr>
          <w:del w:id="130" w:author="Виктория" w:date="2023-01-13T00:25:00Z"/>
          <w:rFonts w:ascii="Tahoma" w:eastAsia="Calibri" w:hAnsi="Tahoma" w:cs="Tahoma"/>
          <w:sz w:val="20"/>
          <w:szCs w:val="24"/>
        </w:rPr>
      </w:pPr>
      <w:del w:id="131" w:author="Виктория" w:date="2023-01-13T00:25:00Z">
        <w:r w:rsidRPr="00B206F3" w:rsidDel="00D34719">
          <w:rPr>
            <w:rFonts w:ascii="Tahoma" w:eastAsia="Calibri" w:hAnsi="Tahoma" w:cs="Tahoma"/>
            <w:sz w:val="20"/>
            <w:szCs w:val="24"/>
          </w:rPr>
          <w:delText>Подписанием настоящего договора ЗАКАЗЧИК подтверждает свое ознакомление с указанной информацией и получение соответствующих материалов</w:delText>
        </w:r>
        <w:r w:rsidR="00FA1DB7"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w:delText>
        </w:r>
      </w:del>
    </w:p>
    <w:p w:rsidR="006924E2" w:rsidRPr="00B206F3" w:rsidDel="00D34719" w:rsidRDefault="006924E2" w:rsidP="00171D25">
      <w:pPr>
        <w:spacing w:after="0" w:line="276" w:lineRule="auto"/>
        <w:ind w:firstLine="284"/>
        <w:jc w:val="both"/>
        <w:rPr>
          <w:del w:id="132" w:author="Виктория" w:date="2023-01-13T00:25:00Z"/>
          <w:rFonts w:ascii="Tahoma" w:eastAsia="Calibri" w:hAnsi="Tahoma" w:cs="Tahoma"/>
          <w:sz w:val="20"/>
          <w:szCs w:val="24"/>
        </w:rPr>
      </w:pPr>
      <w:del w:id="133" w:author="Виктория" w:date="2023-01-13T00:25:00Z">
        <w:r w:rsidRPr="00B206F3" w:rsidDel="00D34719">
          <w:rPr>
            <w:rFonts w:ascii="Tahoma" w:eastAsia="Calibri" w:hAnsi="Tahoma" w:cs="Tahoma"/>
            <w:sz w:val="20"/>
            <w:szCs w:val="24"/>
          </w:rPr>
          <w:delText>- уведомить ТУРОПЕРАТОРА о заключении договора о реализации туристского продукта;</w:delText>
        </w:r>
      </w:del>
    </w:p>
    <w:p w:rsidR="006924E2" w:rsidRPr="00B206F3" w:rsidDel="00D34719" w:rsidRDefault="006924E2" w:rsidP="00171D25">
      <w:pPr>
        <w:spacing w:after="0" w:line="276" w:lineRule="auto"/>
        <w:ind w:firstLine="284"/>
        <w:jc w:val="both"/>
        <w:rPr>
          <w:del w:id="134" w:author="Виктория" w:date="2023-01-13T00:25:00Z"/>
          <w:rFonts w:ascii="Tahoma" w:eastAsia="Calibri" w:hAnsi="Tahoma" w:cs="Tahoma"/>
          <w:sz w:val="20"/>
          <w:szCs w:val="24"/>
        </w:rPr>
      </w:pPr>
      <w:del w:id="135" w:author="Виктория" w:date="2023-01-13T00:25:00Z">
        <w:r w:rsidRPr="00B206F3" w:rsidDel="00D34719">
          <w:rPr>
            <w:rFonts w:ascii="Tahoma" w:eastAsia="Calibri" w:hAnsi="Tahoma" w:cs="Tahoma"/>
            <w:sz w:val="20"/>
            <w:szCs w:val="24"/>
          </w:rPr>
          <w:delText>- согласовать с ТУРОПЕРАТОРОМ условия путешествия (в том числе потребительские свойства туристского продукта/услуг) на основании запроса туриста и (или) иного заказчика, адресованного ТУРАГЕНТУ;</w:delText>
        </w:r>
      </w:del>
    </w:p>
    <w:p w:rsidR="00F03F12" w:rsidRPr="00B206F3" w:rsidDel="00D34719" w:rsidRDefault="006924E2" w:rsidP="00171D25">
      <w:pPr>
        <w:spacing w:after="0" w:line="276" w:lineRule="auto"/>
        <w:ind w:firstLine="284"/>
        <w:jc w:val="both"/>
        <w:rPr>
          <w:del w:id="136" w:author="Виктория" w:date="2023-01-13T00:25:00Z"/>
          <w:rFonts w:ascii="Tahoma" w:eastAsia="Calibri" w:hAnsi="Tahoma" w:cs="Tahoma"/>
          <w:sz w:val="20"/>
          <w:szCs w:val="24"/>
        </w:rPr>
      </w:pPr>
      <w:del w:id="137" w:author="Виктория" w:date="2023-01-13T00:25:00Z">
        <w:r w:rsidRPr="00B206F3" w:rsidDel="00D34719">
          <w:rPr>
            <w:rFonts w:ascii="Tahoma" w:eastAsia="Calibri" w:hAnsi="Tahoma" w:cs="Tahoma"/>
            <w:sz w:val="20"/>
            <w:szCs w:val="24"/>
          </w:rPr>
          <w:delText>- перечислить ТУРОПЕРАТОРУ денежные средств, полученных от ЗАКАЗЧИКА в счет оплаты туристского продукта/услуг</w:delText>
        </w:r>
        <w:r w:rsidR="00533581" w:rsidRPr="00B206F3" w:rsidDel="00D34719">
          <w:rPr>
            <w:rFonts w:ascii="Tahoma" w:eastAsia="Calibri" w:hAnsi="Tahoma" w:cs="Tahoma"/>
            <w:sz w:val="20"/>
            <w:szCs w:val="24"/>
          </w:rPr>
          <w:delText>;</w:delText>
        </w:r>
      </w:del>
    </w:p>
    <w:p w:rsidR="00F55BD5" w:rsidRPr="00B206F3" w:rsidDel="00D34719" w:rsidRDefault="00F03F12" w:rsidP="00171D25">
      <w:pPr>
        <w:spacing w:after="0" w:line="276" w:lineRule="auto"/>
        <w:ind w:firstLine="284"/>
        <w:jc w:val="both"/>
        <w:rPr>
          <w:del w:id="138" w:author="Виктория" w:date="2023-01-13T00:25:00Z"/>
          <w:rFonts w:ascii="Tahoma" w:eastAsia="Calibri" w:hAnsi="Tahoma" w:cs="Tahoma"/>
          <w:sz w:val="20"/>
          <w:szCs w:val="24"/>
        </w:rPr>
      </w:pPr>
      <w:del w:id="139" w:author="Виктория" w:date="2023-01-13T00:25:00Z">
        <w:r w:rsidRPr="00B206F3" w:rsidDel="00D34719">
          <w:rPr>
            <w:rFonts w:ascii="Tahoma" w:eastAsia="Calibri" w:hAnsi="Tahoma" w:cs="Tahoma"/>
            <w:sz w:val="20"/>
            <w:szCs w:val="24"/>
          </w:rPr>
          <w:delText xml:space="preserve">- </w:delText>
        </w:r>
        <w:r w:rsidR="00C46143" w:rsidRPr="00B206F3" w:rsidDel="00D34719">
          <w:rPr>
            <w:rFonts w:ascii="Tahoma" w:eastAsia="Calibri" w:hAnsi="Tahoma" w:cs="Tahoma"/>
            <w:sz w:val="20"/>
            <w:szCs w:val="24"/>
          </w:rPr>
          <w:delText xml:space="preserve">соблюдать </w:delText>
        </w:r>
        <w:r w:rsidR="00F55BD5" w:rsidRPr="00B206F3" w:rsidDel="00D34719">
          <w:rPr>
            <w:rFonts w:ascii="Tahoma" w:eastAsia="Calibri" w:hAnsi="Tahoma" w:cs="Tahoma"/>
            <w:sz w:val="20"/>
            <w:szCs w:val="24"/>
          </w:rPr>
          <w:delText>ины</w:delText>
        </w:r>
        <w:r w:rsidR="00C46143" w:rsidRPr="00B206F3" w:rsidDel="00D34719">
          <w:rPr>
            <w:rFonts w:ascii="Tahoma" w:eastAsia="Calibri" w:hAnsi="Tahoma" w:cs="Tahoma"/>
            <w:sz w:val="20"/>
            <w:szCs w:val="24"/>
          </w:rPr>
          <w:delText xml:space="preserve">е </w:delText>
        </w:r>
        <w:r w:rsidR="00F55BD5" w:rsidRPr="00B206F3" w:rsidDel="00D34719">
          <w:rPr>
            <w:rFonts w:ascii="Tahoma" w:eastAsia="Calibri" w:hAnsi="Tahoma" w:cs="Tahoma"/>
            <w:sz w:val="20"/>
            <w:szCs w:val="24"/>
          </w:rPr>
          <w:delText>обязанност</w:delText>
        </w:r>
        <w:r w:rsidR="00C46143" w:rsidRPr="00B206F3" w:rsidDel="00D34719">
          <w:rPr>
            <w:rFonts w:ascii="Tahoma" w:eastAsia="Calibri" w:hAnsi="Tahoma" w:cs="Tahoma"/>
            <w:sz w:val="20"/>
            <w:szCs w:val="24"/>
          </w:rPr>
          <w:delText>и</w:delText>
        </w:r>
        <w:r w:rsidR="00F55BD5" w:rsidRPr="00B206F3" w:rsidDel="00D34719">
          <w:rPr>
            <w:rFonts w:ascii="Tahoma" w:eastAsia="Calibri" w:hAnsi="Tahoma" w:cs="Tahoma"/>
            <w:sz w:val="20"/>
            <w:szCs w:val="24"/>
          </w:rPr>
          <w:delText>, установленны</w:delText>
        </w:r>
        <w:r w:rsidR="008F266D" w:rsidRPr="00B206F3" w:rsidDel="00D34719">
          <w:rPr>
            <w:rFonts w:ascii="Tahoma" w:eastAsia="Calibri" w:hAnsi="Tahoma" w:cs="Tahoma"/>
            <w:sz w:val="20"/>
            <w:szCs w:val="24"/>
          </w:rPr>
          <w:delText>е</w:delText>
        </w:r>
        <w:r w:rsidR="00F55BD5" w:rsidRPr="00B206F3" w:rsidDel="00D34719">
          <w:rPr>
            <w:rFonts w:ascii="Tahoma" w:eastAsia="Calibri" w:hAnsi="Tahoma" w:cs="Tahoma"/>
            <w:sz w:val="20"/>
            <w:szCs w:val="24"/>
          </w:rPr>
          <w:delText xml:space="preserve"> настоящим Договором.</w:delText>
        </w:r>
      </w:del>
    </w:p>
    <w:p w:rsidR="00F55BD5" w:rsidRPr="00B206F3" w:rsidDel="00D34719" w:rsidRDefault="00F55BD5" w:rsidP="00171D25">
      <w:pPr>
        <w:spacing w:after="0" w:line="276" w:lineRule="auto"/>
        <w:ind w:firstLine="284"/>
        <w:jc w:val="both"/>
        <w:rPr>
          <w:del w:id="140" w:author="Виктория" w:date="2023-01-13T00:25:00Z"/>
          <w:rFonts w:ascii="Tahoma" w:eastAsia="Calibri" w:hAnsi="Tahoma" w:cs="Tahoma"/>
          <w:sz w:val="20"/>
          <w:szCs w:val="24"/>
        </w:rPr>
      </w:pPr>
      <w:del w:id="141" w:author="Виктория" w:date="2023-01-13T00:25:00Z">
        <w:r w:rsidRPr="00B206F3" w:rsidDel="00D34719">
          <w:rPr>
            <w:rFonts w:ascii="Tahoma" w:eastAsia="Calibri" w:hAnsi="Tahoma" w:cs="Tahoma"/>
            <w:sz w:val="20"/>
            <w:szCs w:val="24"/>
          </w:rPr>
          <w:delText>В случае нарушения ТУРАГЕНТОМ его обязательств по договору о реализации туристского продукта, ЗАКАЗЧИК имеет право обратиться к ТУРАГЕНТУ с претензией.</w:delText>
        </w:r>
      </w:del>
    </w:p>
    <w:p w:rsidR="00543F52" w:rsidRPr="00B206F3" w:rsidDel="00D34719" w:rsidRDefault="00543F52" w:rsidP="00171D25">
      <w:pPr>
        <w:spacing w:after="0" w:line="276" w:lineRule="auto"/>
        <w:ind w:firstLine="284"/>
        <w:jc w:val="both"/>
        <w:rPr>
          <w:del w:id="142" w:author="Виктория" w:date="2023-01-13T00:25:00Z"/>
          <w:rFonts w:ascii="Tahoma" w:eastAsia="Calibri" w:hAnsi="Tahoma" w:cs="Tahoma"/>
          <w:sz w:val="20"/>
          <w:szCs w:val="24"/>
        </w:rPr>
      </w:pPr>
      <w:del w:id="143" w:author="Виктория" w:date="2023-01-13T00:25:00Z">
        <w:r w:rsidRPr="00B206F3" w:rsidDel="00D34719">
          <w:rPr>
            <w:rFonts w:ascii="Tahoma" w:eastAsia="Calibri" w:hAnsi="Tahoma" w:cs="Tahoma"/>
            <w:sz w:val="20"/>
            <w:szCs w:val="24"/>
          </w:rPr>
          <w:delText xml:space="preserve">3.2. </w:delText>
        </w:r>
        <w:r w:rsidR="0005071C" w:rsidRPr="00B206F3" w:rsidDel="00D34719">
          <w:rPr>
            <w:rFonts w:ascii="Tahoma" w:eastAsia="Calibri" w:hAnsi="Tahoma" w:cs="Tahoma"/>
            <w:sz w:val="20"/>
            <w:szCs w:val="24"/>
          </w:rPr>
          <w:delText xml:space="preserve">ТУРАГЕНТ </w:delText>
        </w:r>
        <w:r w:rsidRPr="00B206F3" w:rsidDel="00D34719">
          <w:rPr>
            <w:rFonts w:ascii="Tahoma" w:eastAsia="Calibri" w:hAnsi="Tahoma" w:cs="Tahoma"/>
            <w:sz w:val="20"/>
            <w:szCs w:val="24"/>
          </w:rPr>
          <w:delText>вправе:</w:delText>
        </w:r>
      </w:del>
    </w:p>
    <w:p w:rsidR="0005071C" w:rsidRPr="00B206F3" w:rsidDel="00D34719" w:rsidRDefault="00D2743F" w:rsidP="00171D25">
      <w:pPr>
        <w:spacing w:after="0" w:line="276" w:lineRule="auto"/>
        <w:ind w:firstLine="284"/>
        <w:jc w:val="both"/>
        <w:rPr>
          <w:del w:id="144" w:author="Виктория" w:date="2023-01-13T00:25:00Z"/>
          <w:rFonts w:ascii="Tahoma" w:eastAsia="Calibri" w:hAnsi="Tahoma" w:cs="Tahoma"/>
          <w:sz w:val="20"/>
          <w:szCs w:val="24"/>
        </w:rPr>
      </w:pPr>
      <w:del w:id="145" w:author="Виктория" w:date="2023-01-13T00:25:00Z">
        <w:r w:rsidRPr="00B206F3" w:rsidDel="00D34719">
          <w:rPr>
            <w:rFonts w:ascii="Tahoma" w:eastAsia="Calibri" w:hAnsi="Tahoma" w:cs="Tahoma"/>
            <w:sz w:val="20"/>
            <w:szCs w:val="24"/>
          </w:rPr>
          <w:delText>- в случае нарушения ЗАКАЗЧИКОМ условий оплаты по Договору</w:delText>
        </w:r>
        <w:r w:rsidR="007D7D05"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автоматически аннулировать запрос на бронирование</w:delText>
        </w:r>
        <w:r w:rsidR="0005071C" w:rsidRPr="00B206F3" w:rsidDel="00D34719">
          <w:rPr>
            <w:rFonts w:ascii="Tahoma" w:eastAsia="Calibri" w:hAnsi="Tahoma" w:cs="Tahoma"/>
            <w:sz w:val="20"/>
            <w:szCs w:val="24"/>
          </w:rPr>
          <w:delText xml:space="preserve"> в связи с отсутствием подтверждения тура в системе бронирования</w:delText>
        </w:r>
        <w:r w:rsidR="007D7D05"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w:delText>
        </w:r>
      </w:del>
    </w:p>
    <w:p w:rsidR="0005071C" w:rsidRPr="00B206F3" w:rsidDel="00D34719" w:rsidRDefault="007D7D05" w:rsidP="00171D25">
      <w:pPr>
        <w:spacing w:after="0" w:line="276" w:lineRule="auto"/>
        <w:ind w:firstLine="284"/>
        <w:jc w:val="both"/>
        <w:rPr>
          <w:del w:id="146" w:author="Виктория" w:date="2023-01-13T00:25:00Z"/>
          <w:rFonts w:ascii="Tahoma" w:eastAsia="Calibri" w:hAnsi="Tahoma" w:cs="Tahoma"/>
          <w:sz w:val="20"/>
          <w:szCs w:val="24"/>
        </w:rPr>
      </w:pPr>
      <w:del w:id="147" w:author="Виктория" w:date="2023-01-13T00:25:00Z">
        <w:r w:rsidRPr="00B206F3" w:rsidDel="00D34719">
          <w:rPr>
            <w:rFonts w:ascii="Tahoma" w:eastAsia="Calibri" w:hAnsi="Tahoma" w:cs="Tahoma"/>
            <w:sz w:val="20"/>
            <w:szCs w:val="24"/>
          </w:rPr>
          <w:delText xml:space="preserve">- в случае нарушения ЗАКАЗЧИКОМ условий оплаты по Договору, отказать ЗАКАЗЧИКУ в выдаче документов. </w:delText>
        </w:r>
        <w:r w:rsidR="0005071C" w:rsidRPr="00B206F3" w:rsidDel="00D34719">
          <w:rPr>
            <w:rFonts w:ascii="Tahoma" w:eastAsia="Calibri" w:hAnsi="Tahoma" w:cs="Tahoma"/>
            <w:sz w:val="20"/>
            <w:szCs w:val="24"/>
          </w:rPr>
          <w:delText>При этом ТУРАГЕНТ вправе удержать с ЗАКАЗЧИКА в пользу ТУРОПЕРАТОРА фактически понесенные расходы ТУРОПЕРАТОРА. ЗАКАЗЧИК уведомлён и согласен, что оплаченный сервисный сбор ТУРАГЕНТА является платой за услуги, которые оказываются до наступления даты начала поездки и подлежат оплате независимо от прочей</w:delText>
        </w:r>
        <w:r w:rsidRPr="00B206F3" w:rsidDel="00D34719">
          <w:rPr>
            <w:rFonts w:ascii="Tahoma" w:eastAsia="Calibri" w:hAnsi="Tahoma" w:cs="Tahoma"/>
            <w:sz w:val="20"/>
            <w:szCs w:val="24"/>
          </w:rPr>
          <w:delText xml:space="preserve"> части обязательств по договору;</w:delText>
        </w:r>
      </w:del>
    </w:p>
    <w:p w:rsidR="0005071C" w:rsidRPr="00B206F3" w:rsidDel="00D34719" w:rsidRDefault="003E7648" w:rsidP="00171D25">
      <w:pPr>
        <w:spacing w:after="0" w:line="276" w:lineRule="auto"/>
        <w:ind w:firstLine="284"/>
        <w:jc w:val="both"/>
        <w:rPr>
          <w:del w:id="148" w:author="Виктория" w:date="2023-01-13T00:25:00Z"/>
          <w:rFonts w:ascii="Tahoma" w:eastAsia="Calibri" w:hAnsi="Tahoma" w:cs="Tahoma"/>
          <w:sz w:val="20"/>
          <w:szCs w:val="24"/>
        </w:rPr>
      </w:pPr>
      <w:del w:id="149" w:author="Виктория" w:date="2023-01-13T00:25:00Z">
        <w:r w:rsidRPr="00B206F3" w:rsidDel="00D34719">
          <w:rPr>
            <w:rFonts w:ascii="Tahoma" w:eastAsia="Calibri" w:hAnsi="Tahoma" w:cs="Tahoma"/>
            <w:sz w:val="20"/>
            <w:szCs w:val="24"/>
          </w:rPr>
          <w:delText>- в</w:delText>
        </w:r>
        <w:r w:rsidR="0005071C" w:rsidRPr="00B206F3" w:rsidDel="00D34719">
          <w:rPr>
            <w:rFonts w:ascii="Tahoma" w:eastAsia="Calibri" w:hAnsi="Tahoma" w:cs="Tahoma"/>
            <w:sz w:val="20"/>
            <w:szCs w:val="24"/>
          </w:rPr>
          <w:delText xml:space="preserve"> случае аннуляции заявки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инициативе ЗАКАЗЧИКА, а также в случае невозможности для ЗАКАЗЧИКА воспользоваться правом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любым причинам, не зависящим от ТУРОПЕРАТОРА, в том числе в связи с отказом (и/или задержкой) посольства/консульства иностранного государства в выдаче визы, ТУРАГЕНТ вправе удержать с ЗАКАЗЧИКА в пользу ТУРОПЕРАТОРА фактически понесенные расходы</w:delText>
        </w:r>
        <w:r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ЗАКАЗЧИК уведомляется о том, что в силу п. 3 ст. 958 ГК РФ по общему правилу при досрочном отказе страхователя (выгодоприобретателя) от договора страхования уплаченная страховщику страховая премия не подлежит возврату, а также о том, что консульские учреждения не возвращают консульский сбор, в том числе при отказе в выдаче визы, задержки выдачи или при иных обстоятельствах. Денежные средства за оплаченный туристский продукт</w:delText>
        </w:r>
        <w:r w:rsidRPr="00B206F3" w:rsidDel="00D34719">
          <w:rPr>
            <w:rFonts w:ascii="Tahoma" w:eastAsia="Calibri" w:hAnsi="Tahoma" w:cs="Tahoma"/>
            <w:sz w:val="20"/>
            <w:szCs w:val="24"/>
          </w:rPr>
          <w:delText>/туристские услуги</w:delText>
        </w:r>
        <w:r w:rsidR="0005071C" w:rsidRPr="00B206F3" w:rsidDel="00D34719">
          <w:rPr>
            <w:rFonts w:ascii="Tahoma" w:eastAsia="Calibri" w:hAnsi="Tahoma" w:cs="Tahoma"/>
            <w:sz w:val="20"/>
            <w:szCs w:val="24"/>
          </w:rPr>
          <w:delText xml:space="preserve"> возвращаются ТУРАГЕНТОМ за вычетом </w:delText>
        </w:r>
        <w:r w:rsidR="00FD4F44" w:rsidRPr="00B206F3" w:rsidDel="00D34719">
          <w:rPr>
            <w:rFonts w:ascii="Tahoma" w:eastAsia="Calibri" w:hAnsi="Tahoma" w:cs="Tahoma"/>
            <w:sz w:val="20"/>
            <w:szCs w:val="24"/>
          </w:rPr>
          <w:delText xml:space="preserve">фактически понесенных расходов. </w:delText>
        </w:r>
        <w:r w:rsidR="0005071C" w:rsidRPr="00B206F3" w:rsidDel="00D34719">
          <w:rPr>
            <w:rFonts w:ascii="Tahoma" w:eastAsia="Calibri" w:hAnsi="Tahoma" w:cs="Tahoma"/>
            <w:sz w:val="20"/>
            <w:szCs w:val="24"/>
          </w:rPr>
          <w:delText>В указанных в настоящем пункте случаях оплаченный сервисный сбор ТУРАГЕНТА не подлежат возврату как плата за услуги, оказанные ЗАКАЗЧИКУ</w:delText>
        </w:r>
        <w:r w:rsidR="00FD4F44" w:rsidRPr="00B206F3" w:rsidDel="00D34719">
          <w:rPr>
            <w:rFonts w:ascii="Tahoma" w:eastAsia="Calibri" w:hAnsi="Tahoma" w:cs="Tahoma"/>
            <w:sz w:val="20"/>
            <w:szCs w:val="24"/>
          </w:rPr>
          <w:delText>.</w:delText>
        </w:r>
      </w:del>
    </w:p>
    <w:p w:rsidR="006E325B" w:rsidRPr="00857EE7" w:rsidDel="00D34719" w:rsidRDefault="006E325B" w:rsidP="00171D25">
      <w:pPr>
        <w:spacing w:after="0" w:line="276" w:lineRule="auto"/>
        <w:ind w:firstLine="284"/>
        <w:jc w:val="both"/>
        <w:rPr>
          <w:del w:id="150" w:author="Виктория" w:date="2023-01-13T00:25:00Z"/>
          <w:rFonts w:ascii="Tahoma" w:eastAsia="Calibri" w:hAnsi="Tahoma" w:cs="Tahoma"/>
          <w:sz w:val="20"/>
          <w:szCs w:val="24"/>
        </w:rPr>
      </w:pPr>
      <w:del w:id="151" w:author="Виктория" w:date="2023-01-13T00:25:00Z">
        <w:r w:rsidRPr="00B206F3" w:rsidDel="00D34719">
          <w:rPr>
            <w:rFonts w:ascii="Tahoma" w:eastAsia="Calibri" w:hAnsi="Tahoma" w:cs="Tahoma"/>
            <w:sz w:val="20"/>
            <w:szCs w:val="24"/>
          </w:rPr>
          <w:delText>3.</w:delText>
        </w:r>
        <w:r w:rsidR="00835A63" w:rsidRPr="00B206F3" w:rsidDel="00D34719">
          <w:rPr>
            <w:rFonts w:ascii="Tahoma" w:eastAsia="Calibri" w:hAnsi="Tahoma" w:cs="Tahoma"/>
            <w:sz w:val="20"/>
            <w:szCs w:val="24"/>
          </w:rPr>
          <w:delText>3</w:delText>
        </w:r>
        <w:r w:rsidRPr="00B206F3" w:rsidDel="00D34719">
          <w:rPr>
            <w:rFonts w:ascii="Tahoma" w:eastAsia="Calibri" w:hAnsi="Tahoma" w:cs="Tahoma"/>
            <w:sz w:val="20"/>
            <w:szCs w:val="24"/>
          </w:rPr>
          <w:delText xml:space="preserve">. </w:delText>
        </w:r>
        <w:r w:rsidR="00323093"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обязан: </w:delText>
        </w:r>
      </w:del>
    </w:p>
    <w:p w:rsidR="00BC63BD" w:rsidRPr="00B206F3" w:rsidDel="00D34719" w:rsidRDefault="00BC63BD" w:rsidP="00171D25">
      <w:pPr>
        <w:spacing w:after="0" w:line="276" w:lineRule="auto"/>
        <w:ind w:firstLine="284"/>
        <w:jc w:val="both"/>
        <w:rPr>
          <w:del w:id="152" w:author="Виктория" w:date="2023-01-13T00:25:00Z"/>
          <w:rFonts w:ascii="Tahoma" w:eastAsia="Calibri" w:hAnsi="Tahoma" w:cs="Tahoma"/>
          <w:sz w:val="20"/>
          <w:szCs w:val="24"/>
        </w:rPr>
      </w:pPr>
      <w:del w:id="153" w:author="Виктория" w:date="2023-01-13T00:25:00Z">
        <w:r w:rsidRPr="00B206F3" w:rsidDel="00D34719">
          <w:rPr>
            <w:rFonts w:ascii="Tahoma" w:eastAsia="Calibri" w:hAnsi="Tahoma" w:cs="Tahoma"/>
            <w:sz w:val="20"/>
            <w:szCs w:val="24"/>
          </w:rPr>
          <w:delText>- своевременно и в полном объеме оплатить ТУРАГЕНТУ стоимость туристского продукта</w:delText>
        </w:r>
        <w:r w:rsidR="00CE7C6B"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по настоящему Договору, а также сервисный сбор ТУРАГЕНТА. </w:delText>
        </w:r>
        <w:r w:rsidR="000664AD" w:rsidRPr="00B206F3" w:rsidDel="00D34719">
          <w:rPr>
            <w:rFonts w:ascii="Tahoma" w:eastAsia="Calibri" w:hAnsi="Tahoma" w:cs="Tahoma"/>
            <w:sz w:val="20"/>
            <w:szCs w:val="24"/>
          </w:rPr>
          <w:delText>При бронировании турпродукта/услуги в сфере международного выездного туризма, ц</w:delText>
        </w:r>
        <w:r w:rsidRPr="00B206F3" w:rsidDel="00D34719">
          <w:rPr>
            <w:rFonts w:ascii="Tahoma" w:eastAsia="Calibri" w:hAnsi="Tahoma" w:cs="Tahoma"/>
            <w:sz w:val="20"/>
            <w:szCs w:val="24"/>
          </w:rPr>
          <w:delText>ены на турпродукт</w:delText>
        </w:r>
        <w:r w:rsidR="000664AD" w:rsidRPr="00B206F3" w:rsidDel="00D34719">
          <w:rPr>
            <w:rFonts w:ascii="Tahoma" w:eastAsia="Calibri" w:hAnsi="Tahoma" w:cs="Tahoma"/>
            <w:sz w:val="20"/>
            <w:szCs w:val="24"/>
          </w:rPr>
          <w:delText>/услугу</w:delText>
        </w:r>
        <w:r w:rsidRPr="00B206F3" w:rsidDel="00D34719">
          <w:rPr>
            <w:rFonts w:ascii="Tahoma" w:eastAsia="Calibri" w:hAnsi="Tahoma" w:cs="Tahoma"/>
            <w:sz w:val="20"/>
            <w:szCs w:val="24"/>
          </w:rPr>
          <w:delText xml:space="preserve"> устанавливаются иностранным туроператором в у.е.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Грецию, Испанию, Италию, Андорру, Кипр 1 у. е. = 1 евро,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 всем другим направлениям 1 у. е. = 1 доллару США. Расчет стоимости турпродукта</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рублях производится из расчета по курсу, устанавливаемому иностранным туроператором и размещенному на сайте www.pegast.ru.</w:delText>
        </w:r>
      </w:del>
    </w:p>
    <w:p w:rsidR="00BC63BD" w:rsidRPr="00B206F3" w:rsidDel="00D34719" w:rsidRDefault="00CE7C6B" w:rsidP="00171D25">
      <w:pPr>
        <w:spacing w:after="0" w:line="276" w:lineRule="auto"/>
        <w:ind w:firstLine="284"/>
        <w:jc w:val="both"/>
        <w:rPr>
          <w:del w:id="154" w:author="Виктория" w:date="2023-01-13T00:25:00Z"/>
          <w:rFonts w:ascii="Tahoma" w:eastAsia="Calibri" w:hAnsi="Tahoma" w:cs="Tahoma"/>
          <w:sz w:val="20"/>
          <w:szCs w:val="24"/>
        </w:rPr>
      </w:pPr>
      <w:del w:id="155" w:author="Виктория" w:date="2023-01-13T00:25:00Z">
        <w:r w:rsidRPr="00B206F3" w:rsidDel="00D34719">
          <w:rPr>
            <w:rFonts w:ascii="Tahoma" w:eastAsia="Calibri" w:hAnsi="Tahoma" w:cs="Tahoma"/>
            <w:sz w:val="20"/>
            <w:szCs w:val="24"/>
          </w:rPr>
          <w:delText>- и</w:delText>
        </w:r>
        <w:r w:rsidR="00BC63BD" w:rsidRPr="00B206F3" w:rsidDel="00D34719">
          <w:rPr>
            <w:rFonts w:ascii="Tahoma" w:eastAsia="Calibri" w:hAnsi="Tahoma" w:cs="Tahoma"/>
            <w:sz w:val="20"/>
            <w:szCs w:val="24"/>
          </w:rPr>
          <w:delText>меть и предъявлять в необходимых случаях надлежащим образом оформленный заграничный паспорт</w:delText>
        </w:r>
        <w:r w:rsidRPr="00B206F3" w:rsidDel="00D34719">
          <w:rPr>
            <w:rFonts w:ascii="Tahoma" w:eastAsia="Calibri" w:hAnsi="Tahoma" w:cs="Tahoma"/>
            <w:sz w:val="20"/>
            <w:szCs w:val="24"/>
          </w:rPr>
          <w:delText xml:space="preserve"> (</w:delText>
        </w:r>
        <w:r w:rsidR="00E31A9C" w:rsidRPr="00B206F3" w:rsidDel="00D34719">
          <w:rPr>
            <w:rFonts w:ascii="Tahoma" w:eastAsia="Calibri" w:hAnsi="Tahoma" w:cs="Tahoma"/>
            <w:sz w:val="20"/>
            <w:szCs w:val="24"/>
          </w:rPr>
          <w:delText>при приобретении прав на турпродукт либо отдельную услугу  в сфере международного выездного туризма)</w:delText>
        </w:r>
        <w:r w:rsidR="007052B6" w:rsidRPr="00B206F3" w:rsidDel="00D34719">
          <w:rPr>
            <w:rFonts w:ascii="Tahoma" w:eastAsia="Calibri" w:hAnsi="Tahoma" w:cs="Tahoma"/>
            <w:sz w:val="20"/>
            <w:szCs w:val="24"/>
          </w:rPr>
          <w:delText xml:space="preserve">, общегражданский паспорт (при </w:delText>
        </w:r>
        <w:r w:rsidR="00BC63BD" w:rsidRPr="00B206F3" w:rsidDel="00D34719">
          <w:rPr>
            <w:rFonts w:ascii="Tahoma" w:eastAsia="Calibri" w:hAnsi="Tahoma" w:cs="Tahoma"/>
            <w:sz w:val="20"/>
            <w:szCs w:val="24"/>
          </w:rPr>
          <w:delText xml:space="preserve"> </w:delText>
        </w:r>
        <w:r w:rsidR="007052B6" w:rsidRPr="00B206F3" w:rsidDel="00D34719">
          <w:rPr>
            <w:rFonts w:ascii="Tahoma" w:eastAsia="Calibri" w:hAnsi="Tahoma" w:cs="Tahoma"/>
            <w:sz w:val="20"/>
            <w:szCs w:val="24"/>
          </w:rPr>
          <w:delText xml:space="preserve">приобретении прав на турпродукт либо отдельную услугу  в сфере внутреннего туризма) </w:delText>
        </w:r>
        <w:r w:rsidR="00BC63BD" w:rsidRPr="00B206F3" w:rsidDel="00D34719">
          <w:rPr>
            <w:rFonts w:ascii="Tahoma" w:eastAsia="Calibri" w:hAnsi="Tahoma" w:cs="Tahoma"/>
            <w:sz w:val="20"/>
            <w:szCs w:val="24"/>
          </w:rPr>
          <w:delText>и иные документы, необходимые для</w:delText>
        </w:r>
        <w:r w:rsidR="007052B6" w:rsidRPr="00B206F3" w:rsidDel="00D34719">
          <w:rPr>
            <w:rFonts w:ascii="Tahoma" w:eastAsia="Calibri" w:hAnsi="Tahoma" w:cs="Tahoma"/>
            <w:sz w:val="20"/>
            <w:szCs w:val="24"/>
          </w:rPr>
          <w:delText xml:space="preserve"> совершения путешествия</w:delText>
        </w:r>
        <w:r w:rsidR="00BC63BD" w:rsidRPr="00B206F3" w:rsidDel="00D34719">
          <w:rPr>
            <w:rFonts w:ascii="Tahoma" w:eastAsia="Calibri" w:hAnsi="Tahoma" w:cs="Tahoma"/>
            <w:sz w:val="20"/>
            <w:szCs w:val="24"/>
          </w:rPr>
          <w:delText>, а также иметь при себе в течение поездки документы, выданные ТУРАГЕНТОМ ЗАКАЗЧИКУ для путешествия (ваучеры, билеты, полисы</w:delText>
        </w:r>
        <w:r w:rsidR="007052B6" w:rsidRPr="00B206F3" w:rsidDel="00D34719">
          <w:rPr>
            <w:rFonts w:ascii="Tahoma" w:eastAsia="Calibri" w:hAnsi="Tahoma" w:cs="Tahoma"/>
            <w:sz w:val="20"/>
            <w:szCs w:val="24"/>
          </w:rPr>
          <w:delText xml:space="preserve"> и т.д.</w:delText>
        </w:r>
        <w:r w:rsidR="00BC63BD" w:rsidRPr="00B206F3" w:rsidDel="00D34719">
          <w:rPr>
            <w:rFonts w:ascii="Tahoma" w:eastAsia="Calibri" w:hAnsi="Tahoma" w:cs="Tahoma"/>
            <w:sz w:val="20"/>
            <w:szCs w:val="24"/>
          </w:rPr>
          <w:delText xml:space="preserve">). </w:delText>
        </w:r>
      </w:del>
    </w:p>
    <w:p w:rsidR="00BC63BD" w:rsidRPr="00B206F3" w:rsidDel="00D34719" w:rsidRDefault="00BC63BD" w:rsidP="00171D25">
      <w:pPr>
        <w:spacing w:after="0" w:line="276" w:lineRule="auto"/>
        <w:ind w:firstLine="284"/>
        <w:jc w:val="both"/>
        <w:rPr>
          <w:del w:id="156" w:author="Виктория" w:date="2023-01-13T00:25:00Z"/>
          <w:rFonts w:ascii="Tahoma" w:eastAsia="Calibri" w:hAnsi="Tahoma" w:cs="Tahoma"/>
          <w:sz w:val="20"/>
          <w:szCs w:val="24"/>
        </w:rPr>
      </w:pPr>
      <w:del w:id="157" w:author="Виктория" w:date="2023-01-13T00:25:00Z">
        <w:r w:rsidRPr="00B206F3" w:rsidDel="00D34719">
          <w:rPr>
            <w:rFonts w:ascii="Tahoma" w:eastAsia="Calibri" w:hAnsi="Tahoma" w:cs="Tahoma"/>
            <w:sz w:val="20"/>
            <w:szCs w:val="24"/>
          </w:rPr>
          <w:delText>Несовершеннолетний гражданин Росс</w:delText>
        </w:r>
        <w:r w:rsidR="007052B6" w:rsidRPr="00B206F3" w:rsidDel="00D34719">
          <w:rPr>
            <w:rFonts w:ascii="Tahoma" w:eastAsia="Calibri" w:hAnsi="Tahoma" w:cs="Tahoma"/>
            <w:sz w:val="20"/>
            <w:szCs w:val="24"/>
          </w:rPr>
          <w:delText>ийской Федерации, как правило, совершает путешествие</w:delText>
        </w:r>
        <w:r w:rsidRPr="00B206F3" w:rsidDel="00D34719">
          <w:rPr>
            <w:rFonts w:ascii="Tahoma" w:eastAsia="Calibri" w:hAnsi="Tahoma" w:cs="Tahoma"/>
            <w:sz w:val="20"/>
            <w:szCs w:val="24"/>
          </w:rPr>
          <w:delText xml:space="preserve"> совместно хотя бы с одним из родителей, усыновителей, опекунов или попечителей. В случае, если несовершеннолетний гражданин России </w:delText>
        </w:r>
        <w:r w:rsidR="00C86071" w:rsidRPr="00B206F3" w:rsidDel="00D34719">
          <w:rPr>
            <w:rFonts w:ascii="Tahoma" w:eastAsia="Calibri" w:hAnsi="Tahoma" w:cs="Tahoma"/>
            <w:sz w:val="20"/>
            <w:szCs w:val="24"/>
          </w:rPr>
          <w:delText xml:space="preserve">совершает путешествие </w:delText>
        </w:r>
        <w:r w:rsidRPr="00B206F3" w:rsidDel="00D34719">
          <w:rPr>
            <w:rFonts w:ascii="Tahoma" w:eastAsia="Calibri" w:hAnsi="Tahoma" w:cs="Tahoma"/>
            <w:sz w:val="20"/>
            <w:szCs w:val="24"/>
          </w:rPr>
          <w:delText>без сопровождения родителей, усыновителей, опекунов или попечителей, он должен иметь при себе</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кроме паспорта</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нотариально оформленное согласие названных лиц на выезд несовершеннолетнего гражданина Российской Федерации с указанием срока выезда и </w:delText>
        </w:r>
        <w:r w:rsidR="00C86071" w:rsidRPr="00B206F3" w:rsidDel="00D34719">
          <w:rPr>
            <w:rFonts w:ascii="Tahoma" w:eastAsia="Calibri" w:hAnsi="Tahoma" w:cs="Tahoma"/>
            <w:sz w:val="20"/>
            <w:szCs w:val="24"/>
          </w:rPr>
          <w:delText xml:space="preserve">места пребывания либо </w:delText>
        </w:r>
        <w:r w:rsidRPr="00B206F3" w:rsidDel="00D34719">
          <w:rPr>
            <w:rFonts w:ascii="Tahoma" w:eastAsia="Calibri" w:hAnsi="Tahoma" w:cs="Tahoma"/>
            <w:sz w:val="20"/>
            <w:szCs w:val="24"/>
          </w:rPr>
          <w:delText xml:space="preserve">государства (государств), которое (которые) он намерен посетить. </w:delText>
        </w:r>
      </w:del>
    </w:p>
    <w:p w:rsidR="00C86071" w:rsidRPr="00B206F3" w:rsidDel="00D34719" w:rsidRDefault="00C86071" w:rsidP="00171D25">
      <w:pPr>
        <w:spacing w:after="0" w:line="276" w:lineRule="auto"/>
        <w:ind w:firstLine="284"/>
        <w:jc w:val="both"/>
        <w:rPr>
          <w:del w:id="158" w:author="Виктория" w:date="2023-01-13T00:25:00Z"/>
          <w:rFonts w:ascii="Tahoma" w:eastAsia="Calibri" w:hAnsi="Tahoma" w:cs="Tahoma"/>
          <w:sz w:val="20"/>
          <w:szCs w:val="24"/>
        </w:rPr>
      </w:pPr>
      <w:del w:id="15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рибыть в аэропорт не позднее, чем за 3 (три) часа до планируемого времени вылета самолета. Неявка или опоздание ЗАКАЗЧИКА на самолет (поезд, автобус и т.п.) считается невозможностью оказания услуг по вине ЗАКАЗЧИКА с применением последствий согласно п. 2 ст. 781 ГК РФ</w:delText>
        </w:r>
        <w:r w:rsidRPr="00B206F3" w:rsidDel="00D34719">
          <w:rPr>
            <w:rFonts w:ascii="Tahoma" w:eastAsia="Calibri" w:hAnsi="Tahoma" w:cs="Tahoma"/>
            <w:sz w:val="20"/>
            <w:szCs w:val="24"/>
          </w:rPr>
          <w:delText>;</w:delText>
        </w:r>
      </w:del>
    </w:p>
    <w:p w:rsidR="00BC63BD" w:rsidRPr="00B206F3" w:rsidDel="00D34719" w:rsidRDefault="008F2899" w:rsidP="00171D25">
      <w:pPr>
        <w:spacing w:after="0" w:line="276" w:lineRule="auto"/>
        <w:ind w:firstLine="284"/>
        <w:jc w:val="both"/>
        <w:rPr>
          <w:del w:id="160" w:author="Виктория" w:date="2023-01-13T00:25:00Z"/>
          <w:rFonts w:ascii="Tahoma" w:eastAsia="Calibri" w:hAnsi="Tahoma" w:cs="Tahoma"/>
          <w:sz w:val="20"/>
          <w:szCs w:val="24"/>
        </w:rPr>
      </w:pPr>
      <w:del w:id="161" w:author="Виктория" w:date="2023-01-13T00:25:00Z">
        <w:r w:rsidRPr="00B206F3" w:rsidDel="00D34719">
          <w:rPr>
            <w:rFonts w:ascii="Tahoma" w:eastAsia="Calibri" w:hAnsi="Tahoma" w:cs="Tahoma"/>
            <w:sz w:val="20"/>
            <w:szCs w:val="24"/>
          </w:rPr>
          <w:delText>- в</w:delText>
        </w:r>
        <w:r w:rsidR="00BC63BD" w:rsidRPr="00B206F3" w:rsidDel="00D34719">
          <w:rPr>
            <w:rFonts w:ascii="Tahoma" w:eastAsia="Calibri" w:hAnsi="Tahoma" w:cs="Tahoma"/>
            <w:sz w:val="20"/>
            <w:szCs w:val="24"/>
          </w:rPr>
          <w:delText>о время совершения путешествия, включая транзит, ЗАКАЗЧИК обязан:</w:delText>
        </w:r>
      </w:del>
    </w:p>
    <w:p w:rsidR="00BC63BD" w:rsidRPr="00B206F3" w:rsidDel="00D34719" w:rsidRDefault="00BC63BD" w:rsidP="00171D25">
      <w:pPr>
        <w:pStyle w:val="ae"/>
        <w:numPr>
          <w:ilvl w:val="0"/>
          <w:numId w:val="5"/>
        </w:numPr>
        <w:spacing w:after="0" w:line="276" w:lineRule="auto"/>
        <w:ind w:left="0" w:firstLine="284"/>
        <w:jc w:val="both"/>
        <w:rPr>
          <w:del w:id="162" w:author="Виктория" w:date="2023-01-13T00:25:00Z"/>
          <w:rFonts w:ascii="Tahoma" w:eastAsia="Calibri" w:hAnsi="Tahoma" w:cs="Tahoma"/>
          <w:sz w:val="20"/>
          <w:szCs w:val="24"/>
        </w:rPr>
      </w:pPr>
      <w:del w:id="163" w:author="Виктория" w:date="2023-01-13T00:25:00Z">
        <w:r w:rsidRPr="00B206F3" w:rsidDel="00D34719">
          <w:rPr>
            <w:rFonts w:ascii="Tahoma" w:eastAsia="Calibri" w:hAnsi="Tahoma" w:cs="Tahoma"/>
            <w:sz w:val="20"/>
            <w:szCs w:val="24"/>
          </w:rPr>
          <w:delText>соблюдать законодательство страны (места) временного пребывания, уважать ее социальное устройство, обычаи, традиции, религиозные верования;</w:delText>
        </w:r>
      </w:del>
    </w:p>
    <w:p w:rsidR="00BC63BD" w:rsidRPr="00B206F3" w:rsidDel="00D34719" w:rsidRDefault="00BC63BD" w:rsidP="00171D25">
      <w:pPr>
        <w:pStyle w:val="ae"/>
        <w:numPr>
          <w:ilvl w:val="0"/>
          <w:numId w:val="5"/>
        </w:numPr>
        <w:spacing w:after="0" w:line="276" w:lineRule="auto"/>
        <w:ind w:left="0" w:firstLine="284"/>
        <w:jc w:val="both"/>
        <w:rPr>
          <w:del w:id="164" w:author="Виктория" w:date="2023-01-13T00:25:00Z"/>
          <w:rFonts w:ascii="Tahoma" w:eastAsia="Calibri" w:hAnsi="Tahoma" w:cs="Tahoma"/>
          <w:sz w:val="20"/>
          <w:szCs w:val="24"/>
        </w:rPr>
      </w:pPr>
      <w:del w:id="165" w:author="Виктория" w:date="2023-01-13T00:25:00Z">
        <w:r w:rsidRPr="00B206F3" w:rsidDel="00D34719">
          <w:rPr>
            <w:rFonts w:ascii="Tahoma" w:eastAsia="Calibri" w:hAnsi="Tahoma" w:cs="Tahoma"/>
            <w:sz w:val="20"/>
            <w:szCs w:val="24"/>
          </w:rPr>
          <w:delText>сохранять окружающую природную среду, бережно относиться к памятникам природы, истории и культуры в стране (месте) временного пребывания;</w:delText>
        </w:r>
      </w:del>
    </w:p>
    <w:p w:rsidR="00BC63BD" w:rsidRPr="00B206F3" w:rsidDel="00D34719" w:rsidRDefault="00BC63BD" w:rsidP="00171D25">
      <w:pPr>
        <w:pStyle w:val="ae"/>
        <w:numPr>
          <w:ilvl w:val="0"/>
          <w:numId w:val="5"/>
        </w:numPr>
        <w:spacing w:after="0" w:line="276" w:lineRule="auto"/>
        <w:ind w:left="0" w:firstLine="284"/>
        <w:jc w:val="both"/>
        <w:rPr>
          <w:del w:id="166" w:author="Виктория" w:date="2023-01-13T00:25:00Z"/>
          <w:rFonts w:ascii="Tahoma" w:eastAsia="Calibri" w:hAnsi="Tahoma" w:cs="Tahoma"/>
          <w:sz w:val="20"/>
          <w:szCs w:val="24"/>
        </w:rPr>
      </w:pPr>
      <w:del w:id="167" w:author="Виктория" w:date="2023-01-13T00:25:00Z">
        <w:r w:rsidRPr="00B206F3" w:rsidDel="00D34719">
          <w:rPr>
            <w:rFonts w:ascii="Tahoma" w:eastAsia="Calibri" w:hAnsi="Tahoma" w:cs="Tahoma"/>
            <w:sz w:val="20"/>
            <w:szCs w:val="24"/>
          </w:rPr>
          <w:delText>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delText>
        </w:r>
      </w:del>
    </w:p>
    <w:p w:rsidR="00BC63BD" w:rsidRPr="00B206F3" w:rsidDel="00D34719" w:rsidRDefault="00BC63BD" w:rsidP="00171D25">
      <w:pPr>
        <w:pStyle w:val="ae"/>
        <w:numPr>
          <w:ilvl w:val="0"/>
          <w:numId w:val="5"/>
        </w:numPr>
        <w:spacing w:after="0" w:line="276" w:lineRule="auto"/>
        <w:ind w:left="0" w:firstLine="284"/>
        <w:jc w:val="both"/>
        <w:rPr>
          <w:del w:id="168" w:author="Виктория" w:date="2023-01-13T00:25:00Z"/>
          <w:rFonts w:ascii="Tahoma" w:eastAsia="Calibri" w:hAnsi="Tahoma" w:cs="Tahoma"/>
          <w:sz w:val="20"/>
          <w:szCs w:val="24"/>
        </w:rPr>
      </w:pPr>
      <w:del w:id="169" w:author="Виктория" w:date="2023-01-13T00:25:00Z">
        <w:r w:rsidRPr="00B206F3" w:rsidDel="00D34719">
          <w:rPr>
            <w:rFonts w:ascii="Tahoma" w:eastAsia="Calibri" w:hAnsi="Tahoma" w:cs="Tahoma"/>
            <w:sz w:val="20"/>
            <w:szCs w:val="24"/>
          </w:rPr>
          <w:delText>соблюдать во время путешествия правила личной безопасности;</w:delText>
        </w:r>
      </w:del>
    </w:p>
    <w:p w:rsidR="00BC63BD" w:rsidRPr="00B206F3" w:rsidDel="00D34719" w:rsidRDefault="00BC63BD" w:rsidP="00171D25">
      <w:pPr>
        <w:pStyle w:val="ae"/>
        <w:numPr>
          <w:ilvl w:val="0"/>
          <w:numId w:val="5"/>
        </w:numPr>
        <w:spacing w:after="0" w:line="276" w:lineRule="auto"/>
        <w:ind w:left="0" w:firstLine="284"/>
        <w:jc w:val="both"/>
        <w:rPr>
          <w:del w:id="170" w:author="Виктория" w:date="2023-01-13T00:25:00Z"/>
          <w:rFonts w:ascii="Tahoma" w:eastAsia="Calibri" w:hAnsi="Tahoma" w:cs="Tahoma"/>
          <w:sz w:val="20"/>
          <w:szCs w:val="24"/>
        </w:rPr>
      </w:pPr>
      <w:del w:id="171" w:author="Виктория" w:date="2023-01-13T00:25:00Z">
        <w:r w:rsidRPr="00B206F3" w:rsidDel="00D34719">
          <w:rPr>
            <w:rFonts w:ascii="Tahoma" w:eastAsia="Calibri" w:hAnsi="Tahoma" w:cs="Tahoma"/>
            <w:sz w:val="20"/>
            <w:szCs w:val="24"/>
          </w:rPr>
          <w:delText>соблюдать правила перевозки пассажиров, ручной клади и багажа, установленные договором с перевозчиком, а также транспортными уставами, коде</w:delText>
        </w:r>
        <w:r w:rsidR="008F2899" w:rsidRPr="00B206F3" w:rsidDel="00D34719">
          <w:rPr>
            <w:rFonts w:ascii="Tahoma" w:eastAsia="Calibri" w:hAnsi="Tahoma" w:cs="Tahoma"/>
            <w:sz w:val="20"/>
            <w:szCs w:val="24"/>
          </w:rPr>
          <w:delText>ксами и иными правовыми актами;</w:delText>
        </w:r>
      </w:del>
    </w:p>
    <w:p w:rsidR="00BC63BD" w:rsidRPr="00B206F3" w:rsidDel="00D34719" w:rsidRDefault="008F2899" w:rsidP="00171D25">
      <w:pPr>
        <w:spacing w:after="0" w:line="276" w:lineRule="auto"/>
        <w:ind w:firstLine="284"/>
        <w:jc w:val="both"/>
        <w:rPr>
          <w:del w:id="172" w:author="Виктория" w:date="2023-01-13T00:25:00Z"/>
          <w:rFonts w:ascii="Tahoma" w:eastAsia="Calibri" w:hAnsi="Tahoma" w:cs="Tahoma"/>
          <w:sz w:val="20"/>
          <w:szCs w:val="24"/>
        </w:rPr>
      </w:pPr>
      <w:del w:id="173"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роизвести доплату ТУРАГЕНТУ при увеличении стоимости туристского продукта</w:delText>
        </w:r>
        <w:r w:rsidRPr="00B206F3" w:rsidDel="00D34719">
          <w:rPr>
            <w:rFonts w:ascii="Tahoma" w:eastAsia="Calibri" w:hAnsi="Tahoma" w:cs="Tahoma"/>
            <w:sz w:val="20"/>
            <w:szCs w:val="24"/>
          </w:rPr>
          <w:delText>/туристской услуги</w:delText>
        </w:r>
        <w:r w:rsidR="00BC63BD" w:rsidRPr="00B206F3" w:rsidDel="00D34719">
          <w:rPr>
            <w:rFonts w:ascii="Tahoma" w:eastAsia="Calibri" w:hAnsi="Tahoma" w:cs="Tahoma"/>
            <w:sz w:val="20"/>
            <w:szCs w:val="24"/>
          </w:rPr>
          <w:delText>, связанно</w:delText>
        </w:r>
        <w:r w:rsidRPr="00B206F3" w:rsidDel="00D34719">
          <w:rPr>
            <w:rFonts w:ascii="Tahoma" w:eastAsia="Calibri" w:hAnsi="Tahoma" w:cs="Tahoma"/>
            <w:sz w:val="20"/>
            <w:szCs w:val="24"/>
          </w:rPr>
          <w:delText>й</w:delText>
        </w:r>
        <w:r w:rsidR="00BC63BD" w:rsidRPr="00B206F3" w:rsidDel="00D34719">
          <w:rPr>
            <w:rFonts w:ascii="Tahoma" w:eastAsia="Calibri" w:hAnsi="Tahoma" w:cs="Tahoma"/>
            <w:sz w:val="20"/>
            <w:szCs w:val="24"/>
          </w:rPr>
          <w:delText xml:space="preserve"> с повышением стоимости авиабилетов, при условии, что ТУРОПЕРАТОР известит ЗАКАЗЧИКА об увеличении стоимости туристского продукта</w:delText>
        </w:r>
        <w:r w:rsidR="00D22081" w:rsidRPr="00B206F3" w:rsidDel="00D34719">
          <w:rPr>
            <w:rFonts w:ascii="Tahoma" w:eastAsia="Calibri" w:hAnsi="Tahoma" w:cs="Tahoma"/>
            <w:sz w:val="20"/>
            <w:szCs w:val="24"/>
          </w:rPr>
          <w:delText>/туристской услуги;</w:delText>
        </w:r>
      </w:del>
    </w:p>
    <w:p w:rsidR="00BC63BD" w:rsidRPr="00B206F3" w:rsidDel="00D34719" w:rsidRDefault="00D22081" w:rsidP="00171D25">
      <w:pPr>
        <w:spacing w:after="0" w:line="276" w:lineRule="auto"/>
        <w:ind w:firstLine="284"/>
        <w:jc w:val="both"/>
        <w:rPr>
          <w:del w:id="174" w:author="Виктория" w:date="2023-01-13T00:25:00Z"/>
          <w:rFonts w:ascii="Tahoma" w:eastAsia="Calibri" w:hAnsi="Tahoma" w:cs="Tahoma"/>
          <w:sz w:val="20"/>
          <w:szCs w:val="24"/>
        </w:rPr>
      </w:pPr>
      <w:del w:id="175" w:author="Виктория" w:date="2023-01-13T00:25:00Z">
        <w:r w:rsidRPr="00B206F3" w:rsidDel="00D34719">
          <w:rPr>
            <w:rFonts w:ascii="Tahoma" w:eastAsia="Calibri" w:hAnsi="Tahoma" w:cs="Tahoma"/>
            <w:sz w:val="20"/>
            <w:szCs w:val="24"/>
          </w:rPr>
          <w:delText xml:space="preserve">- в </w:delText>
        </w:r>
        <w:r w:rsidR="00BC63BD" w:rsidRPr="00B206F3" w:rsidDel="00D34719">
          <w:rPr>
            <w:rFonts w:ascii="Tahoma" w:eastAsia="Calibri" w:hAnsi="Tahoma" w:cs="Tahoma"/>
            <w:sz w:val="20"/>
            <w:szCs w:val="24"/>
          </w:rPr>
          <w:delText>случае отказа от туристского продукта</w:delText>
        </w:r>
        <w:r w:rsidRPr="00B206F3" w:rsidDel="00D34719">
          <w:rPr>
            <w:rFonts w:ascii="Tahoma" w:eastAsia="Calibri" w:hAnsi="Tahoma" w:cs="Tahoma"/>
            <w:sz w:val="20"/>
            <w:szCs w:val="24"/>
          </w:rPr>
          <w:delText>/услуг</w:delText>
        </w:r>
        <w:r w:rsidR="00BC63BD" w:rsidRPr="00B206F3" w:rsidDel="00D34719">
          <w:rPr>
            <w:rFonts w:ascii="Tahoma" w:eastAsia="Calibri" w:hAnsi="Tahoma" w:cs="Tahoma"/>
            <w:sz w:val="20"/>
            <w:szCs w:val="24"/>
          </w:rPr>
          <w:delText xml:space="preserve"> или любых изменениях в составе услуг, входящих в туристский продукт, по инициативе ЗАКАЗЧИКА, а также в случае невозможности совершить поездку по любым причинам, не зависящим от ТУРАГЕНТА/ТУРОПЕРАТОРА, в том числе в связи с отказом или задержкой посольства/консульства иностранного государства в выдаче визы, ЗАКАЗЧИК обязуется оплатить фактически понесенные расходы ТУРОПЕРАТОРА</w:delText>
        </w:r>
        <w:r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w:delText>
        </w:r>
      </w:del>
    </w:p>
    <w:p w:rsidR="00BC63BD" w:rsidRPr="00B206F3" w:rsidDel="00D34719" w:rsidRDefault="00D22081" w:rsidP="00171D25">
      <w:pPr>
        <w:spacing w:after="0" w:line="276" w:lineRule="auto"/>
        <w:ind w:firstLine="284"/>
        <w:jc w:val="both"/>
        <w:rPr>
          <w:del w:id="176" w:author="Виктория" w:date="2023-01-13T00:25:00Z"/>
          <w:rFonts w:ascii="Tahoma" w:eastAsia="Calibri" w:hAnsi="Tahoma" w:cs="Tahoma"/>
          <w:sz w:val="20"/>
          <w:szCs w:val="24"/>
        </w:rPr>
      </w:pPr>
      <w:del w:id="177" w:author="Виктория" w:date="2023-01-13T00:25:00Z">
        <w:r w:rsidRPr="00B206F3" w:rsidDel="00D34719">
          <w:rPr>
            <w:rFonts w:ascii="Tahoma" w:eastAsia="Calibri" w:hAnsi="Tahoma" w:cs="Tahoma"/>
            <w:sz w:val="20"/>
            <w:szCs w:val="24"/>
          </w:rPr>
          <w:delText>- з</w:delText>
        </w:r>
        <w:r w:rsidR="00BC63BD" w:rsidRPr="00B206F3" w:rsidDel="00D34719">
          <w:rPr>
            <w:rFonts w:ascii="Tahoma" w:eastAsia="Calibri" w:hAnsi="Tahoma" w:cs="Tahoma"/>
            <w:sz w:val="20"/>
            <w:szCs w:val="24"/>
          </w:rPr>
          <w:delText>а 12 (двенадцать) часов до начала оказания туруслуг уточнять у ТУРАГЕНТА доступным способом информацию о времени и месте начала тура</w:delText>
        </w:r>
        <w:r w:rsidR="001A7AAF" w:rsidRPr="00B206F3" w:rsidDel="00D34719">
          <w:rPr>
            <w:rFonts w:ascii="Tahoma" w:eastAsia="Calibri" w:hAnsi="Tahoma" w:cs="Tahoma"/>
            <w:sz w:val="20"/>
            <w:szCs w:val="24"/>
          </w:rPr>
          <w:delText>/оказании услуги;</w:delText>
        </w:r>
      </w:del>
    </w:p>
    <w:p w:rsidR="00BC63BD" w:rsidRPr="00B206F3" w:rsidDel="00D34719" w:rsidRDefault="001A7AAF" w:rsidP="00171D25">
      <w:pPr>
        <w:spacing w:after="0" w:line="276" w:lineRule="auto"/>
        <w:ind w:firstLine="284"/>
        <w:jc w:val="both"/>
        <w:rPr>
          <w:del w:id="178" w:author="Виктория" w:date="2023-01-13T00:25:00Z"/>
          <w:rFonts w:ascii="Tahoma" w:eastAsia="Calibri" w:hAnsi="Tahoma" w:cs="Tahoma"/>
          <w:sz w:val="20"/>
          <w:szCs w:val="24"/>
        </w:rPr>
      </w:pPr>
      <w:del w:id="17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письменно уведомить ТУРАГЕНТА об обстоятельствах, которые могут затруднить или сделать невозможным оказание услуг, в том числе, но не ограничиваясь:</w:delText>
        </w:r>
      </w:del>
    </w:p>
    <w:p w:rsidR="00BC63BD" w:rsidRPr="00B206F3" w:rsidDel="00D34719" w:rsidRDefault="00BC63BD" w:rsidP="00171D25">
      <w:pPr>
        <w:pStyle w:val="ae"/>
        <w:numPr>
          <w:ilvl w:val="0"/>
          <w:numId w:val="6"/>
        </w:numPr>
        <w:spacing w:after="0" w:line="276" w:lineRule="auto"/>
        <w:ind w:left="0" w:firstLine="284"/>
        <w:jc w:val="both"/>
        <w:rPr>
          <w:del w:id="180" w:author="Виктория" w:date="2023-01-13T00:25:00Z"/>
          <w:rFonts w:ascii="Tahoma" w:eastAsia="Calibri" w:hAnsi="Tahoma" w:cs="Tahoma"/>
          <w:sz w:val="20"/>
          <w:szCs w:val="24"/>
        </w:rPr>
      </w:pPr>
      <w:del w:id="181" w:author="Виктория" w:date="2023-01-13T00:25:00Z">
        <w:r w:rsidRPr="00B206F3" w:rsidDel="00D34719">
          <w:rPr>
            <w:rFonts w:ascii="Tahoma" w:eastAsia="Calibri" w:hAnsi="Tahoma" w:cs="Tahoma"/>
            <w:sz w:val="20"/>
            <w:szCs w:val="24"/>
          </w:rPr>
          <w:delText>о заболеваниях и/или иных особенностях здоровья ЗАКАЗЧИКА (туриста) и связанных с этим медицинских противопоказаниях (в том числе применительно к смене климатических условий, питанию, о возможных противопоказан</w:delText>
        </w:r>
        <w:r w:rsidR="001A7AAF" w:rsidRPr="00B206F3" w:rsidDel="00D34719">
          <w:rPr>
            <w:rFonts w:ascii="Tahoma" w:eastAsia="Calibri" w:hAnsi="Tahoma" w:cs="Tahoma"/>
            <w:sz w:val="20"/>
            <w:szCs w:val="24"/>
          </w:rPr>
          <w:delText>и</w:delText>
        </w:r>
        <w:r w:rsidRPr="00B206F3" w:rsidDel="00D34719">
          <w:rPr>
            <w:rFonts w:ascii="Tahoma" w:eastAsia="Calibri" w:hAnsi="Tahoma" w:cs="Tahoma"/>
            <w:sz w:val="20"/>
            <w:szCs w:val="24"/>
          </w:rPr>
          <w:delText>ях или особых условиях касательно воздушной или иных видов перевозки);</w:delText>
        </w:r>
      </w:del>
    </w:p>
    <w:p w:rsidR="00BC63BD" w:rsidRPr="00B206F3" w:rsidDel="00D34719" w:rsidRDefault="00BC63BD" w:rsidP="00171D25">
      <w:pPr>
        <w:pStyle w:val="ae"/>
        <w:numPr>
          <w:ilvl w:val="0"/>
          <w:numId w:val="6"/>
        </w:numPr>
        <w:spacing w:after="0" w:line="276" w:lineRule="auto"/>
        <w:ind w:left="0" w:firstLine="284"/>
        <w:jc w:val="both"/>
        <w:rPr>
          <w:del w:id="182" w:author="Виктория" w:date="2023-01-13T00:25:00Z"/>
          <w:rFonts w:ascii="Tahoma" w:eastAsia="Calibri" w:hAnsi="Tahoma" w:cs="Tahoma"/>
          <w:sz w:val="20"/>
          <w:szCs w:val="24"/>
        </w:rPr>
      </w:pPr>
      <w:del w:id="183" w:author="Виктория" w:date="2023-01-13T00:25:00Z">
        <w:r w:rsidRPr="00B206F3" w:rsidDel="00D34719">
          <w:rPr>
            <w:rFonts w:ascii="Tahoma" w:eastAsia="Calibri" w:hAnsi="Tahoma" w:cs="Tahoma"/>
            <w:sz w:val="20"/>
            <w:szCs w:val="24"/>
          </w:rPr>
          <w:delText>об имеющих место в прошлом конфликтах ЗАКАЗЧИКА (туриста) с органами власти РФ или иностранных государств, нарушениях законодательства РФ или иных стран (в том числе о принятых ранее решениях об отказе в выдаче визы, депортации, о наличии неисполненных обязательств, неуплаченных штрафов, нарушений правил визового пребывания на территории иностранных государств и иных нарушениях и конфликтах);</w:delText>
        </w:r>
      </w:del>
    </w:p>
    <w:p w:rsidR="00BC63BD" w:rsidRPr="00B206F3" w:rsidDel="00D34719" w:rsidRDefault="00BC63BD" w:rsidP="00171D25">
      <w:pPr>
        <w:pStyle w:val="ae"/>
        <w:numPr>
          <w:ilvl w:val="0"/>
          <w:numId w:val="6"/>
        </w:numPr>
        <w:spacing w:after="0" w:line="276" w:lineRule="auto"/>
        <w:ind w:left="0" w:firstLine="284"/>
        <w:jc w:val="both"/>
        <w:rPr>
          <w:del w:id="184" w:author="Виктория" w:date="2023-01-13T00:25:00Z"/>
          <w:rFonts w:ascii="Tahoma" w:eastAsia="Calibri" w:hAnsi="Tahoma" w:cs="Tahoma"/>
          <w:sz w:val="20"/>
          <w:szCs w:val="24"/>
        </w:rPr>
      </w:pPr>
      <w:del w:id="185" w:author="Виктория" w:date="2023-01-13T00:25:00Z">
        <w:r w:rsidRPr="00B206F3" w:rsidDel="00D34719">
          <w:rPr>
            <w:rFonts w:ascii="Tahoma" w:eastAsia="Calibri" w:hAnsi="Tahoma" w:cs="Tahoma"/>
            <w:sz w:val="20"/>
            <w:szCs w:val="24"/>
          </w:rPr>
          <w:delText>об иностранном гражданстве ЗАКАЗЧИКА (туриста) и связанных с этим особенностях статуса ЗАКАЗЧИКА (туриста) по отношению к стране (месте) временного пребывания;</w:delText>
        </w:r>
      </w:del>
    </w:p>
    <w:p w:rsidR="00BC63BD" w:rsidRPr="00B206F3" w:rsidDel="00D34719" w:rsidRDefault="00BC63BD" w:rsidP="00171D25">
      <w:pPr>
        <w:pStyle w:val="ae"/>
        <w:numPr>
          <w:ilvl w:val="0"/>
          <w:numId w:val="6"/>
        </w:numPr>
        <w:spacing w:after="0" w:line="276" w:lineRule="auto"/>
        <w:ind w:left="0" w:firstLine="284"/>
        <w:jc w:val="both"/>
        <w:rPr>
          <w:del w:id="186" w:author="Виктория" w:date="2023-01-13T00:25:00Z"/>
          <w:rFonts w:ascii="Tahoma" w:eastAsia="Calibri" w:hAnsi="Tahoma" w:cs="Tahoma"/>
          <w:sz w:val="20"/>
          <w:szCs w:val="24"/>
        </w:rPr>
      </w:pPr>
      <w:del w:id="187" w:author="Виктория" w:date="2023-01-13T00:25:00Z">
        <w:r w:rsidRPr="00B206F3" w:rsidDel="00D34719">
          <w:rPr>
            <w:rFonts w:ascii="Tahoma" w:eastAsia="Calibri" w:hAnsi="Tahoma" w:cs="Tahoma"/>
            <w:sz w:val="20"/>
            <w:szCs w:val="24"/>
          </w:rPr>
          <w:delText xml:space="preserve"> о необходимости получения специальных разрешений или согласований от третьих лиц или компетентных органов, в том числе: получения въездной/выездной визы,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w:delText>
        </w:r>
        <w:r w:rsidR="001A7AAF" w:rsidRPr="00B206F3" w:rsidDel="00D34719">
          <w:rPr>
            <w:rFonts w:ascii="Tahoma" w:eastAsia="Calibri" w:hAnsi="Tahoma" w:cs="Tahoma"/>
            <w:sz w:val="20"/>
            <w:szCs w:val="24"/>
          </w:rPr>
          <w:delText>и прочих разрешений и согласий.</w:delText>
        </w:r>
      </w:del>
    </w:p>
    <w:p w:rsidR="00BC63BD" w:rsidRPr="00B206F3" w:rsidDel="00D34719" w:rsidRDefault="001A7AAF" w:rsidP="00171D25">
      <w:pPr>
        <w:spacing w:after="0" w:line="276" w:lineRule="auto"/>
        <w:ind w:firstLine="284"/>
        <w:jc w:val="both"/>
        <w:rPr>
          <w:del w:id="188" w:author="Виктория" w:date="2023-01-13T00:25:00Z"/>
          <w:rFonts w:ascii="Tahoma" w:eastAsia="Calibri" w:hAnsi="Tahoma" w:cs="Tahoma"/>
          <w:sz w:val="20"/>
          <w:szCs w:val="24"/>
        </w:rPr>
      </w:pPr>
      <w:del w:id="18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предоставить ТУРАГЕНТУ актуальную и достоверную информацию о своих контактных данных, в том числе о номере телефона и адресе электронной почты, обеспечивать доступность предоставленного телефонного номера, принимать звонки от ТУРАГЕНТА и отвечать на них, регулярно проверять наличие sms-сообщений и сообщений электронной почты, принимать к сведению и учитывать поступившую по данным каналам связи информ</w:delText>
        </w:r>
        <w:r w:rsidRPr="00B206F3" w:rsidDel="00D34719">
          <w:rPr>
            <w:rFonts w:ascii="Tahoma" w:eastAsia="Calibri" w:hAnsi="Tahoma" w:cs="Tahoma"/>
            <w:sz w:val="20"/>
            <w:szCs w:val="24"/>
          </w:rPr>
          <w:delText>ацию, подтверждать её получение;</w:delText>
        </w:r>
      </w:del>
    </w:p>
    <w:p w:rsidR="00BC63BD" w:rsidRPr="00B206F3" w:rsidDel="00D34719" w:rsidRDefault="001A7AAF" w:rsidP="00171D25">
      <w:pPr>
        <w:spacing w:after="0" w:line="276" w:lineRule="auto"/>
        <w:ind w:firstLine="284"/>
        <w:jc w:val="both"/>
        <w:rPr>
          <w:del w:id="190" w:author="Виктория" w:date="2023-01-13T00:25:00Z"/>
          <w:rFonts w:ascii="Tahoma" w:eastAsia="Calibri" w:hAnsi="Tahoma" w:cs="Tahoma"/>
          <w:sz w:val="20"/>
          <w:szCs w:val="24"/>
        </w:rPr>
      </w:pPr>
      <w:del w:id="191"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остоянно отслеживать информацию, размещаемую ТУРОПЕРАТОРОМ в Личном кабинете ЗАКАЗЧИКА в порядке исполнения настоящего Договора,</w:delText>
        </w:r>
        <w:r w:rsidR="0004240A" w:rsidRPr="00B206F3" w:rsidDel="00D34719">
          <w:rPr>
            <w:rFonts w:ascii="Tahoma" w:eastAsia="Calibri" w:hAnsi="Tahoma" w:cs="Tahoma"/>
            <w:sz w:val="20"/>
            <w:szCs w:val="24"/>
          </w:rPr>
          <w:delText xml:space="preserve"> в</w:delText>
        </w:r>
        <w:r w:rsidR="00BC63BD" w:rsidRPr="00B206F3" w:rsidDel="00D34719">
          <w:rPr>
            <w:rFonts w:ascii="Tahoma" w:eastAsia="Calibri" w:hAnsi="Tahoma" w:cs="Tahoma"/>
            <w:sz w:val="20"/>
            <w:szCs w:val="24"/>
          </w:rPr>
          <w:delText xml:space="preserve">  том числе за 1 (Один) день, а также за 12 (двенадцать) часов до вылета в/из страну</w:delText>
        </w:r>
        <w:r w:rsidR="0004240A" w:rsidRPr="00B206F3" w:rsidDel="00D34719">
          <w:rPr>
            <w:rFonts w:ascii="Tahoma" w:eastAsia="Calibri" w:hAnsi="Tahoma" w:cs="Tahoma"/>
            <w:sz w:val="20"/>
            <w:szCs w:val="24"/>
          </w:rPr>
          <w:delText xml:space="preserve"> (место)</w:delText>
        </w:r>
        <w:r w:rsidR="00BC63BD" w:rsidRPr="00B206F3" w:rsidDel="00D34719">
          <w:rPr>
            <w:rFonts w:ascii="Tahoma" w:eastAsia="Calibri" w:hAnsi="Tahoma" w:cs="Tahoma"/>
            <w:sz w:val="20"/>
            <w:szCs w:val="24"/>
          </w:rPr>
          <w:delText xml:space="preserve"> временного пребывания</w:delText>
        </w:r>
        <w:r w:rsidR="0004240A"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уточнять необходимую информацию, в том числе, но, не ограничиваясь, о времени и месте вылета, аэропорт вылета/прилета, номере рейса. Для уточнения указанных сведений ЗАКАЗЧИК обязан одновременно проверить информацию по запросу на бронирование в личном кабинете на Сайте, ознакомиться с общей информацией на Сайте и уточнить сведения посредством телефонной связи. Обеспечить своевременное (не позднее, чем за 3 (три) часа до планируемого вылета или за 1,5 (полтора) часа до отправления поезда (автобуса)) прибытие туристов к месту начала путешествия.</w:delText>
        </w:r>
      </w:del>
    </w:p>
    <w:p w:rsidR="00BC63BD" w:rsidRPr="00B206F3" w:rsidDel="00D34719" w:rsidRDefault="00BC63BD" w:rsidP="00171D25">
      <w:pPr>
        <w:spacing w:after="0" w:line="276" w:lineRule="auto"/>
        <w:ind w:firstLine="284"/>
        <w:jc w:val="both"/>
        <w:rPr>
          <w:del w:id="192" w:author="Виктория" w:date="2023-01-13T00:25:00Z"/>
          <w:rFonts w:ascii="Tahoma" w:eastAsia="Calibri" w:hAnsi="Tahoma" w:cs="Tahoma"/>
          <w:sz w:val="20"/>
          <w:szCs w:val="24"/>
        </w:rPr>
      </w:pPr>
      <w:del w:id="193" w:author="Виктория" w:date="2023-01-13T00:25:00Z">
        <w:r w:rsidRPr="00B206F3" w:rsidDel="00D34719">
          <w:rPr>
            <w:rFonts w:ascii="Tahoma" w:eastAsia="Calibri" w:hAnsi="Tahoma" w:cs="Tahoma"/>
            <w:sz w:val="20"/>
            <w:szCs w:val="24"/>
          </w:rPr>
          <w:delText xml:space="preserve">В случае несогласия ЗАКАЗЧИКА с изменениями условия путешествия, указанными в </w:delText>
        </w:r>
        <w:r w:rsidR="0004240A" w:rsidRPr="00B206F3" w:rsidDel="00D34719">
          <w:rPr>
            <w:rFonts w:ascii="Tahoma" w:eastAsia="Calibri" w:hAnsi="Tahoma" w:cs="Tahoma"/>
            <w:sz w:val="20"/>
            <w:szCs w:val="24"/>
          </w:rPr>
          <w:delText>Л</w:delText>
        </w:r>
        <w:r w:rsidRPr="00B206F3" w:rsidDel="00D34719">
          <w:rPr>
            <w:rFonts w:ascii="Tahoma" w:eastAsia="Calibri" w:hAnsi="Tahoma" w:cs="Tahoma"/>
            <w:sz w:val="20"/>
            <w:szCs w:val="24"/>
          </w:rPr>
          <w:delText>ичном кабинете, последний обязан в срок не позднее дня размещения соответствующих изменений письменно уведомить ТУРАГЕНТА об отказе от исполнения договора о реализации туристского продукта на измененных условиях, в противном случае стороны признают, что молчание ЗАКАЗЧИКА является акцептом изменений с</w:delText>
        </w:r>
        <w:r w:rsidR="0004240A" w:rsidRPr="00B206F3" w:rsidDel="00D34719">
          <w:rPr>
            <w:rFonts w:ascii="Tahoma" w:eastAsia="Calibri" w:hAnsi="Tahoma" w:cs="Tahoma"/>
            <w:sz w:val="20"/>
            <w:szCs w:val="24"/>
          </w:rPr>
          <w:delText>оответствующих условий договора;</w:delText>
        </w:r>
      </w:del>
    </w:p>
    <w:p w:rsidR="00BC63BD" w:rsidRPr="00B206F3" w:rsidDel="00D34719" w:rsidRDefault="0004240A" w:rsidP="00171D25">
      <w:pPr>
        <w:spacing w:after="0" w:line="276" w:lineRule="auto"/>
        <w:ind w:firstLine="284"/>
        <w:jc w:val="both"/>
        <w:rPr>
          <w:del w:id="194" w:author="Виктория" w:date="2023-01-13T00:25:00Z"/>
          <w:rFonts w:ascii="Tahoma" w:eastAsia="Calibri" w:hAnsi="Tahoma" w:cs="Tahoma"/>
          <w:sz w:val="20"/>
          <w:szCs w:val="24"/>
        </w:rPr>
      </w:pPr>
      <w:del w:id="195"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w:delText>
        </w:r>
        <w:r w:rsidRPr="00B206F3" w:rsidDel="00D34719">
          <w:rPr>
            <w:rFonts w:ascii="Tahoma" w:eastAsia="Calibri" w:hAnsi="Tahoma" w:cs="Tahoma"/>
            <w:sz w:val="20"/>
            <w:szCs w:val="24"/>
          </w:rPr>
          <w:delText xml:space="preserve"> третьих лиц;</w:delText>
        </w:r>
      </w:del>
    </w:p>
    <w:p w:rsidR="00BC63BD" w:rsidRPr="00B206F3" w:rsidDel="00D34719" w:rsidRDefault="0004240A" w:rsidP="00171D25">
      <w:pPr>
        <w:spacing w:after="0" w:line="276" w:lineRule="auto"/>
        <w:ind w:firstLine="284"/>
        <w:jc w:val="both"/>
        <w:rPr>
          <w:del w:id="196" w:author="Виктория" w:date="2023-01-13T00:25:00Z"/>
          <w:rFonts w:ascii="Tahoma" w:eastAsia="Calibri" w:hAnsi="Tahoma" w:cs="Tahoma"/>
          <w:sz w:val="20"/>
          <w:szCs w:val="24"/>
        </w:rPr>
      </w:pPr>
      <w:del w:id="197"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 xml:space="preserve">знакомить указанных в Листе бронирования туристов с содержанием договора и со всей информацией, предоставленной ТУРОПЕРАТОРОМ, ТУРАГЕНТОМ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w:delText>
        </w:r>
        <w:r w:rsidR="00FA23E4" w:rsidRPr="00B206F3" w:rsidDel="00D34719">
          <w:rPr>
            <w:rFonts w:ascii="Tahoma" w:eastAsia="Calibri" w:hAnsi="Tahoma" w:cs="Tahoma"/>
            <w:sz w:val="20"/>
            <w:szCs w:val="24"/>
          </w:rPr>
          <w:delText xml:space="preserve">а также передать туристам документы, полученные от ТУРАГЕНТА для совершения путешествия; </w:delText>
        </w:r>
        <w:r w:rsidR="00BC63BD" w:rsidRPr="00B206F3" w:rsidDel="00D34719">
          <w:rPr>
            <w:rFonts w:ascii="Tahoma" w:eastAsia="Calibri" w:hAnsi="Tahoma" w:cs="Tahoma"/>
            <w:sz w:val="20"/>
            <w:szCs w:val="24"/>
          </w:rPr>
          <w:delText>при этом ЗАКАЗЧИК гарантирует наличие у себя полномочий на осуществление сделки в чужих интересах.</w:delText>
        </w:r>
      </w:del>
    </w:p>
    <w:p w:rsidR="006E325B" w:rsidRPr="00B206F3" w:rsidDel="00D34719" w:rsidRDefault="006E325B" w:rsidP="00171D25">
      <w:pPr>
        <w:autoSpaceDE w:val="0"/>
        <w:autoSpaceDN w:val="0"/>
        <w:adjustRightInd w:val="0"/>
        <w:spacing w:after="0" w:line="276" w:lineRule="auto"/>
        <w:ind w:firstLine="284"/>
        <w:jc w:val="both"/>
        <w:rPr>
          <w:del w:id="198" w:author="Виктория" w:date="2023-01-13T00:25:00Z"/>
          <w:rFonts w:ascii="Tahoma" w:eastAsia="Calibri" w:hAnsi="Tahoma" w:cs="Tahoma"/>
          <w:sz w:val="20"/>
          <w:szCs w:val="24"/>
        </w:rPr>
      </w:pPr>
      <w:del w:id="199" w:author="Виктория" w:date="2023-01-13T00:25:00Z">
        <w:r w:rsidRPr="00B206F3" w:rsidDel="00D34719">
          <w:rPr>
            <w:rFonts w:ascii="Tahoma" w:eastAsia="Calibri" w:hAnsi="Tahoma" w:cs="Tahoma"/>
            <w:sz w:val="20"/>
            <w:szCs w:val="24"/>
          </w:rPr>
          <w:delText xml:space="preserve">-предоставить письменное согласие, включая письменное согласие всех </w:delText>
        </w:r>
        <w:r w:rsidR="00FA23E4"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 xml:space="preserve">уристов, на обработку и передачу своих персональных данных </w:delText>
        </w:r>
        <w:r w:rsidR="00FA23E4"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и третьим лицам для исполнения Договора (в том числе для оформления виз, проездных документов, бронирования гостиницы);</w:delText>
        </w:r>
      </w:del>
    </w:p>
    <w:p w:rsidR="006E325B" w:rsidRPr="00B206F3" w:rsidDel="00D34719" w:rsidRDefault="006E325B" w:rsidP="00171D25">
      <w:pPr>
        <w:autoSpaceDE w:val="0"/>
        <w:autoSpaceDN w:val="0"/>
        <w:adjustRightInd w:val="0"/>
        <w:spacing w:after="0" w:line="276" w:lineRule="auto"/>
        <w:ind w:firstLine="284"/>
        <w:jc w:val="both"/>
        <w:rPr>
          <w:del w:id="200" w:author="Виктория" w:date="2023-01-13T00:25:00Z"/>
          <w:rFonts w:ascii="Tahoma" w:eastAsia="Calibri" w:hAnsi="Tahoma" w:cs="Tahoma"/>
          <w:sz w:val="20"/>
          <w:szCs w:val="24"/>
        </w:rPr>
      </w:pPr>
      <w:del w:id="201" w:author="Виктория" w:date="2023-01-13T00:25:00Z">
        <w:r w:rsidRPr="00B206F3" w:rsidDel="00D34719">
          <w:rPr>
            <w:rFonts w:ascii="Tahoma" w:eastAsia="Calibri" w:hAnsi="Tahoma" w:cs="Tahoma"/>
            <w:sz w:val="20"/>
            <w:szCs w:val="24"/>
          </w:rPr>
          <w:delText>-</w:delText>
        </w:r>
        <w:r w:rsidR="00FA23E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delText>
        </w:r>
        <w:r w:rsidR="002D58BE"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02" w:author="Виктория" w:date="2023-01-13T00:25:00Z"/>
          <w:rFonts w:ascii="Tahoma" w:eastAsia="Calibri" w:hAnsi="Tahoma" w:cs="Tahoma"/>
          <w:sz w:val="20"/>
          <w:szCs w:val="24"/>
        </w:rPr>
      </w:pPr>
      <w:del w:id="203" w:author="Виктория" w:date="2023-01-13T00:25:00Z">
        <w:r w:rsidRPr="00B206F3" w:rsidDel="00D34719">
          <w:rPr>
            <w:rFonts w:ascii="Tahoma" w:eastAsia="Calibri" w:hAnsi="Tahoma" w:cs="Tahoma"/>
            <w:sz w:val="20"/>
            <w:szCs w:val="24"/>
          </w:rPr>
          <w:delText>3.</w:delText>
        </w:r>
        <w:r w:rsidR="00D338A1" w:rsidRPr="00B206F3" w:rsidDel="00D34719">
          <w:rPr>
            <w:rFonts w:ascii="Tahoma" w:eastAsia="Calibri" w:hAnsi="Tahoma" w:cs="Tahoma"/>
            <w:sz w:val="20"/>
            <w:szCs w:val="24"/>
          </w:rPr>
          <w:delText>4</w:delText>
        </w:r>
        <w:r w:rsidRPr="00B206F3" w:rsidDel="00D34719">
          <w:rPr>
            <w:rFonts w:ascii="Tahoma" w:eastAsia="Calibri" w:hAnsi="Tahoma" w:cs="Tahoma"/>
            <w:sz w:val="20"/>
            <w:szCs w:val="24"/>
          </w:rPr>
          <w:delText xml:space="preserve">. </w:delText>
        </w:r>
        <w:r w:rsidR="00E41DA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вправе:</w:delText>
        </w:r>
      </w:del>
    </w:p>
    <w:p w:rsidR="006E325B" w:rsidRPr="00B206F3" w:rsidDel="00D34719" w:rsidRDefault="006E325B" w:rsidP="00171D25">
      <w:pPr>
        <w:spacing w:after="0" w:line="276" w:lineRule="auto"/>
        <w:ind w:firstLine="284"/>
        <w:jc w:val="both"/>
        <w:rPr>
          <w:del w:id="204" w:author="Виктория" w:date="2023-01-13T00:25:00Z"/>
          <w:rFonts w:ascii="Tahoma" w:eastAsia="Calibri" w:hAnsi="Tahoma" w:cs="Tahoma"/>
          <w:sz w:val="20"/>
          <w:szCs w:val="24"/>
        </w:rPr>
      </w:pPr>
      <w:del w:id="205" w:author="Виктория" w:date="2023-01-13T00:25:00Z">
        <w:r w:rsidRPr="00B206F3" w:rsidDel="00D34719">
          <w:rPr>
            <w:rFonts w:ascii="Tahoma" w:eastAsia="Calibri" w:hAnsi="Tahoma" w:cs="Tahoma"/>
            <w:sz w:val="20"/>
            <w:szCs w:val="24"/>
          </w:rPr>
          <w:delText>- получить копию свиде</w:delText>
        </w:r>
        <w:r w:rsidR="00E41DA1" w:rsidRPr="00B206F3" w:rsidDel="00D34719">
          <w:rPr>
            <w:rFonts w:ascii="Tahoma" w:eastAsia="Calibri" w:hAnsi="Tahoma" w:cs="Tahoma"/>
            <w:sz w:val="20"/>
            <w:szCs w:val="24"/>
          </w:rPr>
          <w:delText>тельства о внесении сведений о ТУРОПЕРАТОРЕ</w:delText>
        </w:r>
        <w:r w:rsidRPr="00B206F3" w:rsidDel="00D34719">
          <w:rPr>
            <w:rFonts w:ascii="Tahoma" w:eastAsia="Calibri" w:hAnsi="Tahoma" w:cs="Tahoma"/>
            <w:sz w:val="20"/>
            <w:szCs w:val="24"/>
          </w:rPr>
          <w:delText xml:space="preserve">, который непосредственно обеспечивает оказание услуг по реализации Туристского продукта, в единый федеральный реестр туроператоров; </w:delText>
        </w:r>
      </w:del>
    </w:p>
    <w:p w:rsidR="006E325B" w:rsidRPr="00B206F3" w:rsidDel="00D34719" w:rsidRDefault="006E325B" w:rsidP="00171D25">
      <w:pPr>
        <w:autoSpaceDE w:val="0"/>
        <w:autoSpaceDN w:val="0"/>
        <w:adjustRightInd w:val="0"/>
        <w:spacing w:after="0" w:line="276" w:lineRule="auto"/>
        <w:ind w:firstLine="284"/>
        <w:jc w:val="both"/>
        <w:rPr>
          <w:del w:id="206" w:author="Виктория" w:date="2023-01-13T00:25:00Z"/>
          <w:rFonts w:ascii="Tahoma" w:eastAsia="Calibri" w:hAnsi="Tahoma" w:cs="Tahoma"/>
          <w:sz w:val="20"/>
          <w:szCs w:val="24"/>
        </w:rPr>
      </w:pPr>
      <w:del w:id="207" w:author="Виктория" w:date="2023-01-13T00:25:00Z">
        <w:r w:rsidRPr="00B206F3" w:rsidDel="00D34719">
          <w:rPr>
            <w:rFonts w:ascii="Tahoma" w:eastAsia="Calibri" w:hAnsi="Tahoma" w:cs="Tahoma"/>
            <w:b/>
            <w:sz w:val="20"/>
            <w:szCs w:val="24"/>
          </w:rPr>
          <w:delText xml:space="preserve">- </w:delText>
        </w:r>
        <w:r w:rsidRPr="00B206F3" w:rsidDel="00D34719">
          <w:rPr>
            <w:rFonts w:ascii="Tahoma" w:eastAsia="Calibri" w:hAnsi="Tahoma" w:cs="Tahoma"/>
            <w:sz w:val="20"/>
            <w:szCs w:val="24"/>
          </w:rPr>
          <w:delText>получить документы, необходимые для совершения путешествия в соответствии с Договором;</w:delText>
        </w:r>
      </w:del>
    </w:p>
    <w:p w:rsidR="006E325B" w:rsidRPr="00B206F3" w:rsidDel="00D34719" w:rsidRDefault="006E325B" w:rsidP="00171D25">
      <w:pPr>
        <w:autoSpaceDE w:val="0"/>
        <w:autoSpaceDN w:val="0"/>
        <w:adjustRightInd w:val="0"/>
        <w:spacing w:after="0" w:line="276" w:lineRule="auto"/>
        <w:ind w:firstLine="284"/>
        <w:jc w:val="both"/>
        <w:rPr>
          <w:del w:id="208" w:author="Виктория" w:date="2023-01-13T00:25:00Z"/>
          <w:rFonts w:ascii="Tahoma" w:eastAsia="Calibri" w:hAnsi="Tahoma" w:cs="Tahoma"/>
          <w:sz w:val="20"/>
          <w:szCs w:val="24"/>
        </w:rPr>
      </w:pPr>
      <w:del w:id="209" w:author="Виктория" w:date="2023-01-13T00:25:00Z">
        <w:r w:rsidRPr="00B206F3" w:rsidDel="00D34719">
          <w:rPr>
            <w:rFonts w:ascii="Tahoma" w:eastAsia="Calibri" w:hAnsi="Tahoma" w:cs="Tahoma"/>
            <w:sz w:val="20"/>
            <w:szCs w:val="24"/>
          </w:rPr>
          <w:delText>- требовать возмещения убытков и компенсацию морального вреда в случае невыполнения условий Договора в порядке, установленном законодательством Российской Федерации;</w:delText>
        </w:r>
      </w:del>
    </w:p>
    <w:p w:rsidR="006E325B" w:rsidRPr="00B206F3" w:rsidDel="00D34719" w:rsidRDefault="006E325B" w:rsidP="00171D25">
      <w:pPr>
        <w:spacing w:after="0" w:line="276" w:lineRule="auto"/>
        <w:ind w:firstLine="284"/>
        <w:jc w:val="both"/>
        <w:rPr>
          <w:del w:id="210" w:author="Виктория" w:date="2023-01-13T00:25:00Z"/>
          <w:rFonts w:ascii="Tahoma" w:eastAsia="Calibri" w:hAnsi="Tahoma" w:cs="Tahoma"/>
          <w:sz w:val="20"/>
          <w:szCs w:val="24"/>
        </w:rPr>
      </w:pPr>
      <w:del w:id="211" w:author="Виктория" w:date="2023-01-13T00:25:00Z">
        <w:r w:rsidRPr="00B206F3" w:rsidDel="00D34719">
          <w:rPr>
            <w:rFonts w:ascii="Tahoma" w:eastAsia="Calibri" w:hAnsi="Tahoma" w:cs="Tahoma"/>
            <w:sz w:val="20"/>
            <w:szCs w:val="24"/>
          </w:rPr>
          <w:delText>- обратиться в объединение туроператоров в сфере выездного туризма за оказанием экстренной помощи за счет средств резервного фонда;</w:delText>
        </w:r>
      </w:del>
    </w:p>
    <w:p w:rsidR="006E325B" w:rsidRPr="00B206F3" w:rsidDel="00D34719" w:rsidRDefault="006E325B" w:rsidP="00171D25">
      <w:pPr>
        <w:spacing w:after="0" w:line="276" w:lineRule="auto"/>
        <w:ind w:firstLine="284"/>
        <w:jc w:val="both"/>
        <w:rPr>
          <w:del w:id="212" w:author="Виктория" w:date="2023-01-13T00:25:00Z"/>
          <w:rFonts w:ascii="Tahoma" w:eastAsia="Calibri" w:hAnsi="Tahoma" w:cs="Tahoma"/>
          <w:sz w:val="20"/>
          <w:szCs w:val="24"/>
        </w:rPr>
      </w:pPr>
      <w:del w:id="213" w:author="Виктория" w:date="2023-01-13T00:25:00Z">
        <w:r w:rsidRPr="00B206F3" w:rsidDel="00D34719">
          <w:rPr>
            <w:rFonts w:ascii="Tahoma" w:eastAsia="Calibri" w:hAnsi="Tahoma" w:cs="Tahoma"/>
            <w:sz w:val="20"/>
            <w:szCs w:val="24"/>
          </w:rPr>
          <w:delText xml:space="preserve">- обратиться к </w:delText>
        </w:r>
        <w:r w:rsidR="00A27370"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 xml:space="preserve">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w:delText>
        </w:r>
        <w:r w:rsidR="00E41DA1" w:rsidRPr="00B206F3" w:rsidDel="00D34719">
          <w:rPr>
            <w:rFonts w:ascii="Tahoma" w:eastAsia="Calibri" w:hAnsi="Tahoma" w:cs="Tahoma"/>
            <w:sz w:val="20"/>
            <w:szCs w:val="24"/>
          </w:rPr>
          <w:delText>ЗАКАЗЧИКА</w:delText>
        </w:r>
        <w:r w:rsidRPr="00B206F3" w:rsidDel="00D34719">
          <w:rPr>
            <w:rFonts w:ascii="Tahoma" w:eastAsia="Calibri" w:hAnsi="Tahoma" w:cs="Tahoma"/>
            <w:sz w:val="20"/>
            <w:szCs w:val="24"/>
          </w:rPr>
          <w:delText xml:space="preserve">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w:delText>
        </w:r>
        <w:r w:rsidR="00E41DA1" w:rsidRPr="00B206F3" w:rsidDel="00D34719">
          <w:rPr>
            <w:rFonts w:ascii="Tahoma" w:eastAsia="Calibri" w:hAnsi="Tahoma" w:cs="Tahoma"/>
            <w:sz w:val="20"/>
            <w:szCs w:val="24"/>
          </w:rPr>
          <w:delText>ТУРОПЕРАТОРА</w:delText>
        </w:r>
        <w:r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14" w:author="Виктория" w:date="2023-01-13T00:25:00Z"/>
          <w:rFonts w:ascii="Tahoma" w:eastAsia="Calibri" w:hAnsi="Tahoma" w:cs="Tahoma"/>
          <w:sz w:val="20"/>
          <w:szCs w:val="24"/>
        </w:rPr>
      </w:pPr>
      <w:del w:id="215" w:author="Виктория" w:date="2023-01-13T00:25:00Z">
        <w:r w:rsidRPr="00B206F3" w:rsidDel="00D34719">
          <w:rPr>
            <w:rFonts w:ascii="Tahoma" w:eastAsia="Calibri" w:hAnsi="Tahoma" w:cs="Tahoma"/>
            <w:sz w:val="20"/>
            <w:szCs w:val="24"/>
          </w:rPr>
          <w:delText>- предъявить к организации, предоставившей финансовое обеспечение ответственности туроператора</w:delText>
        </w:r>
        <w:r w:rsidRPr="00B206F3" w:rsidDel="00D34719">
          <w:rPr>
            <w:rFonts w:ascii="Tahoma" w:eastAsia="Calibri" w:hAnsi="Tahoma" w:cs="Tahoma"/>
            <w:sz w:val="20"/>
            <w:szCs w:val="24"/>
            <w:vertAlign w:val="superscript"/>
          </w:rPr>
          <w:delText xml:space="preserve"> </w:delText>
        </w:r>
        <w:r w:rsidRPr="00B206F3" w:rsidDel="00D34719">
          <w:rPr>
            <w:rFonts w:ascii="Tahoma" w:eastAsia="Calibri" w:hAnsi="Tahoma" w:cs="Tahoma"/>
            <w:sz w:val="20"/>
            <w:szCs w:val="24"/>
          </w:rPr>
          <w:delText>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6" w:author="Виктория" w:date="2023-01-13T00:25:00Z"/>
          <w:rFonts w:ascii="Tahoma" w:eastAsia="Calibri" w:hAnsi="Tahoma" w:cs="Tahoma"/>
          <w:sz w:val="20"/>
          <w:szCs w:val="24"/>
        </w:rPr>
      </w:pPr>
      <w:del w:id="217"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8" w:author="Виктория" w:date="2023-01-13T00:25:00Z"/>
          <w:rFonts w:ascii="Tahoma" w:eastAsia="Calibri" w:hAnsi="Tahoma" w:cs="Tahoma"/>
          <w:sz w:val="20"/>
          <w:szCs w:val="24"/>
        </w:rPr>
      </w:pPr>
      <w:del w:id="219"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delText>
        </w:r>
      </w:del>
    </w:p>
    <w:p w:rsidR="00835A63" w:rsidRPr="00B206F3" w:rsidDel="00D34719" w:rsidRDefault="00835A63" w:rsidP="00171D25">
      <w:pPr>
        <w:spacing w:after="0" w:line="276" w:lineRule="auto"/>
        <w:ind w:firstLine="284"/>
        <w:jc w:val="both"/>
        <w:rPr>
          <w:del w:id="220" w:author="Виктория" w:date="2023-01-13T00:25:00Z"/>
          <w:rFonts w:ascii="Tahoma" w:eastAsia="Calibri" w:hAnsi="Tahoma" w:cs="Tahoma"/>
          <w:sz w:val="20"/>
          <w:szCs w:val="24"/>
        </w:rPr>
      </w:pPr>
      <w:del w:id="221" w:author="Виктория" w:date="2023-01-13T00:25:00Z">
        <w:r w:rsidRPr="00B206F3" w:rsidDel="00D34719">
          <w:rPr>
            <w:rFonts w:ascii="Tahoma" w:eastAsia="Calibri" w:hAnsi="Tahoma" w:cs="Tahoma"/>
            <w:sz w:val="20"/>
            <w:szCs w:val="24"/>
          </w:rPr>
          <w:delText xml:space="preserve">Кроме того, </w:delText>
        </w:r>
        <w:r w:rsidR="00CD145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имеет право на:</w:delText>
        </w:r>
      </w:del>
    </w:p>
    <w:p w:rsidR="00835A63" w:rsidRPr="00B206F3" w:rsidDel="00D34719" w:rsidRDefault="00835A63" w:rsidP="00171D25">
      <w:pPr>
        <w:spacing w:after="0" w:line="276" w:lineRule="auto"/>
        <w:ind w:firstLine="284"/>
        <w:jc w:val="both"/>
        <w:rPr>
          <w:del w:id="222" w:author="Виктория" w:date="2023-01-13T00:25:00Z"/>
          <w:rFonts w:ascii="Tahoma" w:eastAsia="Calibri" w:hAnsi="Tahoma" w:cs="Tahoma"/>
          <w:sz w:val="20"/>
          <w:szCs w:val="24"/>
        </w:rPr>
      </w:pPr>
      <w:del w:id="223" w:author="Виктория" w:date="2023-01-13T00:25:00Z">
        <w:r w:rsidRPr="00B206F3" w:rsidDel="00D34719">
          <w:rPr>
            <w:rFonts w:ascii="Tahoma" w:eastAsia="Calibri" w:hAnsi="Tahoma" w:cs="Tahoma"/>
            <w:sz w:val="20"/>
            <w:szCs w:val="24"/>
          </w:rPr>
          <w:delText>- необходимую и достоверную информацию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delText>
        </w:r>
      </w:del>
    </w:p>
    <w:p w:rsidR="00835A63" w:rsidRPr="00B206F3" w:rsidDel="00D34719" w:rsidRDefault="00835A63" w:rsidP="00171D25">
      <w:pPr>
        <w:spacing w:after="0" w:line="276" w:lineRule="auto"/>
        <w:ind w:firstLine="284"/>
        <w:jc w:val="both"/>
        <w:rPr>
          <w:del w:id="224" w:author="Виктория" w:date="2023-01-13T00:25:00Z"/>
          <w:rFonts w:ascii="Tahoma" w:eastAsia="Calibri" w:hAnsi="Tahoma" w:cs="Tahoma"/>
          <w:sz w:val="20"/>
          <w:szCs w:val="24"/>
        </w:rPr>
      </w:pPr>
      <w:del w:id="225" w:author="Виктория" w:date="2023-01-13T00:25:00Z">
        <w:r w:rsidRPr="00B206F3" w:rsidDel="00D34719">
          <w:rPr>
            <w:rFonts w:ascii="Tahoma" w:eastAsia="Calibri" w:hAnsi="Tahoma" w:cs="Tahoma"/>
            <w:sz w:val="20"/>
            <w:szCs w:val="24"/>
          </w:rPr>
          <w:delText>- свободу передвижения, свободный доступ к туристским ресурсам с учетом принятых в стране (месте) временного пребывания ограничительных мер;</w:delText>
        </w:r>
      </w:del>
    </w:p>
    <w:p w:rsidR="00835A63" w:rsidRPr="00B206F3" w:rsidDel="00D34719" w:rsidRDefault="00835A63" w:rsidP="00171D25">
      <w:pPr>
        <w:spacing w:after="0" w:line="276" w:lineRule="auto"/>
        <w:ind w:firstLine="284"/>
        <w:jc w:val="both"/>
        <w:rPr>
          <w:del w:id="226" w:author="Виктория" w:date="2023-01-13T00:25:00Z"/>
          <w:rFonts w:ascii="Tahoma" w:eastAsia="Calibri" w:hAnsi="Tahoma" w:cs="Tahoma"/>
          <w:sz w:val="20"/>
          <w:szCs w:val="24"/>
        </w:rPr>
      </w:pPr>
      <w:del w:id="227" w:author="Виктория" w:date="2023-01-13T00:25:00Z">
        <w:r w:rsidRPr="00B206F3" w:rsidDel="00D34719">
          <w:rPr>
            <w:rFonts w:ascii="Tahoma" w:eastAsia="Calibri" w:hAnsi="Tahoma" w:cs="Tahoma"/>
            <w:sz w:val="20"/>
            <w:szCs w:val="24"/>
          </w:rPr>
          <w:delText>-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delText>
        </w:r>
      </w:del>
    </w:p>
    <w:p w:rsidR="00835A63" w:rsidRPr="00B206F3" w:rsidDel="00D34719" w:rsidRDefault="00835A63" w:rsidP="00171D25">
      <w:pPr>
        <w:spacing w:after="0" w:line="276" w:lineRule="auto"/>
        <w:ind w:firstLine="284"/>
        <w:jc w:val="both"/>
        <w:rPr>
          <w:del w:id="228" w:author="Виктория" w:date="2023-01-13T00:25:00Z"/>
          <w:rFonts w:ascii="Tahoma" w:eastAsia="Calibri" w:hAnsi="Tahoma" w:cs="Tahoma"/>
          <w:sz w:val="20"/>
          <w:szCs w:val="24"/>
        </w:rPr>
      </w:pPr>
      <w:del w:id="229" w:author="Виктория" w:date="2023-01-13T00:25:00Z">
        <w:r w:rsidRPr="00B206F3" w:rsidDel="00D34719">
          <w:rPr>
            <w:rFonts w:ascii="Tahoma" w:eastAsia="Calibri" w:hAnsi="Tahoma" w:cs="Tahoma"/>
            <w:sz w:val="20"/>
            <w:szCs w:val="24"/>
          </w:rPr>
          <w:delText>- обеспечение в соответствии с настоящим Федеральным законом экстренной помощи за счет средств резервного фонда объединения туроператоров в сфере выездного туризма;</w:delText>
        </w:r>
      </w:del>
    </w:p>
    <w:p w:rsidR="00835A63" w:rsidRPr="00B206F3" w:rsidDel="00D34719" w:rsidRDefault="00835A63" w:rsidP="00171D25">
      <w:pPr>
        <w:spacing w:after="0" w:line="276" w:lineRule="auto"/>
        <w:ind w:firstLine="284"/>
        <w:jc w:val="both"/>
        <w:rPr>
          <w:del w:id="230" w:author="Виктория" w:date="2023-01-13T00:25:00Z"/>
          <w:rFonts w:ascii="Tahoma" w:eastAsia="Calibri" w:hAnsi="Tahoma" w:cs="Tahoma"/>
          <w:sz w:val="20"/>
          <w:szCs w:val="24"/>
        </w:rPr>
      </w:pPr>
      <w:del w:id="231" w:author="Виктория" w:date="2023-01-13T00:25:00Z">
        <w:r w:rsidRPr="00B206F3" w:rsidDel="00D34719">
          <w:rPr>
            <w:rFonts w:ascii="Tahoma" w:eastAsia="Calibri" w:hAnsi="Tahoma" w:cs="Tahoma"/>
            <w:sz w:val="20"/>
            <w:szCs w:val="24"/>
          </w:rPr>
          <w:delText xml:space="preserve">- возмещение убытков и компенсацию морального вреда в случае невыполнения условий договора о реализации туристского продукта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или </w:delText>
        </w:r>
        <w:r w:rsidR="00CD1451" w:rsidRPr="00B206F3" w:rsidDel="00D34719">
          <w:rPr>
            <w:rFonts w:ascii="Tahoma" w:eastAsia="Calibri" w:hAnsi="Tahoma" w:cs="Tahoma"/>
            <w:sz w:val="20"/>
            <w:szCs w:val="24"/>
          </w:rPr>
          <w:delText>ТУРАГЕНТОМ</w:delText>
        </w:r>
        <w:r w:rsidRPr="00B206F3" w:rsidDel="00D34719">
          <w:rPr>
            <w:rFonts w:ascii="Tahoma" w:eastAsia="Calibri" w:hAnsi="Tahoma" w:cs="Tahoma"/>
            <w:sz w:val="20"/>
            <w:szCs w:val="24"/>
          </w:rPr>
          <w:delText xml:space="preserve"> в порядке, установленном законодательством Российской Федерации;</w:delText>
        </w:r>
      </w:del>
    </w:p>
    <w:p w:rsidR="00835A63" w:rsidRPr="00B206F3" w:rsidDel="00D34719" w:rsidRDefault="00835A63" w:rsidP="00171D25">
      <w:pPr>
        <w:spacing w:after="0" w:line="276" w:lineRule="auto"/>
        <w:ind w:firstLine="284"/>
        <w:jc w:val="both"/>
        <w:rPr>
          <w:del w:id="232" w:author="Виктория" w:date="2023-01-13T00:25:00Z"/>
          <w:rFonts w:ascii="Tahoma" w:eastAsia="Calibri" w:hAnsi="Tahoma" w:cs="Tahoma"/>
          <w:sz w:val="20"/>
          <w:szCs w:val="24"/>
        </w:rPr>
      </w:pPr>
      <w:del w:id="233" w:author="Виктория" w:date="2023-01-13T00:25:00Z">
        <w:r w:rsidRPr="00B206F3" w:rsidDel="00D34719">
          <w:rPr>
            <w:rFonts w:ascii="Tahoma" w:eastAsia="Calibri" w:hAnsi="Tahoma" w:cs="Tahoma"/>
            <w:sz w:val="20"/>
            <w:szCs w:val="24"/>
          </w:rPr>
          <w:delText>- содействие органов власти (органов местного самоуправления) страны (места) временного пребывания в получении правовой и иных видов неотложной помощи;</w:delText>
        </w:r>
      </w:del>
    </w:p>
    <w:p w:rsidR="00835A63" w:rsidRPr="00B206F3" w:rsidDel="00D34719" w:rsidRDefault="00835A63" w:rsidP="00171D25">
      <w:pPr>
        <w:spacing w:after="0" w:line="276" w:lineRule="auto"/>
        <w:ind w:firstLine="284"/>
        <w:jc w:val="both"/>
        <w:rPr>
          <w:del w:id="234" w:author="Виктория" w:date="2023-01-13T00:25:00Z"/>
          <w:rFonts w:ascii="Tahoma" w:eastAsia="Calibri" w:hAnsi="Tahoma" w:cs="Tahoma"/>
          <w:sz w:val="20"/>
          <w:szCs w:val="24"/>
        </w:rPr>
      </w:pPr>
      <w:del w:id="235" w:author="Виктория" w:date="2023-01-13T00:25:00Z">
        <w:r w:rsidRPr="00B206F3" w:rsidDel="00D34719">
          <w:rPr>
            <w:rFonts w:ascii="Tahoma" w:eastAsia="Calibri" w:hAnsi="Tahoma" w:cs="Tahoma"/>
            <w:sz w:val="20"/>
            <w:szCs w:val="24"/>
          </w:rPr>
          <w:delText>- беспрепятственный доступ к средствам связи;</w:delText>
        </w:r>
      </w:del>
    </w:p>
    <w:p w:rsidR="002F1BA1" w:rsidRPr="00B206F3" w:rsidDel="00D34719" w:rsidRDefault="002F1BA1" w:rsidP="00171D25">
      <w:pPr>
        <w:spacing w:after="0" w:line="276" w:lineRule="auto"/>
        <w:ind w:firstLine="284"/>
        <w:jc w:val="both"/>
        <w:rPr>
          <w:del w:id="236" w:author="Виктория" w:date="2023-01-13T00:25:00Z"/>
          <w:rFonts w:ascii="Tahoma" w:eastAsia="Calibri" w:hAnsi="Tahoma" w:cs="Tahoma"/>
          <w:sz w:val="20"/>
          <w:szCs w:val="24"/>
        </w:rPr>
      </w:pPr>
      <w:del w:id="237" w:author="Виктория" w:date="2023-01-13T00:25:00Z">
        <w:r w:rsidRPr="00B206F3" w:rsidDel="00D34719">
          <w:rPr>
            <w:rFonts w:ascii="Tahoma" w:eastAsia="Calibri" w:hAnsi="Tahoma" w:cs="Tahoma"/>
            <w:sz w:val="20"/>
            <w:szCs w:val="24"/>
          </w:rPr>
          <w:delText xml:space="preserve">-информацию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обязательств по договору о реализации туристского продукта.</w:delText>
        </w:r>
      </w:del>
    </w:p>
    <w:p w:rsidR="00A80BA7" w:rsidRPr="00B206F3" w:rsidDel="00D34719" w:rsidRDefault="00A80BA7" w:rsidP="004D573D">
      <w:pPr>
        <w:spacing w:after="0" w:line="276" w:lineRule="auto"/>
        <w:ind w:firstLine="567"/>
        <w:jc w:val="both"/>
        <w:rPr>
          <w:del w:id="238" w:author="Виктория" w:date="2023-01-13T00:25:00Z"/>
          <w:rFonts w:ascii="Tahoma" w:eastAsia="Calibri" w:hAnsi="Tahoma" w:cs="Tahoma"/>
          <w:sz w:val="20"/>
          <w:szCs w:val="24"/>
        </w:rPr>
      </w:pPr>
    </w:p>
    <w:p w:rsidR="006E325B" w:rsidRPr="00B206F3" w:rsidDel="00D34719" w:rsidRDefault="006E325B" w:rsidP="004D573D">
      <w:pPr>
        <w:spacing w:after="0" w:line="276" w:lineRule="auto"/>
        <w:jc w:val="center"/>
        <w:rPr>
          <w:del w:id="239" w:author="Виктория" w:date="2023-01-13T00:25:00Z"/>
          <w:rFonts w:ascii="Tahoma" w:eastAsia="Calibri" w:hAnsi="Tahoma" w:cs="Tahoma"/>
          <w:b/>
          <w:sz w:val="20"/>
          <w:szCs w:val="24"/>
        </w:rPr>
      </w:pPr>
      <w:del w:id="240" w:author="Виктория" w:date="2023-01-13T00:25:00Z">
        <w:r w:rsidRPr="00B206F3" w:rsidDel="00D34719">
          <w:rPr>
            <w:rFonts w:ascii="Tahoma" w:eastAsia="Calibri" w:hAnsi="Tahoma" w:cs="Tahoma"/>
            <w:b/>
            <w:sz w:val="20"/>
            <w:szCs w:val="24"/>
          </w:rPr>
          <w:delText>4. Ответственность Сторон</w:delText>
        </w:r>
      </w:del>
    </w:p>
    <w:p w:rsidR="006E325B" w:rsidRPr="00B206F3" w:rsidDel="00D34719" w:rsidRDefault="006E325B" w:rsidP="00171D25">
      <w:pPr>
        <w:spacing w:after="0" w:line="276" w:lineRule="auto"/>
        <w:ind w:firstLine="284"/>
        <w:jc w:val="both"/>
        <w:rPr>
          <w:del w:id="241" w:author="Виктория" w:date="2023-01-13T00:25:00Z"/>
          <w:rFonts w:ascii="Tahoma" w:eastAsia="Calibri" w:hAnsi="Tahoma" w:cs="Tahoma"/>
          <w:sz w:val="20"/>
          <w:szCs w:val="24"/>
        </w:rPr>
      </w:pPr>
      <w:del w:id="242" w:author="Виктория" w:date="2023-01-13T00:25:00Z">
        <w:r w:rsidRPr="00B206F3" w:rsidDel="00D34719">
          <w:rPr>
            <w:rFonts w:ascii="Tahoma" w:eastAsia="Calibri" w:hAnsi="Tahoma" w:cs="Tahoma"/>
            <w:sz w:val="20"/>
            <w:szCs w:val="24"/>
          </w:rPr>
          <w:delText>4.1. Стороны несут ответственность за неисполнение или ненадлежащее исполнение своих обязанностей, предусмотренных договором о реализации туристского продукта, в соответствии с законодательством Российской Федерации.</w:delText>
        </w:r>
      </w:del>
    </w:p>
    <w:p w:rsidR="006E325B" w:rsidRPr="00B206F3" w:rsidDel="00D34719" w:rsidRDefault="006E325B" w:rsidP="00171D25">
      <w:pPr>
        <w:spacing w:after="0" w:line="276" w:lineRule="auto"/>
        <w:ind w:firstLine="284"/>
        <w:jc w:val="both"/>
        <w:rPr>
          <w:del w:id="243" w:author="Виктория" w:date="2023-01-13T00:25:00Z"/>
          <w:rFonts w:ascii="Tahoma" w:eastAsia="Calibri" w:hAnsi="Tahoma" w:cs="Tahoma"/>
          <w:sz w:val="20"/>
          <w:szCs w:val="24"/>
          <w:lang w:eastAsia="ar-SA"/>
        </w:rPr>
      </w:pPr>
      <w:del w:id="244" w:author="Виктория" w:date="2023-01-13T00:25:00Z">
        <w:r w:rsidRPr="00B206F3" w:rsidDel="00D34719">
          <w:rPr>
            <w:rFonts w:ascii="Tahoma" w:eastAsia="Calibri" w:hAnsi="Tahoma" w:cs="Tahoma"/>
            <w:sz w:val="20"/>
            <w:szCs w:val="24"/>
            <w:lang w:eastAsia="ar-SA"/>
          </w:rPr>
          <w:delText xml:space="preserve">4.2. </w:delText>
        </w:r>
        <w:r w:rsidR="00841577" w:rsidRPr="00B206F3" w:rsidDel="00D34719">
          <w:rPr>
            <w:rFonts w:ascii="Tahoma" w:eastAsia="Calibri" w:hAnsi="Tahoma" w:cs="Tahoma"/>
            <w:sz w:val="20"/>
            <w:szCs w:val="24"/>
            <w:lang w:eastAsia="ar-SA"/>
          </w:rPr>
          <w:delText xml:space="preserve">ТУРОПЕРАТОР, ТУРАГЕНТ </w:delText>
        </w:r>
        <w:r w:rsidRPr="00B206F3" w:rsidDel="00D34719">
          <w:rPr>
            <w:rFonts w:ascii="Tahoma" w:eastAsia="Calibri" w:hAnsi="Tahoma" w:cs="Tahoma"/>
            <w:sz w:val="20"/>
            <w:szCs w:val="24"/>
            <w:lang w:eastAsia="ar-SA"/>
          </w:rPr>
          <w:delText>не нес</w:delText>
        </w:r>
        <w:r w:rsidR="00841577" w:rsidRPr="00B206F3" w:rsidDel="00D34719">
          <w:rPr>
            <w:rFonts w:ascii="Tahoma" w:eastAsia="Calibri" w:hAnsi="Tahoma" w:cs="Tahoma"/>
            <w:sz w:val="20"/>
            <w:szCs w:val="24"/>
            <w:lang w:eastAsia="ar-SA"/>
          </w:rPr>
          <w:delText>у</w:delText>
        </w:r>
        <w:r w:rsidRPr="00B206F3" w:rsidDel="00D34719">
          <w:rPr>
            <w:rFonts w:ascii="Tahoma" w:eastAsia="Calibri" w:hAnsi="Tahoma" w:cs="Tahoma"/>
            <w:sz w:val="20"/>
            <w:szCs w:val="24"/>
            <w:lang w:eastAsia="ar-SA"/>
          </w:rPr>
          <w:delText>т ответственность:</w:delText>
        </w:r>
      </w:del>
    </w:p>
    <w:p w:rsidR="006E325B" w:rsidRPr="00B206F3" w:rsidDel="00D34719" w:rsidRDefault="006E325B" w:rsidP="00171D25">
      <w:pPr>
        <w:spacing w:after="0" w:line="276" w:lineRule="auto"/>
        <w:ind w:firstLine="284"/>
        <w:jc w:val="both"/>
        <w:rPr>
          <w:del w:id="245" w:author="Виктория" w:date="2023-01-13T00:25:00Z"/>
          <w:rFonts w:ascii="Tahoma" w:eastAsia="Calibri" w:hAnsi="Tahoma" w:cs="Tahoma"/>
          <w:sz w:val="20"/>
          <w:szCs w:val="24"/>
          <w:lang w:eastAsia="ar-SA"/>
        </w:rPr>
      </w:pPr>
      <w:del w:id="246" w:author="Виктория" w:date="2023-01-13T00:25:00Z">
        <w:r w:rsidRPr="00B206F3" w:rsidDel="00D34719">
          <w:rPr>
            <w:rFonts w:ascii="Tahoma" w:eastAsia="Calibri" w:hAnsi="Tahoma" w:cs="Tahoma"/>
            <w:sz w:val="20"/>
            <w:szCs w:val="24"/>
            <w:lang w:eastAsia="ar-SA"/>
          </w:rPr>
          <w:delText xml:space="preserve">-за действия посольств (консульств) иностранных государств, иных организаций </w:delText>
        </w:r>
        <w:r w:rsidRPr="00B206F3" w:rsidDel="00D34719">
          <w:rPr>
            <w:rFonts w:ascii="Tahoma" w:eastAsia="Calibri" w:hAnsi="Tahoma" w:cs="Tahoma"/>
            <w:sz w:val="20"/>
            <w:szCs w:val="24"/>
          </w:rPr>
          <w:delText xml:space="preserve">(за исключением организаций, которые привлечены </w:delText>
        </w:r>
        <w:r w:rsidR="00806F02"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для оказания услуг</w:delText>
        </w:r>
        <w:r w:rsidR="00841577" w:rsidRPr="00B206F3" w:rsidDel="00D34719">
          <w:rPr>
            <w:rFonts w:ascii="Tahoma" w:eastAsia="Calibri" w:hAnsi="Tahoma" w:cs="Tahoma"/>
            <w:sz w:val="20"/>
            <w:szCs w:val="24"/>
          </w:rPr>
          <w:delText xml:space="preserve">, входящих в </w:delText>
        </w:r>
        <w:r w:rsidR="00DA380D" w:rsidRPr="00B206F3" w:rsidDel="00D34719">
          <w:rPr>
            <w:rFonts w:ascii="Tahoma" w:eastAsia="Calibri" w:hAnsi="Tahoma" w:cs="Tahoma"/>
            <w:sz w:val="20"/>
            <w:szCs w:val="24"/>
          </w:rPr>
          <w:delText>т</w:delText>
        </w:r>
        <w:r w:rsidR="00841577" w:rsidRPr="00B206F3" w:rsidDel="00D34719">
          <w:rPr>
            <w:rFonts w:ascii="Tahoma" w:eastAsia="Calibri" w:hAnsi="Tahoma" w:cs="Tahoma"/>
            <w:sz w:val="20"/>
            <w:szCs w:val="24"/>
          </w:rPr>
          <w:delText>уристский продукт</w:delText>
        </w:r>
        <w:r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lang w:eastAsia="ar-SA"/>
          </w:rPr>
          <w:delText xml:space="preserve">в том числе за отказ иностранного посольства (консульства) в выдаче (задержке) въездных виз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по маршруту </w:delText>
        </w:r>
        <w:r w:rsidRPr="00B206F3" w:rsidDel="00D34719">
          <w:rPr>
            <w:rFonts w:ascii="Tahoma" w:eastAsia="Calibri" w:hAnsi="Tahoma" w:cs="Tahoma"/>
            <w:sz w:val="20"/>
            <w:szCs w:val="24"/>
          </w:rPr>
          <w:delText>путешествия</w:delText>
        </w:r>
        <w:r w:rsidRPr="00B206F3" w:rsidDel="00D34719">
          <w:rPr>
            <w:rFonts w:ascii="Tahoma" w:eastAsia="Calibri" w:hAnsi="Tahoma" w:cs="Tahoma"/>
            <w:sz w:val="20"/>
            <w:szCs w:val="24"/>
            <w:lang w:eastAsia="ar-SA"/>
          </w:rPr>
          <w:delText>, если в иностранное посольство</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rPr>
          <w:delText>(консульство)</w:delText>
        </w:r>
        <w:r w:rsidRPr="00B206F3" w:rsidDel="00D34719">
          <w:rPr>
            <w:rFonts w:ascii="Tahoma" w:eastAsia="Calibri" w:hAnsi="Tahoma" w:cs="Tahoma"/>
            <w:sz w:val="20"/>
            <w:szCs w:val="24"/>
            <w:lang w:eastAsia="ar-SA"/>
          </w:rPr>
          <w:delText xml:space="preserve"> </w:delText>
        </w:r>
        <w:r w:rsidR="00841577"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 xml:space="preserve">либо непосредственно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уристом в установленные сроки были представлены все необходимые документы. В этом случае </w:delText>
        </w:r>
        <w:r w:rsidR="00806F02" w:rsidRPr="00B206F3" w:rsidDel="00D34719">
          <w:rPr>
            <w:rFonts w:ascii="Tahoma" w:eastAsia="Calibri" w:hAnsi="Tahoma" w:cs="Tahoma"/>
            <w:sz w:val="20"/>
            <w:szCs w:val="24"/>
            <w:lang w:eastAsia="ar-SA"/>
          </w:rPr>
          <w:delText>ЗАКАЗЧИКУ</w:delText>
        </w:r>
        <w:r w:rsidRPr="00B206F3" w:rsidDel="00D34719">
          <w:rPr>
            <w:rFonts w:ascii="Tahoma" w:eastAsia="Calibri" w:hAnsi="Tahoma" w:cs="Tahoma"/>
            <w:sz w:val="20"/>
            <w:szCs w:val="24"/>
            <w:lang w:eastAsia="ar-SA"/>
          </w:rPr>
          <w:delText xml:space="preserve"> возвращается стоимость оплаченного </w:delText>
        </w:r>
        <w:r w:rsidR="00841577"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уристского продукта</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за вычетом </w:delText>
        </w:r>
        <w:r w:rsidR="00841577" w:rsidRPr="00B206F3" w:rsidDel="00D34719">
          <w:rPr>
            <w:rFonts w:ascii="Tahoma" w:eastAsia="Calibri" w:hAnsi="Tahoma" w:cs="Tahoma"/>
            <w:sz w:val="20"/>
            <w:szCs w:val="24"/>
            <w:lang w:eastAsia="ar-SA"/>
          </w:rPr>
          <w:delText xml:space="preserve">фактически понесенных </w:delText>
        </w:r>
        <w:r w:rsidRPr="00B206F3" w:rsidDel="00D34719">
          <w:rPr>
            <w:rFonts w:ascii="Tahoma" w:eastAsia="Calibri" w:hAnsi="Tahoma" w:cs="Tahoma"/>
            <w:sz w:val="20"/>
            <w:szCs w:val="24"/>
            <w:lang w:eastAsia="ar-SA"/>
          </w:rPr>
          <w:delText>расходов</w:delText>
        </w:r>
        <w:r w:rsidR="00841577" w:rsidRPr="00B206F3" w:rsidDel="00D34719">
          <w:rPr>
            <w:rFonts w:ascii="Tahoma" w:eastAsia="Calibri" w:hAnsi="Tahoma" w:cs="Tahoma"/>
            <w:sz w:val="20"/>
            <w:szCs w:val="24"/>
            <w:lang w:eastAsia="ar-SA"/>
          </w:rPr>
          <w:delText xml:space="preserve"> ТУРОПЕРАТОРА</w:delText>
        </w:r>
        <w:r w:rsidRPr="00B206F3" w:rsidDel="00D34719">
          <w:rPr>
            <w:rFonts w:ascii="Tahoma" w:eastAsia="Calibri" w:hAnsi="Tahoma" w:cs="Tahoma"/>
            <w:sz w:val="20"/>
            <w:szCs w:val="24"/>
          </w:rPr>
          <w:delText xml:space="preserve">, а также части выполненной </w:delText>
        </w:r>
        <w:r w:rsidR="00DA380D" w:rsidRPr="00B206F3" w:rsidDel="00D34719">
          <w:rPr>
            <w:rFonts w:ascii="Tahoma" w:eastAsia="Calibri" w:hAnsi="Tahoma" w:cs="Tahoma"/>
            <w:sz w:val="20"/>
            <w:szCs w:val="24"/>
          </w:rPr>
          <w:delText xml:space="preserve">ТУРАГЕНТОМ, ТУРОПЕРАТОРОМ </w:delText>
        </w:r>
        <w:r w:rsidRPr="00B206F3" w:rsidDel="00D34719">
          <w:rPr>
            <w:rFonts w:ascii="Tahoma" w:eastAsia="Calibri" w:hAnsi="Tahoma" w:cs="Tahoma"/>
            <w:sz w:val="20"/>
            <w:szCs w:val="24"/>
          </w:rPr>
          <w:delText>работы (оказанной услуги)</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до получения извещения об отказе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уристу во въездной визе;</w:delText>
        </w:r>
      </w:del>
    </w:p>
    <w:p w:rsidR="006E325B" w:rsidRPr="00B206F3" w:rsidDel="00D34719" w:rsidRDefault="006E325B" w:rsidP="00171D25">
      <w:pPr>
        <w:spacing w:after="0" w:line="276" w:lineRule="auto"/>
        <w:ind w:firstLine="284"/>
        <w:jc w:val="both"/>
        <w:rPr>
          <w:del w:id="247" w:author="Виктория" w:date="2023-01-13T00:25:00Z"/>
          <w:rFonts w:ascii="Tahoma" w:eastAsia="Calibri" w:hAnsi="Tahoma" w:cs="Tahoma"/>
          <w:sz w:val="20"/>
          <w:szCs w:val="24"/>
          <w:lang w:eastAsia="ar-SA"/>
        </w:rPr>
      </w:pPr>
      <w:del w:id="248" w:author="Виктория" w:date="2023-01-13T00:25:00Z">
        <w:r w:rsidRPr="00B206F3" w:rsidDel="00D34719">
          <w:rPr>
            <w:rFonts w:ascii="Tahoma" w:eastAsia="Calibri" w:hAnsi="Tahoma" w:cs="Tahoma"/>
            <w:sz w:val="20"/>
            <w:szCs w:val="24"/>
            <w:lang w:eastAsia="ar-SA"/>
          </w:rPr>
          <w:delText xml:space="preserve">-за отказ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в выезде/въезде при прохождении паспортного пограничного или таможенного контроля, либо применение к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органами, осуществляющими пограничный или таможенный контроль, штрафных санкций по причинам, не связанным с выполнением </w:delText>
        </w:r>
        <w:r w:rsidR="00DA380D"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своих обязательств по Договору.</w:delText>
        </w:r>
      </w:del>
    </w:p>
    <w:p w:rsidR="006E325B" w:rsidRPr="00B206F3" w:rsidDel="00D34719" w:rsidRDefault="006E325B" w:rsidP="00171D25">
      <w:pPr>
        <w:spacing w:after="0" w:line="276" w:lineRule="auto"/>
        <w:ind w:firstLine="284"/>
        <w:jc w:val="both"/>
        <w:rPr>
          <w:del w:id="249" w:author="Виктория" w:date="2023-01-13T00:25:00Z"/>
          <w:rFonts w:ascii="Tahoma" w:eastAsia="Calibri" w:hAnsi="Tahoma" w:cs="Tahoma"/>
          <w:sz w:val="20"/>
          <w:szCs w:val="24"/>
        </w:rPr>
      </w:pPr>
      <w:del w:id="250" w:author="Виктория" w:date="2023-01-13T00:25:00Z">
        <w:r w:rsidRPr="00B206F3" w:rsidDel="00D34719">
          <w:rPr>
            <w:rFonts w:ascii="Tahoma" w:eastAsia="Calibri" w:hAnsi="Tahoma" w:cs="Tahoma"/>
            <w:sz w:val="20"/>
            <w:szCs w:val="24"/>
          </w:rPr>
          <w:delText xml:space="preserve">4.3. Стороны освобождаются от ответственности за частичное или полное неисполнение исполнение обязательств по Договору, если это неисполнение является следствием наступления обстоятельств непреодолимой силы, то есть чрезвычайных и непредотвратимых при данных условиях обстоятельств, которые Стороны не могли ни предвидеть, ни предотвратить разумными мерами. </w:delText>
        </w:r>
      </w:del>
    </w:p>
    <w:p w:rsidR="009A6E37" w:rsidRPr="00B206F3" w:rsidDel="00D34719" w:rsidRDefault="009A6E37" w:rsidP="00171D25">
      <w:pPr>
        <w:spacing w:after="0" w:line="276" w:lineRule="auto"/>
        <w:ind w:firstLine="284"/>
        <w:jc w:val="both"/>
        <w:rPr>
          <w:del w:id="251" w:author="Виктория" w:date="2023-01-13T00:25:00Z"/>
          <w:rFonts w:ascii="Tahoma" w:eastAsia="Calibri" w:hAnsi="Tahoma" w:cs="Tahoma"/>
          <w:sz w:val="20"/>
          <w:szCs w:val="24"/>
        </w:rPr>
      </w:pPr>
      <w:del w:id="252" w:author="Виктория" w:date="2023-01-13T00:25:00Z">
        <w:r w:rsidRPr="00B206F3" w:rsidDel="00D34719">
          <w:rPr>
            <w:rFonts w:ascii="Tahoma" w:eastAsia="Calibri" w:hAnsi="Tahoma" w:cs="Tahoma"/>
            <w:sz w:val="20"/>
            <w:szCs w:val="24"/>
          </w:rPr>
          <w:delText>Надлежащим доказательством наличия обстоятельств непреодолимой силы и их продолжительности будут служить справки, выдаваемые соответствующими компетентными органами.</w:delText>
        </w:r>
      </w:del>
    </w:p>
    <w:p w:rsidR="006E325B" w:rsidRPr="00B206F3" w:rsidDel="00D34719" w:rsidRDefault="006E325B" w:rsidP="00171D25">
      <w:pPr>
        <w:spacing w:after="0" w:line="276" w:lineRule="auto"/>
        <w:ind w:firstLine="284"/>
        <w:jc w:val="both"/>
        <w:rPr>
          <w:del w:id="253" w:author="Виктория" w:date="2023-01-13T00:25:00Z"/>
          <w:rFonts w:ascii="Tahoma" w:eastAsia="Calibri" w:hAnsi="Tahoma" w:cs="Tahoma"/>
          <w:sz w:val="20"/>
          <w:szCs w:val="24"/>
        </w:rPr>
      </w:pPr>
      <w:del w:id="254" w:author="Виктория" w:date="2023-01-13T00:25:00Z">
        <w:r w:rsidRPr="00B206F3" w:rsidDel="00D34719">
          <w:rPr>
            <w:rFonts w:ascii="Tahoma" w:eastAsia="Calibri" w:hAnsi="Tahoma" w:cs="Tahoma"/>
            <w:sz w:val="20"/>
            <w:szCs w:val="24"/>
          </w:rPr>
          <w:delText xml:space="preserve">Указанные обстоятельства должны носить чрезвычайный и непредотвратимый характер и должны возникнуть после заключения Договора. </w:delText>
        </w:r>
      </w:del>
    </w:p>
    <w:p w:rsidR="006E325B" w:rsidRPr="00B206F3" w:rsidDel="00D34719" w:rsidRDefault="006E325B" w:rsidP="00171D25">
      <w:pPr>
        <w:spacing w:after="0" w:line="276" w:lineRule="auto"/>
        <w:ind w:firstLine="284"/>
        <w:jc w:val="both"/>
        <w:rPr>
          <w:del w:id="255" w:author="Виктория" w:date="2023-01-13T00:25:00Z"/>
          <w:rFonts w:ascii="Tahoma" w:eastAsia="Calibri" w:hAnsi="Tahoma" w:cs="Tahoma"/>
          <w:sz w:val="20"/>
          <w:szCs w:val="24"/>
        </w:rPr>
      </w:pPr>
      <w:del w:id="256" w:author="Виктория" w:date="2023-01-13T00:25:00Z">
        <w:r w:rsidRPr="00B206F3" w:rsidDel="00D34719">
          <w:rPr>
            <w:rFonts w:ascii="Tahoma" w:eastAsia="Calibri" w:hAnsi="Tahoma" w:cs="Tahoma"/>
            <w:sz w:val="20"/>
            <w:szCs w:val="24"/>
          </w:rPr>
          <w:delText xml:space="preserve">При наступлении указанных обстоятельств срок исполнения обязательств Сторонами по настоящему Договору может быть изменен соразмерно времени, в течение которого будут действовать такие обстоятельства. Если данные обстоятельства будут продолжаться более 14 </w:delText>
        </w:r>
        <w:r w:rsidR="009A6E37" w:rsidRPr="00B206F3" w:rsidDel="00D34719">
          <w:rPr>
            <w:rFonts w:ascii="Tahoma" w:eastAsia="Calibri" w:hAnsi="Tahoma" w:cs="Tahoma"/>
            <w:sz w:val="20"/>
            <w:szCs w:val="24"/>
          </w:rPr>
          <w:delText xml:space="preserve">(четырнадцати) </w:delText>
        </w:r>
        <w:r w:rsidRPr="00B206F3" w:rsidDel="00D34719">
          <w:rPr>
            <w:rFonts w:ascii="Tahoma" w:eastAsia="Calibri" w:hAnsi="Tahoma" w:cs="Tahoma"/>
            <w:sz w:val="20"/>
            <w:szCs w:val="24"/>
          </w:rPr>
          <w:delText>календарных дней, каждая из Сторон вправе отказаться от исполнения обязательств по Договору, и в этом случае, ни одна из Сторон не будет иметь права на возмещение другой Стороной возможных убытков по основаниям непреодолимой силы.</w:delText>
        </w:r>
      </w:del>
    </w:p>
    <w:p w:rsidR="006E325B" w:rsidRPr="00B206F3" w:rsidDel="00D34719" w:rsidRDefault="006E325B" w:rsidP="004D573D">
      <w:pPr>
        <w:tabs>
          <w:tab w:val="left" w:pos="9639"/>
        </w:tabs>
        <w:spacing w:after="0" w:line="276" w:lineRule="auto"/>
        <w:jc w:val="both"/>
        <w:rPr>
          <w:del w:id="257" w:author="Виктория" w:date="2023-01-13T00:25:00Z"/>
          <w:rFonts w:ascii="Tahoma" w:eastAsia="Calibri" w:hAnsi="Tahoma" w:cs="Tahoma"/>
          <w:sz w:val="20"/>
          <w:szCs w:val="24"/>
        </w:rPr>
      </w:pPr>
    </w:p>
    <w:p w:rsidR="0096632A" w:rsidRPr="00B206F3" w:rsidDel="00D34719" w:rsidRDefault="0096632A" w:rsidP="004D2725">
      <w:pPr>
        <w:tabs>
          <w:tab w:val="left" w:pos="142"/>
        </w:tabs>
        <w:spacing w:after="0" w:line="276" w:lineRule="auto"/>
        <w:ind w:firstLine="284"/>
        <w:jc w:val="center"/>
        <w:outlineLvl w:val="0"/>
        <w:rPr>
          <w:del w:id="258" w:author="Виктория" w:date="2023-01-13T00:25:00Z"/>
          <w:rFonts w:ascii="Tahoma" w:hAnsi="Tahoma" w:cs="Tahoma"/>
          <w:b/>
          <w:noProof/>
          <w:spacing w:val="-4"/>
          <w:kern w:val="16"/>
          <w:position w:val="2"/>
          <w:sz w:val="20"/>
          <w:szCs w:val="24"/>
        </w:rPr>
      </w:pPr>
      <w:del w:id="259" w:author="Виктория" w:date="2023-01-13T00:25:00Z">
        <w:r w:rsidRPr="00B206F3" w:rsidDel="00D34719">
          <w:rPr>
            <w:rFonts w:ascii="Tahoma" w:hAnsi="Tahoma" w:cs="Tahoma"/>
            <w:b/>
            <w:noProof/>
            <w:spacing w:val="-4"/>
            <w:kern w:val="16"/>
            <w:position w:val="2"/>
            <w:sz w:val="20"/>
            <w:szCs w:val="24"/>
          </w:rPr>
          <w:delText>5.Особые Условия</w:delText>
        </w:r>
      </w:del>
    </w:p>
    <w:p w:rsidR="0096632A" w:rsidRPr="00B206F3" w:rsidDel="00D34719" w:rsidRDefault="0096632A" w:rsidP="00171D25">
      <w:pPr>
        <w:tabs>
          <w:tab w:val="left" w:pos="0"/>
        </w:tabs>
        <w:spacing w:after="0" w:line="276" w:lineRule="auto"/>
        <w:ind w:firstLine="284"/>
        <w:jc w:val="both"/>
        <w:outlineLvl w:val="0"/>
        <w:rPr>
          <w:del w:id="260" w:author="Виктория" w:date="2023-01-13T00:25:00Z"/>
          <w:rFonts w:ascii="Tahoma" w:hAnsi="Tahoma" w:cs="Tahoma"/>
          <w:noProof/>
          <w:spacing w:val="-4"/>
          <w:kern w:val="16"/>
          <w:position w:val="2"/>
          <w:sz w:val="20"/>
          <w:szCs w:val="24"/>
        </w:rPr>
      </w:pPr>
      <w:del w:id="261" w:author="Виктория" w:date="2023-01-13T00:25:00Z">
        <w:r w:rsidRPr="00B206F3" w:rsidDel="00D34719">
          <w:rPr>
            <w:rFonts w:ascii="Tahoma" w:hAnsi="Tahoma" w:cs="Tahoma"/>
            <w:noProof/>
            <w:spacing w:val="-4"/>
            <w:kern w:val="16"/>
            <w:position w:val="2"/>
            <w:sz w:val="20"/>
            <w:szCs w:val="24"/>
          </w:rPr>
          <w:delText>5.1.</w:delText>
        </w:r>
        <w:r w:rsidRPr="00B206F3" w:rsidDel="00D34719">
          <w:rPr>
            <w:rFonts w:ascii="Tahoma" w:hAnsi="Tahoma" w:cs="Tahoma"/>
            <w:spacing w:val="-4"/>
            <w:kern w:val="16"/>
            <w:position w:val="2"/>
            <w:sz w:val="20"/>
            <w:szCs w:val="24"/>
          </w:rPr>
          <w:delText xml:space="preserve"> ТУРАГЕНТ доводит до сведения </w:delText>
        </w:r>
        <w:bookmarkStart w:id="262" w:name="OCRUncertain240"/>
        <w:r w:rsidRPr="00B206F3" w:rsidDel="00D34719">
          <w:rPr>
            <w:rFonts w:ascii="Tahoma" w:hAnsi="Tahoma" w:cs="Tahoma"/>
            <w:spacing w:val="-4"/>
            <w:kern w:val="16"/>
            <w:position w:val="2"/>
            <w:sz w:val="20"/>
            <w:szCs w:val="24"/>
          </w:rPr>
          <w:delText>ЗАКАЗЧИКА</w:delText>
        </w:r>
        <w:r w:rsidRPr="00B206F3" w:rsidDel="00D34719">
          <w:rPr>
            <w:rFonts w:ascii="Tahoma" w:hAnsi="Tahoma" w:cs="Tahoma"/>
            <w:noProof/>
            <w:spacing w:val="-4"/>
            <w:kern w:val="16"/>
            <w:position w:val="2"/>
            <w:sz w:val="20"/>
            <w:szCs w:val="24"/>
          </w:rPr>
          <w:delText>,</w:delText>
        </w:r>
        <w:bookmarkEnd w:id="262"/>
        <w:r w:rsidRPr="00B206F3" w:rsidDel="00D34719">
          <w:rPr>
            <w:rFonts w:ascii="Tahoma" w:hAnsi="Tahoma" w:cs="Tahoma"/>
            <w:spacing w:val="-4"/>
            <w:kern w:val="16"/>
            <w:position w:val="2"/>
            <w:sz w:val="20"/>
            <w:szCs w:val="24"/>
          </w:rPr>
          <w:delText xml:space="preserve"> что выдача страхового полиса и/или авиабилета удостоверяют соответственно заключение договора страхования и/или авиаперевозки согласно п. 2 ст. 940 ГК РФ и п. 2 ст. 786 ГК РФ. Контрагентом ЗАКАЗЧИКА по договору страхования является страховщик, по договору перевозки – перевозчик. Страховщик и перевозчик являются непосредственными исполнителями и несут перед ЗАКАЗЧИКОМ ответственность за ненадлежащее исполнение или неисполнение своих обязательств по соответственно договору страхования и договору перевозки. </w:delText>
        </w:r>
        <w:r w:rsidRPr="00B206F3" w:rsidDel="00D34719">
          <w:rPr>
            <w:rFonts w:ascii="Tahoma" w:hAnsi="Tahoma" w:cs="Tahoma"/>
            <w:noProof/>
            <w:spacing w:val="-4"/>
            <w:kern w:val="16"/>
            <w:position w:val="2"/>
            <w:sz w:val="20"/>
            <w:szCs w:val="24"/>
          </w:rPr>
          <w:delText xml:space="preserve"> ЗАКАЗЧИК при наличии нарушений со стороны кого-либо из названных лиц вправе обратиться с претензией и/или иском непосредственно к страховщику и/или перевозчику, допустившему нарушение обязательств.</w:delText>
        </w:r>
      </w:del>
    </w:p>
    <w:p w:rsidR="0096632A" w:rsidRPr="00B206F3" w:rsidDel="00D34719" w:rsidRDefault="0096632A" w:rsidP="00171D25">
      <w:pPr>
        <w:tabs>
          <w:tab w:val="left" w:pos="0"/>
        </w:tabs>
        <w:spacing w:after="0" w:line="276" w:lineRule="auto"/>
        <w:ind w:firstLine="284"/>
        <w:jc w:val="both"/>
        <w:outlineLvl w:val="0"/>
        <w:rPr>
          <w:del w:id="263" w:author="Виктория" w:date="2023-01-13T00:25:00Z"/>
          <w:rFonts w:ascii="Tahoma" w:hAnsi="Tahoma" w:cs="Tahoma"/>
          <w:spacing w:val="-4"/>
          <w:kern w:val="16"/>
          <w:position w:val="2"/>
          <w:sz w:val="20"/>
          <w:szCs w:val="24"/>
        </w:rPr>
      </w:pPr>
      <w:del w:id="264" w:author="Виктория" w:date="2023-01-13T00:25:00Z">
        <w:r w:rsidRPr="00B206F3" w:rsidDel="00D34719">
          <w:rPr>
            <w:rFonts w:ascii="Tahoma" w:hAnsi="Tahoma" w:cs="Tahoma"/>
            <w:noProof/>
            <w:spacing w:val="-4"/>
            <w:kern w:val="16"/>
            <w:position w:val="2"/>
            <w:sz w:val="20"/>
            <w:szCs w:val="24"/>
          </w:rPr>
          <w:delText xml:space="preserve">5.1.1. </w:delText>
        </w:r>
        <w:r w:rsidRPr="00B206F3" w:rsidDel="00D34719">
          <w:rPr>
            <w:rFonts w:ascii="Tahoma" w:hAnsi="Tahoma" w:cs="Tahoma"/>
            <w:spacing w:val="-4"/>
            <w:kern w:val="16"/>
            <w:position w:val="2"/>
            <w:sz w:val="20"/>
            <w:szCs w:val="24"/>
          </w:rPr>
          <w:delText>Все вопросы</w:delText>
        </w:r>
        <w:bookmarkStart w:id="265" w:name="OCRUncertain253"/>
        <w:r w:rsidRPr="00B206F3" w:rsidDel="00D34719">
          <w:rPr>
            <w:rFonts w:ascii="Tahoma" w:hAnsi="Tahoma" w:cs="Tahoma"/>
            <w:noProof/>
            <w:spacing w:val="-4"/>
            <w:kern w:val="16"/>
            <w:position w:val="2"/>
            <w:sz w:val="20"/>
            <w:szCs w:val="24"/>
          </w:rPr>
          <w:delText>,</w:delText>
        </w:r>
        <w:bookmarkEnd w:id="265"/>
        <w:r w:rsidRPr="00B206F3" w:rsidDel="00D34719">
          <w:rPr>
            <w:rFonts w:ascii="Tahoma" w:hAnsi="Tahoma" w:cs="Tahoma"/>
            <w:spacing w:val="-4"/>
            <w:kern w:val="16"/>
            <w:position w:val="2"/>
            <w:sz w:val="20"/>
            <w:szCs w:val="24"/>
          </w:rPr>
          <w:delText xml:space="preserve"> связанные с материальной компенсацией затрат туриста вследствие заболеваний, травм, несчастных случаев или иных подобных обстоятельств во время поездки</w:delText>
        </w:r>
        <w:bookmarkStart w:id="266" w:name="OCRUncertain254"/>
        <w:r w:rsidRPr="00B206F3" w:rsidDel="00D34719">
          <w:rPr>
            <w:rFonts w:ascii="Tahoma" w:hAnsi="Tahoma" w:cs="Tahoma"/>
            <w:noProof/>
            <w:spacing w:val="-4"/>
            <w:kern w:val="16"/>
            <w:position w:val="2"/>
            <w:sz w:val="20"/>
            <w:szCs w:val="24"/>
          </w:rPr>
          <w:delText>,</w:delText>
        </w:r>
        <w:bookmarkEnd w:id="266"/>
        <w:r w:rsidRPr="00B206F3" w:rsidDel="00D34719">
          <w:rPr>
            <w:rFonts w:ascii="Tahoma" w:hAnsi="Tahoma" w:cs="Tahoma"/>
            <w:spacing w:val="-4"/>
            <w:kern w:val="16"/>
            <w:position w:val="2"/>
            <w:sz w:val="20"/>
            <w:szCs w:val="24"/>
          </w:rPr>
          <w:delText xml:space="preserve"> разрешаются между туристом и страховой компанией в порядке</w:delText>
        </w:r>
        <w:bookmarkStart w:id="267" w:name="OCRUncertain255"/>
        <w:r w:rsidRPr="00B206F3" w:rsidDel="00D34719">
          <w:rPr>
            <w:rFonts w:ascii="Tahoma" w:hAnsi="Tahoma" w:cs="Tahoma"/>
            <w:noProof/>
            <w:spacing w:val="-4"/>
            <w:kern w:val="16"/>
            <w:position w:val="2"/>
            <w:sz w:val="20"/>
            <w:szCs w:val="24"/>
          </w:rPr>
          <w:delText>,</w:delText>
        </w:r>
        <w:bookmarkEnd w:id="267"/>
        <w:r w:rsidRPr="00B206F3" w:rsidDel="00D34719">
          <w:rPr>
            <w:rFonts w:ascii="Tahoma" w:hAnsi="Tahoma" w:cs="Tahoma"/>
            <w:spacing w:val="-4"/>
            <w:kern w:val="16"/>
            <w:position w:val="2"/>
            <w:sz w:val="20"/>
            <w:szCs w:val="24"/>
          </w:rPr>
          <w:delText xml:space="preserve"> предусмотренном соглашением</w:delText>
        </w:r>
        <w:bookmarkStart w:id="268" w:name="OCRUncertain256"/>
        <w:r w:rsidRPr="00B206F3" w:rsidDel="00D34719">
          <w:rPr>
            <w:rFonts w:ascii="Tahoma" w:hAnsi="Tahoma" w:cs="Tahoma"/>
            <w:noProof/>
            <w:spacing w:val="-4"/>
            <w:kern w:val="16"/>
            <w:position w:val="2"/>
            <w:sz w:val="20"/>
            <w:szCs w:val="24"/>
          </w:rPr>
          <w:delText>,</w:delText>
        </w:r>
        <w:bookmarkEnd w:id="268"/>
        <w:r w:rsidRPr="00B206F3" w:rsidDel="00D34719">
          <w:rPr>
            <w:rFonts w:ascii="Tahoma" w:hAnsi="Tahoma" w:cs="Tahoma"/>
            <w:spacing w:val="-4"/>
            <w:kern w:val="16"/>
            <w:position w:val="2"/>
            <w:sz w:val="20"/>
            <w:szCs w:val="24"/>
          </w:rPr>
          <w:delText xml:space="preserve"> заключенным между ними. Страховая компания (страховщик) вправе установить размер невозмещаемого реального ущерба страхователя (застрахованного лица) по каждому страховому случаю – безусловную франшизу. При установлении безусловной франшизы страховщик выплачивает страховое возмещение за вычетом франшизы.</w:delText>
        </w:r>
      </w:del>
    </w:p>
    <w:p w:rsidR="0096632A" w:rsidRPr="00B206F3" w:rsidDel="00D34719" w:rsidRDefault="0096632A" w:rsidP="00171D25">
      <w:pPr>
        <w:tabs>
          <w:tab w:val="left" w:pos="0"/>
        </w:tabs>
        <w:spacing w:after="0" w:line="276" w:lineRule="auto"/>
        <w:ind w:firstLine="284"/>
        <w:jc w:val="both"/>
        <w:outlineLvl w:val="0"/>
        <w:rPr>
          <w:del w:id="269" w:author="Виктория" w:date="2023-01-13T00:25:00Z"/>
          <w:rFonts w:ascii="Tahoma" w:hAnsi="Tahoma" w:cs="Tahoma"/>
          <w:spacing w:val="-4"/>
          <w:kern w:val="16"/>
          <w:position w:val="2"/>
          <w:sz w:val="20"/>
          <w:szCs w:val="24"/>
        </w:rPr>
      </w:pPr>
      <w:del w:id="270" w:author="Виктория" w:date="2023-01-13T00:25:00Z">
        <w:r w:rsidRPr="00B206F3" w:rsidDel="00D34719">
          <w:rPr>
            <w:rFonts w:ascii="Tahoma" w:hAnsi="Tahoma" w:cs="Tahoma"/>
            <w:spacing w:val="-4"/>
            <w:kern w:val="16"/>
            <w:position w:val="2"/>
            <w:sz w:val="20"/>
            <w:szCs w:val="24"/>
          </w:rPr>
          <w:delText>Страховщик несет ответственность перед ЗАКАЗЧИКОМ за своевременную и полную выплату страхового возмещения по заключенному ЗАКАЗЧИКОМ договору медицинского страхования и/или договору страхования «от невыезда» (страхования риска отмены поездки) при возникновении соответствующих оснований.</w:delText>
        </w:r>
      </w:del>
    </w:p>
    <w:p w:rsidR="0096632A" w:rsidRPr="00B206F3" w:rsidDel="00D34719" w:rsidRDefault="0096632A" w:rsidP="00171D25">
      <w:pPr>
        <w:widowControl w:val="0"/>
        <w:tabs>
          <w:tab w:val="left" w:pos="0"/>
        </w:tabs>
        <w:spacing w:after="0" w:line="276" w:lineRule="auto"/>
        <w:ind w:firstLine="284"/>
        <w:jc w:val="both"/>
        <w:rPr>
          <w:del w:id="271" w:author="Виктория" w:date="2023-01-13T00:25:00Z"/>
          <w:rFonts w:ascii="Tahoma" w:hAnsi="Tahoma" w:cs="Tahoma"/>
          <w:spacing w:val="-4"/>
          <w:kern w:val="16"/>
          <w:position w:val="2"/>
          <w:sz w:val="20"/>
          <w:szCs w:val="24"/>
        </w:rPr>
      </w:pPr>
      <w:del w:id="272" w:author="Виктория" w:date="2023-01-13T00:25:00Z">
        <w:r w:rsidRPr="00B206F3" w:rsidDel="00D34719">
          <w:rPr>
            <w:rFonts w:ascii="Tahoma" w:hAnsi="Tahoma" w:cs="Tahoma"/>
            <w:spacing w:val="-4"/>
            <w:kern w:val="16"/>
            <w:position w:val="2"/>
            <w:sz w:val="20"/>
            <w:szCs w:val="24"/>
          </w:rPr>
          <w:delText xml:space="preserve">5.1.2.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туристу всяческое содействие в получении медицинской помощи. В случае если турист застрахован, оплата услуг врача и медикаментов производится туристом за счет страхового полиса. В случае если турист не застрахован, турист берет все расходы на себя, о чем подписывает </w:delText>
        </w:r>
        <w:r w:rsidRPr="00B206F3" w:rsidDel="00D34719">
          <w:rPr>
            <w:rFonts w:ascii="Tahoma" w:hAnsi="Tahoma" w:cs="Tahoma"/>
            <w:spacing w:val="-4"/>
            <w:sz w:val="20"/>
            <w:szCs w:val="24"/>
          </w:rPr>
          <w:delText xml:space="preserve">Отказ от заключения договора добровольного медицинского страхования. </w:delText>
        </w:r>
        <w:r w:rsidRPr="00B206F3" w:rsidDel="00D34719">
          <w:rPr>
            <w:rFonts w:ascii="Tahoma" w:hAnsi="Tahoma" w:cs="Tahoma"/>
            <w:spacing w:val="-4"/>
            <w:kern w:val="16"/>
            <w:position w:val="2"/>
            <w:sz w:val="20"/>
            <w:szCs w:val="24"/>
          </w:rPr>
          <w:delText xml:space="preserve">В случае смерти туриста при отсутствии страхового полиса ТУРАПЕРАТОР не несет обязательств по оплате репатриации тела.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всяческое содействие, не касающееся оплаты необходимых затрат.</w:delText>
        </w:r>
      </w:del>
    </w:p>
    <w:p w:rsidR="0096632A" w:rsidRPr="00B206F3" w:rsidDel="00D34719" w:rsidRDefault="0096632A" w:rsidP="00171D25">
      <w:pPr>
        <w:tabs>
          <w:tab w:val="left" w:pos="0"/>
        </w:tabs>
        <w:spacing w:after="0" w:line="276" w:lineRule="auto"/>
        <w:ind w:firstLine="284"/>
        <w:jc w:val="both"/>
        <w:outlineLvl w:val="0"/>
        <w:rPr>
          <w:del w:id="273" w:author="Виктория" w:date="2023-01-13T00:25:00Z"/>
          <w:rFonts w:ascii="Tahoma" w:hAnsi="Tahoma" w:cs="Tahoma"/>
          <w:noProof/>
          <w:spacing w:val="-4"/>
          <w:kern w:val="16"/>
          <w:position w:val="2"/>
          <w:sz w:val="20"/>
          <w:szCs w:val="24"/>
        </w:rPr>
      </w:pPr>
      <w:del w:id="274" w:author="Виктория" w:date="2023-01-13T00:25:00Z">
        <w:r w:rsidRPr="00B206F3" w:rsidDel="00D34719">
          <w:rPr>
            <w:rFonts w:ascii="Tahoma" w:hAnsi="Tahoma" w:cs="Tahoma"/>
            <w:noProof/>
            <w:spacing w:val="-4"/>
            <w:kern w:val="16"/>
            <w:position w:val="2"/>
            <w:sz w:val="20"/>
            <w:szCs w:val="24"/>
          </w:rPr>
          <w:delText>5.1.3.</w:delText>
        </w:r>
        <w:r w:rsidRPr="00B206F3" w:rsidDel="00D34719">
          <w:rPr>
            <w:rFonts w:ascii="Tahoma" w:hAnsi="Tahoma" w:cs="Tahoma"/>
            <w:spacing w:val="-4"/>
            <w:kern w:val="16"/>
            <w:position w:val="2"/>
            <w:sz w:val="20"/>
            <w:szCs w:val="24"/>
          </w:rPr>
          <w:delText xml:space="preserve"> Авиакомпания или железная дорога</w:delText>
        </w:r>
        <w:bookmarkStart w:id="275" w:name="OCRUncertain259"/>
        <w:r w:rsidRPr="00B206F3" w:rsidDel="00D34719">
          <w:rPr>
            <w:rFonts w:ascii="Tahoma" w:hAnsi="Tahoma" w:cs="Tahoma"/>
            <w:noProof/>
            <w:spacing w:val="-4"/>
            <w:kern w:val="16"/>
            <w:position w:val="2"/>
            <w:sz w:val="20"/>
            <w:szCs w:val="24"/>
          </w:rPr>
          <w:delText>,</w:delText>
        </w:r>
        <w:bookmarkEnd w:id="275"/>
        <w:r w:rsidRPr="00B206F3" w:rsidDel="00D34719">
          <w:rPr>
            <w:rFonts w:ascii="Tahoma" w:hAnsi="Tahoma" w:cs="Tahoma"/>
            <w:spacing w:val="-4"/>
            <w:kern w:val="16"/>
            <w:position w:val="2"/>
            <w:sz w:val="20"/>
            <w:szCs w:val="24"/>
          </w:rPr>
          <w:delText xml:space="preserve"> осуществляющая перевозку, несет перед ЗАКАЗЧИКОМ (пассажиром) ответственность по всем вопросам</w:delText>
        </w:r>
        <w:r w:rsidRPr="00B206F3" w:rsidDel="00D34719">
          <w:rPr>
            <w:rFonts w:ascii="Tahoma" w:hAnsi="Tahoma" w:cs="Tahoma"/>
            <w:noProof/>
            <w:spacing w:val="-4"/>
            <w:kern w:val="16"/>
            <w:position w:val="2"/>
            <w:sz w:val="20"/>
            <w:szCs w:val="24"/>
          </w:rPr>
          <w:delText>,</w:delText>
        </w:r>
        <w:r w:rsidRPr="00B206F3" w:rsidDel="00D34719">
          <w:rPr>
            <w:rFonts w:ascii="Tahoma" w:hAnsi="Tahoma" w:cs="Tahoma"/>
            <w:spacing w:val="-4"/>
            <w:kern w:val="16"/>
            <w:position w:val="2"/>
            <w:sz w:val="20"/>
            <w:szCs w:val="24"/>
          </w:rPr>
          <w:delText xml:space="preserve"> связанным с перевозкой клиента и его багажа до места назначения и обратно</w:delText>
        </w:r>
        <w:r w:rsidRPr="00B206F3" w:rsidDel="00D34719">
          <w:rPr>
            <w:rFonts w:ascii="Tahoma" w:hAnsi="Tahoma" w:cs="Tahoma"/>
            <w:noProof/>
            <w:spacing w:val="-4"/>
            <w:kern w:val="16"/>
            <w:position w:val="2"/>
            <w:sz w:val="20"/>
            <w:szCs w:val="24"/>
          </w:rPr>
          <w:delText>. ЗАКАЗЧИК обязан за 12 (двенадцать) часов до начала тура уточнить у ТУРАГЕНТА детали перелета.</w:delText>
        </w:r>
      </w:del>
    </w:p>
    <w:p w:rsidR="0096632A" w:rsidRPr="00B206F3" w:rsidDel="00D34719" w:rsidRDefault="0096632A" w:rsidP="00171D25">
      <w:pPr>
        <w:tabs>
          <w:tab w:val="left" w:pos="0"/>
        </w:tabs>
        <w:spacing w:after="0" w:line="276" w:lineRule="auto"/>
        <w:ind w:firstLine="284"/>
        <w:jc w:val="both"/>
        <w:outlineLvl w:val="0"/>
        <w:rPr>
          <w:del w:id="276" w:author="Виктория" w:date="2023-01-13T00:25:00Z"/>
          <w:rFonts w:ascii="Tahoma" w:hAnsi="Tahoma" w:cs="Tahoma"/>
          <w:spacing w:val="-4"/>
          <w:kern w:val="16"/>
          <w:position w:val="2"/>
          <w:sz w:val="20"/>
          <w:szCs w:val="24"/>
        </w:rPr>
      </w:pPr>
      <w:del w:id="277" w:author="Виктория" w:date="2023-01-13T00:25:00Z">
        <w:r w:rsidRPr="00B206F3" w:rsidDel="00D34719">
          <w:rPr>
            <w:rFonts w:ascii="Tahoma" w:hAnsi="Tahoma" w:cs="Tahoma"/>
            <w:noProof/>
            <w:spacing w:val="-4"/>
            <w:kern w:val="16"/>
            <w:position w:val="2"/>
            <w:sz w:val="20"/>
            <w:szCs w:val="24"/>
          </w:rPr>
          <w:delText>5.2.</w:delText>
        </w:r>
        <w:r w:rsidRPr="00B206F3" w:rsidDel="00D34719">
          <w:rPr>
            <w:rFonts w:ascii="Tahoma" w:hAnsi="Tahoma" w:cs="Tahoma"/>
            <w:spacing w:val="-4"/>
            <w:kern w:val="16"/>
            <w:position w:val="2"/>
            <w:sz w:val="20"/>
            <w:szCs w:val="24"/>
          </w:rPr>
          <w:delText xml:space="preserve"> ТУРАГЕНТ при заключении настоящего Договора проинформировал ЗАКАЗЧИКА о том, что в отдельных случаях возможна замена иностранным туроператором</w:delText>
        </w:r>
        <w:r w:rsidR="0042553F" w:rsidRPr="00B206F3" w:rsidDel="00D34719">
          <w:rPr>
            <w:rFonts w:ascii="Tahoma" w:hAnsi="Tahoma" w:cs="Tahoma"/>
            <w:spacing w:val="-4"/>
            <w:kern w:val="16"/>
            <w:position w:val="2"/>
            <w:sz w:val="20"/>
            <w:szCs w:val="24"/>
          </w:rPr>
          <w:delText>/туроператором в сфере внутреннего туризма</w:delText>
        </w:r>
        <w:r w:rsidRPr="00B206F3" w:rsidDel="00D34719">
          <w:rPr>
            <w:rFonts w:ascii="Tahoma" w:hAnsi="Tahoma" w:cs="Tahoma"/>
            <w:spacing w:val="-4"/>
            <w:kern w:val="16"/>
            <w:position w:val="2"/>
            <w:sz w:val="20"/>
            <w:szCs w:val="24"/>
          </w:rPr>
          <w:delText xml:space="preserve"> услуг, входящих в туристский продукт (в том числе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вправе в любой момент заменить отель), при условии сохранения класса услуг по ранее оплаченной категории или с предоставлением услуг более высокого класса без проведения дополнительной оплаты, а также при условии соблюдения сроков тура. Такие изменения не являются изменением туристского продукта. Категория отеля устанавливается официальными органами страны места расположения отеля, отель отвечает исключительно требованиям страны (места) нахождения отеля. Сроки тура исчисляются в днях, началом тура является момент регистрации билетов на самолет.</w:delText>
        </w:r>
      </w:del>
    </w:p>
    <w:p w:rsidR="0096632A" w:rsidRPr="00B206F3" w:rsidDel="00D34719" w:rsidRDefault="0096632A" w:rsidP="00171D25">
      <w:pPr>
        <w:tabs>
          <w:tab w:val="left" w:pos="0"/>
        </w:tabs>
        <w:spacing w:after="0" w:line="276" w:lineRule="auto"/>
        <w:ind w:firstLine="284"/>
        <w:jc w:val="both"/>
        <w:outlineLvl w:val="0"/>
        <w:rPr>
          <w:del w:id="278" w:author="Виктория" w:date="2023-01-13T00:25:00Z"/>
          <w:rFonts w:ascii="Tahoma" w:hAnsi="Tahoma" w:cs="Tahoma"/>
          <w:spacing w:val="-4"/>
          <w:kern w:val="16"/>
          <w:position w:val="2"/>
          <w:sz w:val="20"/>
          <w:szCs w:val="24"/>
        </w:rPr>
      </w:pPr>
      <w:del w:id="279" w:author="Виктория" w:date="2023-01-13T00:25:00Z">
        <w:r w:rsidRPr="00B206F3" w:rsidDel="00D34719">
          <w:rPr>
            <w:rFonts w:ascii="Tahoma" w:hAnsi="Tahoma" w:cs="Tahoma"/>
            <w:spacing w:val="-4"/>
            <w:kern w:val="16"/>
            <w:position w:val="2"/>
            <w:sz w:val="20"/>
            <w:szCs w:val="24"/>
          </w:rPr>
          <w:delText xml:space="preserve">5.3. ТУРАГЕНТ при заключении настоящего договора проинформировал ЗАКАЗЧИКА о том, что в отдельных случаях возможна замена типа воздушного судна, и, как следствие, класса перелета. В таком случае </w:delText>
        </w:r>
        <w:r w:rsidRPr="00B206F3" w:rsidDel="00D34719">
          <w:rPr>
            <w:rFonts w:ascii="Tahoma" w:hAnsi="Tahoma" w:cs="Tahoma"/>
            <w:spacing w:val="-4"/>
            <w:sz w:val="20"/>
            <w:szCs w:val="24"/>
          </w:rPr>
          <w:delText>ТУРАГЕНТ</w:delText>
        </w:r>
        <w:r w:rsidRPr="00B206F3" w:rsidDel="00D34719">
          <w:rPr>
            <w:rFonts w:ascii="Tahoma" w:hAnsi="Tahoma" w:cs="Tahoma"/>
            <w:spacing w:val="-4"/>
            <w:kern w:val="16"/>
            <w:position w:val="2"/>
            <w:sz w:val="20"/>
            <w:szCs w:val="24"/>
          </w:rPr>
          <w:delText xml:space="preserve"> возмещает ЗАКАЗЧИКУ разницу в стоимости между забронированным классом перелета и фактически предоставленным.</w:delText>
        </w:r>
      </w:del>
    </w:p>
    <w:p w:rsidR="0096632A" w:rsidRPr="00B206F3" w:rsidDel="00D34719" w:rsidRDefault="0096632A" w:rsidP="00171D25">
      <w:pPr>
        <w:tabs>
          <w:tab w:val="left" w:pos="0"/>
        </w:tabs>
        <w:spacing w:after="0" w:line="276" w:lineRule="auto"/>
        <w:ind w:firstLine="284"/>
        <w:jc w:val="both"/>
        <w:outlineLvl w:val="0"/>
        <w:rPr>
          <w:del w:id="280" w:author="Виктория" w:date="2023-01-13T00:25:00Z"/>
          <w:rFonts w:ascii="Tahoma" w:hAnsi="Tahoma" w:cs="Tahoma"/>
          <w:spacing w:val="-4"/>
          <w:kern w:val="16"/>
          <w:position w:val="2"/>
          <w:sz w:val="20"/>
          <w:szCs w:val="24"/>
        </w:rPr>
      </w:pPr>
      <w:del w:id="281" w:author="Виктория" w:date="2023-01-13T00:25:00Z">
        <w:r w:rsidRPr="00B206F3" w:rsidDel="00D34719">
          <w:rPr>
            <w:rFonts w:ascii="Tahoma" w:hAnsi="Tahoma" w:cs="Tahoma"/>
            <w:spacing w:val="-4"/>
            <w:kern w:val="16"/>
            <w:position w:val="2"/>
            <w:sz w:val="20"/>
            <w:szCs w:val="24"/>
          </w:rPr>
          <w:delText xml:space="preserve">5.4. Изменение ЗАКАЗЧИКОМ сроков поездки и/или заказ другого отеля считается заказом нового туристского продукта. При этом </w:delText>
        </w:r>
        <w:r w:rsidRPr="00B206F3" w:rsidDel="00D34719">
          <w:rPr>
            <w:rFonts w:ascii="Tahoma" w:hAnsi="Tahoma" w:cs="Tahoma"/>
            <w:spacing w:val="-4"/>
            <w:sz w:val="20"/>
            <w:szCs w:val="24"/>
          </w:rPr>
          <w:delText xml:space="preserve">ТУРАГЕНТ вправе удержать с ЗАКАЗЧИКА в пользу ТУРОПЕРАТОРА </w:delText>
        </w:r>
        <w:r w:rsidRPr="00B206F3" w:rsidDel="00D34719">
          <w:rPr>
            <w:rFonts w:ascii="Tahoma" w:hAnsi="Tahoma" w:cs="Tahoma"/>
            <w:spacing w:val="-4"/>
            <w:kern w:val="16"/>
            <w:position w:val="2"/>
            <w:sz w:val="20"/>
            <w:szCs w:val="24"/>
          </w:rPr>
          <w:delText>фактически понесенные расходы.</w:delText>
        </w:r>
      </w:del>
    </w:p>
    <w:p w:rsidR="0096632A" w:rsidRPr="00B206F3" w:rsidDel="00D34719" w:rsidRDefault="0096632A" w:rsidP="00171D25">
      <w:pPr>
        <w:tabs>
          <w:tab w:val="left" w:pos="0"/>
        </w:tabs>
        <w:spacing w:after="0" w:line="276" w:lineRule="auto"/>
        <w:ind w:firstLine="284"/>
        <w:jc w:val="both"/>
        <w:outlineLvl w:val="0"/>
        <w:rPr>
          <w:del w:id="282" w:author="Виктория" w:date="2023-01-13T00:25:00Z"/>
          <w:rFonts w:ascii="Tahoma" w:hAnsi="Tahoma" w:cs="Tahoma"/>
          <w:spacing w:val="-4"/>
          <w:kern w:val="16"/>
          <w:position w:val="2"/>
          <w:sz w:val="20"/>
          <w:szCs w:val="24"/>
        </w:rPr>
      </w:pPr>
      <w:del w:id="283" w:author="Виктория" w:date="2023-01-13T00:25:00Z">
        <w:r w:rsidRPr="00B206F3" w:rsidDel="00D34719">
          <w:rPr>
            <w:rFonts w:ascii="Tahoma" w:hAnsi="Tahoma" w:cs="Tahoma"/>
            <w:spacing w:val="-4"/>
            <w:kern w:val="16"/>
            <w:position w:val="2"/>
            <w:sz w:val="20"/>
            <w:szCs w:val="24"/>
          </w:rPr>
          <w:delText>5.5. ТУРОПЕРАТОР не несет ответственность за убытки, возникшие в связи с не востребованием (неполучением) ЗАКАЗЧИКОМ по своей инициативе или вине услуг, входящих в туристский продукт.</w:delText>
        </w:r>
      </w:del>
    </w:p>
    <w:p w:rsidR="0096632A" w:rsidRPr="00B206F3" w:rsidDel="00D34719" w:rsidRDefault="0096632A" w:rsidP="00171D25">
      <w:pPr>
        <w:tabs>
          <w:tab w:val="left" w:pos="0"/>
        </w:tabs>
        <w:spacing w:after="0" w:line="276" w:lineRule="auto"/>
        <w:ind w:firstLine="284"/>
        <w:jc w:val="both"/>
        <w:outlineLvl w:val="0"/>
        <w:rPr>
          <w:del w:id="284" w:author="Виктория" w:date="2023-01-13T00:25:00Z"/>
          <w:rFonts w:ascii="Tahoma" w:hAnsi="Tahoma" w:cs="Tahoma"/>
          <w:spacing w:val="-4"/>
          <w:kern w:val="16"/>
          <w:position w:val="2"/>
          <w:sz w:val="20"/>
          <w:szCs w:val="24"/>
        </w:rPr>
      </w:pPr>
      <w:del w:id="285" w:author="Виктория" w:date="2023-01-13T00:25:00Z">
        <w:r w:rsidRPr="00B206F3" w:rsidDel="00D34719">
          <w:rPr>
            <w:rFonts w:ascii="Tahoma" w:hAnsi="Tahoma" w:cs="Tahoma"/>
            <w:spacing w:val="-4"/>
            <w:kern w:val="16"/>
            <w:position w:val="2"/>
            <w:sz w:val="20"/>
            <w:szCs w:val="24"/>
          </w:rPr>
          <w:delText>5.6. При заключении настоящего Договора  ТУРАГЕНТ предоставил  ЗАКАЗЧИКУ полную информацию о порядке пересечения границы (в том числе о таможенных, иммиграционных, пограничных и иных правилах), требованиях к выездным и иным документам. Подписанием договора ЗАКАЗЧИК подтверждает получение данной информации и обязуется соблюдать установленные правила и требования (в том числе применительно к документам ЗАКАЗЧИКА). ТУРАГЕНТ не несет ответственность за допущенные ЗАКАЗЧИКОМ нарушения установленных правил и требований, в том числе требований к наличию и оформлению документов ЗАКАЗЧИКА, а также за действия и решения пограничных, таможенных и иных органов власти или других ответственных лиц.</w:delText>
        </w:r>
      </w:del>
    </w:p>
    <w:p w:rsidR="0096632A" w:rsidRPr="00B206F3" w:rsidDel="00D34719" w:rsidRDefault="0096632A" w:rsidP="00171D25">
      <w:pPr>
        <w:tabs>
          <w:tab w:val="left" w:pos="0"/>
        </w:tabs>
        <w:spacing w:after="0" w:line="276" w:lineRule="auto"/>
        <w:ind w:firstLine="284"/>
        <w:jc w:val="both"/>
        <w:outlineLvl w:val="0"/>
        <w:rPr>
          <w:del w:id="286" w:author="Виктория" w:date="2023-01-13T00:25:00Z"/>
          <w:rFonts w:ascii="Tahoma" w:hAnsi="Tahoma" w:cs="Tahoma"/>
          <w:spacing w:val="-4"/>
          <w:kern w:val="16"/>
          <w:position w:val="2"/>
          <w:sz w:val="20"/>
          <w:szCs w:val="24"/>
        </w:rPr>
      </w:pPr>
      <w:del w:id="287" w:author="Виктория" w:date="2023-01-13T00:25:00Z">
        <w:r w:rsidRPr="00B206F3" w:rsidDel="00D34719">
          <w:rPr>
            <w:rFonts w:ascii="Tahoma" w:hAnsi="Tahoma" w:cs="Tahoma"/>
            <w:spacing w:val="-4"/>
            <w:kern w:val="16"/>
            <w:position w:val="2"/>
            <w:sz w:val="20"/>
            <w:szCs w:val="24"/>
          </w:rPr>
          <w:delText>Решением пограничных, таможенных органов или других ответственных лиц туристу может быть отказано в возможности выезда (въезда) из страны, возможности полета по авиабилету или проживании в забронированном отеле по причинам:</w:delText>
        </w:r>
      </w:del>
    </w:p>
    <w:p w:rsidR="0096632A" w:rsidRPr="00B206F3" w:rsidDel="00D34719" w:rsidRDefault="0096632A" w:rsidP="00171D25">
      <w:pPr>
        <w:tabs>
          <w:tab w:val="left" w:pos="0"/>
        </w:tabs>
        <w:spacing w:after="0" w:line="276" w:lineRule="auto"/>
        <w:ind w:firstLine="284"/>
        <w:jc w:val="both"/>
        <w:outlineLvl w:val="0"/>
        <w:rPr>
          <w:del w:id="288" w:author="Виктория" w:date="2023-01-13T00:25:00Z"/>
          <w:rFonts w:ascii="Tahoma" w:hAnsi="Tahoma" w:cs="Tahoma"/>
          <w:spacing w:val="-4"/>
          <w:kern w:val="16"/>
          <w:position w:val="2"/>
          <w:sz w:val="20"/>
          <w:szCs w:val="24"/>
        </w:rPr>
      </w:pPr>
      <w:del w:id="289" w:author="Виктория" w:date="2023-01-13T00:25:00Z">
        <w:r w:rsidRPr="00B206F3" w:rsidDel="00D34719">
          <w:rPr>
            <w:rFonts w:ascii="Tahoma" w:hAnsi="Tahoma" w:cs="Tahoma"/>
            <w:spacing w:val="-4"/>
            <w:kern w:val="16"/>
            <w:position w:val="2"/>
            <w:sz w:val="20"/>
            <w:szCs w:val="24"/>
          </w:rPr>
          <w:delText>- отсутствия надлежащих документов (их правильного оформления);</w:delText>
        </w:r>
      </w:del>
    </w:p>
    <w:p w:rsidR="0096632A" w:rsidRPr="00B206F3" w:rsidDel="00D34719" w:rsidRDefault="0096632A" w:rsidP="00171D25">
      <w:pPr>
        <w:tabs>
          <w:tab w:val="left" w:pos="0"/>
        </w:tabs>
        <w:spacing w:after="0" w:line="276" w:lineRule="auto"/>
        <w:ind w:firstLine="284"/>
        <w:jc w:val="both"/>
        <w:outlineLvl w:val="0"/>
        <w:rPr>
          <w:del w:id="290" w:author="Виктория" w:date="2023-01-13T00:25:00Z"/>
          <w:rFonts w:ascii="Tahoma" w:hAnsi="Tahoma" w:cs="Tahoma"/>
          <w:spacing w:val="-4"/>
          <w:kern w:val="16"/>
          <w:position w:val="2"/>
          <w:sz w:val="20"/>
          <w:szCs w:val="24"/>
        </w:rPr>
      </w:pPr>
      <w:del w:id="291" w:author="Виктория" w:date="2023-01-13T00:25:00Z">
        <w:r w:rsidRPr="00B206F3" w:rsidDel="00D34719">
          <w:rPr>
            <w:rFonts w:ascii="Tahoma" w:hAnsi="Tahoma" w:cs="Tahoma"/>
            <w:spacing w:val="-4"/>
            <w:kern w:val="16"/>
            <w:position w:val="2"/>
            <w:sz w:val="20"/>
            <w:szCs w:val="24"/>
          </w:rPr>
          <w:delText>- нарушения правопорядка или причинения беспокойства окружающим;</w:delText>
        </w:r>
      </w:del>
    </w:p>
    <w:p w:rsidR="0096632A" w:rsidRPr="00B206F3" w:rsidDel="00D34719" w:rsidRDefault="0096632A" w:rsidP="00171D25">
      <w:pPr>
        <w:tabs>
          <w:tab w:val="left" w:pos="0"/>
        </w:tabs>
        <w:spacing w:after="0" w:line="276" w:lineRule="auto"/>
        <w:ind w:firstLine="284"/>
        <w:jc w:val="both"/>
        <w:outlineLvl w:val="0"/>
        <w:rPr>
          <w:del w:id="292" w:author="Виктория" w:date="2023-01-13T00:25:00Z"/>
          <w:rFonts w:ascii="Tahoma" w:hAnsi="Tahoma" w:cs="Tahoma"/>
          <w:spacing w:val="-4"/>
          <w:kern w:val="16"/>
          <w:position w:val="2"/>
          <w:sz w:val="20"/>
          <w:szCs w:val="24"/>
        </w:rPr>
      </w:pPr>
      <w:del w:id="293" w:author="Виктория" w:date="2023-01-13T00:25:00Z">
        <w:r w:rsidRPr="00B206F3" w:rsidDel="00D34719">
          <w:rPr>
            <w:rFonts w:ascii="Tahoma" w:hAnsi="Tahoma" w:cs="Tahoma"/>
            <w:spacing w:val="-4"/>
            <w:kern w:val="16"/>
            <w:position w:val="2"/>
            <w:sz w:val="20"/>
            <w:szCs w:val="24"/>
          </w:rPr>
          <w:delText xml:space="preserve">- состояния алкогольного, наркотического и/или иного опьянения или нарушения других правил общественного поведения. </w:delText>
        </w:r>
      </w:del>
    </w:p>
    <w:p w:rsidR="0096632A" w:rsidRPr="00B206F3" w:rsidDel="00D34719" w:rsidRDefault="0096632A" w:rsidP="00171D25">
      <w:pPr>
        <w:tabs>
          <w:tab w:val="left" w:pos="0"/>
        </w:tabs>
        <w:spacing w:after="0" w:line="276" w:lineRule="auto"/>
        <w:ind w:firstLine="284"/>
        <w:jc w:val="both"/>
        <w:outlineLvl w:val="0"/>
        <w:rPr>
          <w:del w:id="294" w:author="Виктория" w:date="2023-01-13T00:25:00Z"/>
          <w:rFonts w:ascii="Tahoma" w:hAnsi="Tahoma" w:cs="Tahoma"/>
          <w:spacing w:val="-4"/>
          <w:kern w:val="16"/>
          <w:position w:val="2"/>
          <w:sz w:val="20"/>
          <w:szCs w:val="24"/>
        </w:rPr>
      </w:pPr>
      <w:del w:id="295" w:author="Виктория" w:date="2023-01-13T00:25:00Z">
        <w:r w:rsidRPr="00B206F3" w:rsidDel="00D34719">
          <w:rPr>
            <w:rFonts w:ascii="Tahoma" w:hAnsi="Tahoma" w:cs="Tahoma"/>
            <w:spacing w:val="-4"/>
            <w:kern w:val="16"/>
            <w:position w:val="2"/>
            <w:sz w:val="20"/>
            <w:szCs w:val="24"/>
          </w:rPr>
          <w:delText xml:space="preserve">Невозможность поездки вследствие указанных обстоятельств или иных случаев несоблюдения ЗАКАЗЧИКОМ установленных норм и требований (в том числе в части требований к документам) влечет последствия согласно положениям действующего законодательства (п. 2 ст. 781 ГК РФ). </w:delText>
        </w:r>
      </w:del>
    </w:p>
    <w:p w:rsidR="0096632A" w:rsidRPr="00B206F3" w:rsidDel="00D34719" w:rsidRDefault="0096632A" w:rsidP="00171D25">
      <w:pPr>
        <w:tabs>
          <w:tab w:val="left" w:pos="0"/>
        </w:tabs>
        <w:spacing w:after="0" w:line="276" w:lineRule="auto"/>
        <w:ind w:firstLine="284"/>
        <w:jc w:val="both"/>
        <w:outlineLvl w:val="0"/>
        <w:rPr>
          <w:del w:id="296" w:author="Виктория" w:date="2023-01-13T00:25:00Z"/>
          <w:rFonts w:ascii="Tahoma" w:hAnsi="Tahoma" w:cs="Tahoma"/>
          <w:spacing w:val="-4"/>
          <w:kern w:val="16"/>
          <w:position w:val="2"/>
          <w:sz w:val="20"/>
          <w:szCs w:val="24"/>
        </w:rPr>
      </w:pPr>
      <w:del w:id="297" w:author="Виктория" w:date="2023-01-13T00:25:00Z">
        <w:r w:rsidRPr="00B206F3" w:rsidDel="00D34719">
          <w:rPr>
            <w:rFonts w:ascii="Tahoma" w:hAnsi="Tahoma" w:cs="Tahoma"/>
            <w:spacing w:val="-4"/>
            <w:kern w:val="16"/>
            <w:position w:val="2"/>
            <w:sz w:val="20"/>
            <w:szCs w:val="24"/>
          </w:rPr>
          <w:delText>В указанных в настоящем пункте случаях стоимость туристского продукта и сервисный сбор ТУРАГЕНТА не возвращаются, случай рассматривается как невозможность оказания услуг по вине туриста. ЗАКАЗЧИК оплачивает все дополнительные расходы, возникшие по причине его противозаконного поведения.</w:delText>
        </w:r>
      </w:del>
    </w:p>
    <w:p w:rsidR="0096632A" w:rsidRPr="00B206F3" w:rsidDel="00D34719" w:rsidRDefault="0096632A" w:rsidP="00171D25">
      <w:pPr>
        <w:tabs>
          <w:tab w:val="left" w:pos="0"/>
        </w:tabs>
        <w:spacing w:after="0" w:line="276" w:lineRule="auto"/>
        <w:ind w:firstLine="284"/>
        <w:jc w:val="both"/>
        <w:outlineLvl w:val="0"/>
        <w:rPr>
          <w:del w:id="298" w:author="Виктория" w:date="2023-01-13T00:25:00Z"/>
          <w:rFonts w:ascii="Tahoma" w:hAnsi="Tahoma" w:cs="Tahoma"/>
          <w:spacing w:val="-4"/>
          <w:kern w:val="16"/>
          <w:position w:val="2"/>
          <w:sz w:val="20"/>
          <w:szCs w:val="24"/>
        </w:rPr>
      </w:pPr>
      <w:del w:id="299" w:author="Виктория" w:date="2023-01-13T00:25:00Z">
        <w:r w:rsidRPr="00B206F3" w:rsidDel="00D34719">
          <w:rPr>
            <w:rFonts w:ascii="Tahoma" w:hAnsi="Tahoma" w:cs="Tahoma"/>
            <w:spacing w:val="-4"/>
            <w:kern w:val="16"/>
            <w:position w:val="2"/>
            <w:sz w:val="20"/>
            <w:szCs w:val="24"/>
          </w:rPr>
          <w:delText>5.7. Редактирование, изменение/замена фамилий, имен туристов, дат рождения, данных загранпаспортов, сроков поездки и/или заказ другого отеля, авиаперелета, после отображения статуса запроса на бронирование «Доступно к оплате», считается новым запросом на бронирование. При этом ТУРАГЕНТ вправе удержать с ЗАКАЗЧИКА в пользу ТУРОПЕРАТОРА фактически понесенные расходы. Оплаченный сервисный сбор ТУРАГЕНТА в указанном в настоящем пункте случае не возвращаются.</w:delText>
        </w:r>
      </w:del>
    </w:p>
    <w:p w:rsidR="0096632A" w:rsidRPr="00B206F3" w:rsidDel="00D34719" w:rsidRDefault="0096632A" w:rsidP="00171D25">
      <w:pPr>
        <w:tabs>
          <w:tab w:val="left" w:pos="0"/>
        </w:tabs>
        <w:spacing w:after="0" w:line="276" w:lineRule="auto"/>
        <w:ind w:firstLine="284"/>
        <w:jc w:val="both"/>
        <w:outlineLvl w:val="0"/>
        <w:rPr>
          <w:del w:id="300" w:author="Виктория" w:date="2023-01-13T00:25:00Z"/>
          <w:rFonts w:ascii="Tahoma" w:hAnsi="Tahoma" w:cs="Tahoma"/>
          <w:spacing w:val="-4"/>
          <w:kern w:val="16"/>
          <w:position w:val="2"/>
          <w:sz w:val="20"/>
          <w:szCs w:val="24"/>
        </w:rPr>
      </w:pPr>
      <w:del w:id="301"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каждую модификацию бронирования (исправление ошибок в фамилии, исправление неточностей в бронировании, допущенных по вине ЗАКАЗЧИКА, изменение типа питания и т.п.) ЗАКАЗЧИК  выплачивает ТУРАГЕНТУ для последующей передаче ТУРОПЕРАТОРУ сумму в размере, указанном в Системе бронирования, за оказание ТУРОПЕРАТОРОМ  услуг по обеспечению бронирования турпродукта с учетом вышеуказанной модификации бронирования.</w:delText>
        </w:r>
      </w:del>
    </w:p>
    <w:p w:rsidR="0096632A" w:rsidDel="00D34719" w:rsidRDefault="0096632A" w:rsidP="00171D25">
      <w:pPr>
        <w:tabs>
          <w:tab w:val="left" w:pos="0"/>
        </w:tabs>
        <w:spacing w:after="0" w:line="276" w:lineRule="auto"/>
        <w:ind w:firstLine="284"/>
        <w:jc w:val="both"/>
        <w:outlineLvl w:val="0"/>
        <w:rPr>
          <w:del w:id="302" w:author="Виктория" w:date="2023-01-13T00:25:00Z"/>
          <w:rFonts w:ascii="Tahoma" w:hAnsi="Tahoma" w:cs="Tahoma"/>
          <w:spacing w:val="-4"/>
          <w:kern w:val="16"/>
          <w:position w:val="2"/>
          <w:sz w:val="20"/>
          <w:szCs w:val="24"/>
        </w:rPr>
      </w:pPr>
      <w:del w:id="303"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внесение изменений в авиабилет в соответствии с указанным пунктом, иностранный туроператор имеет право увеличить стоимость тура на 20 (двадцать) у.е., в связи с чем ЗАКАЗЧИК обязуется в указанном случае при необходимости оплатить денежные средства в размере 20 (двадцать) у.е. в рублях по курсу иностранного туроператора, указанного на Сайте на день оплаты за каждый авиабилет.</w:delText>
        </w:r>
      </w:del>
    </w:p>
    <w:p w:rsidR="00D1639C" w:rsidRPr="00B206F3" w:rsidDel="00D34719" w:rsidRDefault="00D1639C" w:rsidP="00771FE4">
      <w:pPr>
        <w:tabs>
          <w:tab w:val="left" w:pos="142"/>
        </w:tabs>
        <w:spacing w:after="0" w:line="276" w:lineRule="auto"/>
        <w:ind w:firstLine="567"/>
        <w:jc w:val="both"/>
        <w:outlineLvl w:val="0"/>
        <w:rPr>
          <w:del w:id="304" w:author="Виктория" w:date="2023-01-13T00:25:00Z"/>
          <w:rFonts w:ascii="Tahoma" w:hAnsi="Tahoma" w:cs="Tahoma"/>
          <w:spacing w:val="-4"/>
          <w:kern w:val="16"/>
          <w:position w:val="2"/>
          <w:sz w:val="20"/>
          <w:szCs w:val="24"/>
        </w:rPr>
      </w:pPr>
    </w:p>
    <w:p w:rsidR="00D631E3" w:rsidRPr="00B206F3" w:rsidDel="00D34719" w:rsidRDefault="0092791D" w:rsidP="00D1639C">
      <w:pPr>
        <w:tabs>
          <w:tab w:val="left" w:pos="142"/>
        </w:tabs>
        <w:spacing w:after="0" w:line="276" w:lineRule="auto"/>
        <w:ind w:firstLine="567"/>
        <w:jc w:val="center"/>
        <w:outlineLvl w:val="0"/>
        <w:rPr>
          <w:del w:id="305" w:author="Виктория" w:date="2023-01-13T00:25:00Z"/>
          <w:rFonts w:ascii="Tahoma" w:hAnsi="Tahoma" w:cs="Tahoma"/>
          <w:b/>
          <w:spacing w:val="-4"/>
          <w:kern w:val="16"/>
          <w:position w:val="2"/>
          <w:sz w:val="20"/>
          <w:szCs w:val="24"/>
        </w:rPr>
      </w:pPr>
      <w:del w:id="306" w:author="Виктория" w:date="2023-01-13T00:25:00Z">
        <w:r w:rsidRPr="00B206F3" w:rsidDel="00D34719">
          <w:rPr>
            <w:rFonts w:ascii="Tahoma" w:hAnsi="Tahoma" w:cs="Tahoma"/>
            <w:b/>
            <w:spacing w:val="-4"/>
            <w:kern w:val="16"/>
            <w:position w:val="2"/>
            <w:sz w:val="20"/>
            <w:szCs w:val="24"/>
          </w:rPr>
          <w:delText>6</w:delText>
        </w:r>
        <w:r w:rsidR="00D1639C" w:rsidRPr="00B206F3" w:rsidDel="00D34719">
          <w:rPr>
            <w:rFonts w:ascii="Tahoma" w:hAnsi="Tahoma" w:cs="Tahoma"/>
            <w:b/>
            <w:spacing w:val="-4"/>
            <w:kern w:val="16"/>
            <w:position w:val="2"/>
            <w:sz w:val="20"/>
            <w:szCs w:val="24"/>
          </w:rPr>
          <w:delText xml:space="preserve">. Финансовое обеспечение </w:delText>
        </w:r>
      </w:del>
    </w:p>
    <w:p w:rsidR="00D631E3" w:rsidRPr="00B206F3" w:rsidDel="00D34719" w:rsidRDefault="00D631E3" w:rsidP="00171D25">
      <w:pPr>
        <w:tabs>
          <w:tab w:val="left" w:pos="0"/>
        </w:tabs>
        <w:spacing w:after="0" w:line="276" w:lineRule="auto"/>
        <w:ind w:firstLine="284"/>
        <w:jc w:val="both"/>
        <w:outlineLvl w:val="0"/>
        <w:rPr>
          <w:del w:id="307" w:author="Виктория" w:date="2023-01-13T00:25:00Z"/>
          <w:rFonts w:ascii="Tahoma" w:hAnsi="Tahoma" w:cs="Tahoma"/>
          <w:spacing w:val="-4"/>
          <w:kern w:val="16"/>
          <w:position w:val="2"/>
          <w:sz w:val="20"/>
          <w:szCs w:val="24"/>
        </w:rPr>
      </w:pPr>
      <w:del w:id="308" w:author="Виктория" w:date="2023-01-13T00:25:00Z">
        <w:r w:rsidRPr="00B206F3" w:rsidDel="00D34719">
          <w:rPr>
            <w:rFonts w:ascii="Tahoma" w:hAnsi="Tahoma" w:cs="Tahoma"/>
            <w:spacing w:val="-4"/>
            <w:kern w:val="16"/>
            <w:position w:val="2"/>
            <w:sz w:val="20"/>
            <w:szCs w:val="24"/>
          </w:rPr>
          <w:delText>6.1. Основанием для выплаты денежной суммы по договору страхования ответственности ТУРОПЕРАТОРА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(до 01.01.2017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(начиная с 01.01.2017).</w:delText>
        </w:r>
      </w:del>
    </w:p>
    <w:p w:rsidR="00D631E3" w:rsidRPr="00B206F3" w:rsidDel="00D34719" w:rsidRDefault="00D631E3" w:rsidP="00171D25">
      <w:pPr>
        <w:tabs>
          <w:tab w:val="left" w:pos="0"/>
        </w:tabs>
        <w:spacing w:after="0" w:line="276" w:lineRule="auto"/>
        <w:ind w:firstLine="284"/>
        <w:jc w:val="both"/>
        <w:outlineLvl w:val="0"/>
        <w:rPr>
          <w:del w:id="309" w:author="Виктория" w:date="2023-01-13T00:25:00Z"/>
          <w:rFonts w:ascii="Tahoma" w:hAnsi="Tahoma" w:cs="Tahoma"/>
          <w:spacing w:val="-4"/>
          <w:kern w:val="16"/>
          <w:position w:val="2"/>
          <w:sz w:val="20"/>
          <w:szCs w:val="24"/>
        </w:rPr>
      </w:pPr>
      <w:del w:id="310" w:author="Виктория" w:date="2023-01-13T00:25:00Z">
        <w:r w:rsidRPr="00B206F3" w:rsidDel="00D34719">
          <w:rPr>
            <w:rFonts w:ascii="Tahoma" w:hAnsi="Tahoma" w:cs="Tahoma"/>
            <w:spacing w:val="-4"/>
            <w:kern w:val="16"/>
            <w:position w:val="2"/>
            <w:sz w:val="20"/>
            <w:szCs w:val="24"/>
          </w:rPr>
          <w:delText>В указанных случаях турист и (или) иной заказчик или его законный представитель вправе в пределах суммы финансового обеспечения предъявить письменное требование о выплате страхового возмещения непосредственно организации, предоставившей финансовое обеспечение. В данном требовании должны быть указаны сведения, предусмотренные статьёй 17.5 ФЗ «Об основах туристской деятельности», к требованию должны быть также приложены документы, предусмотренные указанной нормой. Данное требование может быть предъявлено туристом и (или) иным заказчиком лицу, предоставившим финансовое обеспечение ответственности туроператора, в период срока действия финансового обеспечения ответственности туроператора с учётом срока исковой давности (после 01.01.2017 требование может быть предъявлено в течение срока исковой давности по основанию, возникшему в период срока действия финансового обеспечения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11" w:author="Виктория" w:date="2023-01-13T00:25:00Z"/>
          <w:rFonts w:ascii="Tahoma" w:hAnsi="Tahoma" w:cs="Tahoma"/>
          <w:spacing w:val="-4"/>
          <w:kern w:val="16"/>
          <w:position w:val="2"/>
          <w:sz w:val="20"/>
          <w:szCs w:val="24"/>
        </w:rPr>
      </w:pPr>
      <w:del w:id="312" w:author="Виктория" w:date="2023-01-13T00:25:00Z">
        <w:r w:rsidRPr="00B206F3" w:rsidDel="00D34719">
          <w:rPr>
            <w:rFonts w:ascii="Tahoma" w:hAnsi="Tahoma" w:cs="Tahoma"/>
            <w:spacing w:val="-4"/>
            <w:kern w:val="16"/>
            <w:position w:val="2"/>
            <w:sz w:val="20"/>
            <w:szCs w:val="24"/>
          </w:rPr>
          <w:delTex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delText>
        </w:r>
      </w:del>
    </w:p>
    <w:p w:rsidR="00D631E3" w:rsidRPr="00B206F3" w:rsidDel="00D34719" w:rsidRDefault="00D631E3" w:rsidP="00171D25">
      <w:pPr>
        <w:tabs>
          <w:tab w:val="left" w:pos="0"/>
        </w:tabs>
        <w:spacing w:after="0" w:line="276" w:lineRule="auto"/>
        <w:ind w:firstLine="284"/>
        <w:jc w:val="both"/>
        <w:outlineLvl w:val="0"/>
        <w:rPr>
          <w:del w:id="313" w:author="Виктория" w:date="2023-01-13T00:25:00Z"/>
          <w:rFonts w:ascii="Tahoma" w:hAnsi="Tahoma" w:cs="Tahoma"/>
          <w:spacing w:val="-4"/>
          <w:kern w:val="16"/>
          <w:position w:val="2"/>
          <w:sz w:val="20"/>
          <w:szCs w:val="24"/>
        </w:rPr>
      </w:pPr>
      <w:del w:id="314" w:author="Виктория" w:date="2023-01-13T00:25:00Z">
        <w:r w:rsidRPr="00B206F3" w:rsidDel="00D34719">
          <w:rPr>
            <w:rFonts w:ascii="Tahoma" w:hAnsi="Tahoma" w:cs="Tahoma"/>
            <w:spacing w:val="-4"/>
            <w:kern w:val="16"/>
            <w:position w:val="2"/>
            <w:sz w:val="20"/>
            <w:szCs w:val="24"/>
          </w:rPr>
          <w:delText>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по причине невозможности исполнения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15" w:author="Виктория" w:date="2023-01-13T00:25:00Z"/>
          <w:rFonts w:ascii="Tahoma" w:hAnsi="Tahoma" w:cs="Tahoma"/>
          <w:spacing w:val="-4"/>
          <w:kern w:val="16"/>
          <w:position w:val="2"/>
          <w:sz w:val="20"/>
          <w:szCs w:val="24"/>
        </w:rPr>
      </w:pPr>
      <w:del w:id="316" w:author="Виктория" w:date="2023-01-13T00:25:00Z">
        <w:r w:rsidRPr="00B206F3" w:rsidDel="00D34719">
          <w:rPr>
            <w:rFonts w:ascii="Tahoma" w:hAnsi="Tahoma" w:cs="Tahoma"/>
            <w:spacing w:val="-4"/>
            <w:kern w:val="16"/>
            <w:position w:val="2"/>
            <w:sz w:val="20"/>
            <w:szCs w:val="24"/>
          </w:rPr>
          <w:delText xml:space="preserve">Дата начала сбора требований о возмещении денежных средств устанавливается объединением туроператоров. </w:delText>
        </w:r>
      </w:del>
    </w:p>
    <w:p w:rsidR="00D631E3" w:rsidRPr="00B206F3" w:rsidDel="00D34719" w:rsidRDefault="00D631E3" w:rsidP="00171D25">
      <w:pPr>
        <w:tabs>
          <w:tab w:val="left" w:pos="0"/>
        </w:tabs>
        <w:spacing w:after="0" w:line="276" w:lineRule="auto"/>
        <w:ind w:firstLine="284"/>
        <w:jc w:val="both"/>
        <w:outlineLvl w:val="0"/>
        <w:rPr>
          <w:del w:id="317" w:author="Виктория" w:date="2023-01-13T00:25:00Z"/>
          <w:rFonts w:ascii="Tahoma" w:hAnsi="Tahoma" w:cs="Tahoma"/>
          <w:spacing w:val="-4"/>
          <w:kern w:val="16"/>
          <w:position w:val="2"/>
          <w:sz w:val="20"/>
          <w:szCs w:val="24"/>
        </w:rPr>
      </w:pPr>
      <w:del w:id="318" w:author="Виктория" w:date="2023-01-13T00:25:00Z">
        <w:r w:rsidRPr="00B206F3" w:rsidDel="00D34719">
          <w:rPr>
            <w:rFonts w:ascii="Tahoma" w:hAnsi="Tahoma" w:cs="Tahoma"/>
            <w:spacing w:val="-4"/>
            <w:kern w:val="16"/>
            <w:position w:val="2"/>
            <w:sz w:val="20"/>
            <w:szCs w:val="24"/>
          </w:rPr>
          <w:delText>Объединение туроператоров в течение 90 (девяносто)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delText>
        </w:r>
      </w:del>
    </w:p>
    <w:p w:rsidR="00D631E3" w:rsidRPr="00B206F3" w:rsidDel="00D34719" w:rsidRDefault="00D631E3" w:rsidP="00171D25">
      <w:pPr>
        <w:tabs>
          <w:tab w:val="left" w:pos="0"/>
        </w:tabs>
        <w:spacing w:after="0" w:line="276" w:lineRule="auto"/>
        <w:ind w:firstLine="284"/>
        <w:jc w:val="both"/>
        <w:outlineLvl w:val="0"/>
        <w:rPr>
          <w:del w:id="319" w:author="Виктория" w:date="2023-01-13T00:25:00Z"/>
          <w:rFonts w:ascii="Tahoma" w:hAnsi="Tahoma" w:cs="Tahoma"/>
          <w:spacing w:val="-4"/>
          <w:kern w:val="16"/>
          <w:position w:val="2"/>
          <w:sz w:val="20"/>
          <w:szCs w:val="24"/>
        </w:rPr>
      </w:pPr>
      <w:del w:id="320" w:author="Виктория" w:date="2023-01-13T00:25:00Z">
        <w:r w:rsidRPr="00B206F3" w:rsidDel="00D34719">
          <w:rPr>
            <w:rFonts w:ascii="Tahoma" w:hAnsi="Tahoma" w:cs="Tahoma"/>
            <w:spacing w:val="-4"/>
            <w:kern w:val="16"/>
            <w:position w:val="2"/>
            <w:sz w:val="20"/>
            <w:szCs w:val="24"/>
          </w:rPr>
          <w:delText xml:space="preserve">По истечении вышеуказанного срока объединение туроператоров в течение 10 (десяти)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w:delText>
        </w:r>
      </w:del>
    </w:p>
    <w:p w:rsidR="00D631E3" w:rsidRPr="00B206F3" w:rsidDel="00D34719" w:rsidRDefault="00D631E3" w:rsidP="00171D25">
      <w:pPr>
        <w:tabs>
          <w:tab w:val="left" w:pos="0"/>
        </w:tabs>
        <w:spacing w:after="0" w:line="276" w:lineRule="auto"/>
        <w:ind w:firstLine="284"/>
        <w:jc w:val="both"/>
        <w:outlineLvl w:val="0"/>
        <w:rPr>
          <w:del w:id="321" w:author="Виктория" w:date="2023-01-13T00:25:00Z"/>
          <w:rFonts w:ascii="Tahoma" w:hAnsi="Tahoma" w:cs="Tahoma"/>
          <w:spacing w:val="-4"/>
          <w:kern w:val="16"/>
          <w:position w:val="2"/>
          <w:sz w:val="20"/>
          <w:szCs w:val="24"/>
        </w:rPr>
      </w:pPr>
      <w:del w:id="322" w:author="Виктория" w:date="2023-01-13T00:25:00Z">
        <w:r w:rsidRPr="00B206F3" w:rsidDel="00D34719">
          <w:rPr>
            <w:rFonts w:ascii="Tahoma" w:hAnsi="Tahoma" w:cs="Tahoma"/>
            <w:spacing w:val="-4"/>
            <w:kern w:val="16"/>
            <w:position w:val="2"/>
            <w:sz w:val="20"/>
            <w:szCs w:val="24"/>
          </w:rPr>
          <w:delText>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delText>
        </w:r>
      </w:del>
    </w:p>
    <w:p w:rsidR="00D631E3" w:rsidRPr="00B206F3" w:rsidDel="00D34719" w:rsidRDefault="00D631E3" w:rsidP="00171D25">
      <w:pPr>
        <w:tabs>
          <w:tab w:val="left" w:pos="0"/>
        </w:tabs>
        <w:spacing w:after="0" w:line="276" w:lineRule="auto"/>
        <w:ind w:firstLine="284"/>
        <w:jc w:val="both"/>
        <w:outlineLvl w:val="0"/>
        <w:rPr>
          <w:del w:id="323" w:author="Виктория" w:date="2023-01-13T00:25:00Z"/>
          <w:rFonts w:ascii="Tahoma" w:hAnsi="Tahoma" w:cs="Tahoma"/>
          <w:spacing w:val="-4"/>
          <w:kern w:val="16"/>
          <w:position w:val="2"/>
          <w:sz w:val="20"/>
          <w:szCs w:val="24"/>
        </w:rPr>
      </w:pPr>
      <w:del w:id="324" w:author="Виктория" w:date="2023-01-13T00:25:00Z">
        <w:r w:rsidRPr="00B206F3" w:rsidDel="00D34719">
          <w:rPr>
            <w:rFonts w:ascii="Tahoma" w:hAnsi="Tahoma" w:cs="Tahoma"/>
            <w:spacing w:val="-4"/>
            <w:kern w:val="16"/>
            <w:position w:val="2"/>
            <w:sz w:val="20"/>
            <w:szCs w:val="24"/>
          </w:rPr>
          <w:delText>К требованию о возмещении денежных средств прилагаются:</w:delText>
        </w:r>
      </w:del>
    </w:p>
    <w:p w:rsidR="00D631E3" w:rsidRPr="00B206F3" w:rsidDel="00D34719" w:rsidRDefault="00D631E3" w:rsidP="00171D25">
      <w:pPr>
        <w:tabs>
          <w:tab w:val="left" w:pos="0"/>
        </w:tabs>
        <w:spacing w:after="0" w:line="276" w:lineRule="auto"/>
        <w:ind w:firstLine="284"/>
        <w:jc w:val="both"/>
        <w:outlineLvl w:val="0"/>
        <w:rPr>
          <w:del w:id="325" w:author="Виктория" w:date="2023-01-13T00:25:00Z"/>
          <w:rFonts w:ascii="Tahoma" w:hAnsi="Tahoma" w:cs="Tahoma"/>
          <w:spacing w:val="-4"/>
          <w:kern w:val="16"/>
          <w:position w:val="2"/>
          <w:sz w:val="20"/>
          <w:szCs w:val="24"/>
        </w:rPr>
      </w:pPr>
      <w:del w:id="326" w:author="Виктория" w:date="2023-01-13T00:25:00Z">
        <w:r w:rsidRPr="00B206F3" w:rsidDel="00D34719">
          <w:rPr>
            <w:rFonts w:ascii="Tahoma" w:hAnsi="Tahoma" w:cs="Tahoma"/>
            <w:spacing w:val="-4"/>
            <w:kern w:val="16"/>
            <w:position w:val="2"/>
            <w:sz w:val="20"/>
            <w:szCs w:val="24"/>
          </w:rPr>
          <w:delText>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w:delText>
        </w:r>
      </w:del>
    </w:p>
    <w:p w:rsidR="00D631E3" w:rsidRPr="00B206F3" w:rsidDel="00D34719" w:rsidRDefault="00D631E3" w:rsidP="00171D25">
      <w:pPr>
        <w:tabs>
          <w:tab w:val="left" w:pos="0"/>
        </w:tabs>
        <w:spacing w:after="0" w:line="276" w:lineRule="auto"/>
        <w:ind w:firstLine="284"/>
        <w:jc w:val="both"/>
        <w:outlineLvl w:val="0"/>
        <w:rPr>
          <w:del w:id="327" w:author="Виктория" w:date="2023-01-13T00:25:00Z"/>
          <w:rFonts w:ascii="Tahoma" w:hAnsi="Tahoma" w:cs="Tahoma"/>
          <w:spacing w:val="-4"/>
          <w:kern w:val="16"/>
          <w:position w:val="2"/>
          <w:sz w:val="20"/>
          <w:szCs w:val="24"/>
        </w:rPr>
      </w:pPr>
      <w:del w:id="328" w:author="Виктория" w:date="2023-01-13T00:25:00Z">
        <w:r w:rsidRPr="00B206F3" w:rsidDel="00D34719">
          <w:rPr>
            <w:rFonts w:ascii="Tahoma" w:hAnsi="Tahoma" w:cs="Tahoma"/>
            <w:spacing w:val="-4"/>
            <w:kern w:val="16"/>
            <w:position w:val="2"/>
            <w:sz w:val="20"/>
            <w:szCs w:val="24"/>
          </w:rPr>
          <w:delText>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w:delText>
        </w:r>
      </w:del>
    </w:p>
    <w:p w:rsidR="00D631E3" w:rsidRPr="00B206F3" w:rsidDel="00D34719" w:rsidRDefault="00D631E3" w:rsidP="00171D25">
      <w:pPr>
        <w:tabs>
          <w:tab w:val="left" w:pos="0"/>
        </w:tabs>
        <w:spacing w:after="0" w:line="276" w:lineRule="auto"/>
        <w:ind w:firstLine="284"/>
        <w:jc w:val="both"/>
        <w:outlineLvl w:val="0"/>
        <w:rPr>
          <w:del w:id="329" w:author="Виктория" w:date="2023-01-13T00:25:00Z"/>
          <w:rFonts w:ascii="Tahoma" w:hAnsi="Tahoma" w:cs="Tahoma"/>
          <w:spacing w:val="-4"/>
          <w:kern w:val="16"/>
          <w:position w:val="2"/>
          <w:sz w:val="20"/>
          <w:szCs w:val="24"/>
        </w:rPr>
      </w:pPr>
      <w:del w:id="330" w:author="Виктория" w:date="2023-01-13T00:25:00Z">
        <w:r w:rsidRPr="00B206F3" w:rsidDel="00D34719">
          <w:rPr>
            <w:rFonts w:ascii="Tahoma" w:hAnsi="Tahoma" w:cs="Tahoma"/>
            <w:spacing w:val="-4"/>
            <w:kern w:val="16"/>
            <w:position w:val="2"/>
            <w:sz w:val="20"/>
            <w:szCs w:val="24"/>
          </w:rPr>
          <w:delText>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w:delText>
        </w:r>
      </w:del>
    </w:p>
    <w:p w:rsidR="00D631E3" w:rsidRPr="00B206F3" w:rsidDel="00D34719" w:rsidRDefault="00D631E3" w:rsidP="00171D25">
      <w:pPr>
        <w:tabs>
          <w:tab w:val="left" w:pos="0"/>
        </w:tabs>
        <w:spacing w:after="0" w:line="276" w:lineRule="auto"/>
        <w:ind w:firstLine="284"/>
        <w:jc w:val="both"/>
        <w:outlineLvl w:val="0"/>
        <w:rPr>
          <w:del w:id="331" w:author="Виктория" w:date="2023-01-13T00:25:00Z"/>
          <w:rFonts w:ascii="Tahoma" w:hAnsi="Tahoma" w:cs="Tahoma"/>
          <w:spacing w:val="-4"/>
          <w:kern w:val="16"/>
          <w:position w:val="2"/>
          <w:sz w:val="20"/>
          <w:szCs w:val="24"/>
        </w:rPr>
      </w:pPr>
      <w:del w:id="332" w:author="Виктория" w:date="2023-01-13T00:25:00Z">
        <w:r w:rsidRPr="00B206F3" w:rsidDel="00D34719">
          <w:rPr>
            <w:rFonts w:ascii="Tahoma" w:hAnsi="Tahoma" w:cs="Tahoma"/>
            <w:spacing w:val="-4"/>
            <w:kern w:val="16"/>
            <w:position w:val="2"/>
            <w:sz w:val="20"/>
            <w:szCs w:val="24"/>
          </w:rPr>
          <w:delText>г) документы, подтверждающие реальный ущерб, или надлежащим образом удостоверенные копии таких документов;</w:delText>
        </w:r>
      </w:del>
    </w:p>
    <w:p w:rsidR="00D631E3" w:rsidRPr="00B206F3" w:rsidDel="00D34719" w:rsidRDefault="00D631E3" w:rsidP="00171D25">
      <w:pPr>
        <w:tabs>
          <w:tab w:val="left" w:pos="0"/>
        </w:tabs>
        <w:spacing w:after="0" w:line="276" w:lineRule="auto"/>
        <w:ind w:firstLine="284"/>
        <w:jc w:val="both"/>
        <w:outlineLvl w:val="0"/>
        <w:rPr>
          <w:del w:id="333" w:author="Виктория" w:date="2023-01-13T00:25:00Z"/>
          <w:rFonts w:ascii="Tahoma" w:hAnsi="Tahoma" w:cs="Tahoma"/>
          <w:spacing w:val="-4"/>
          <w:kern w:val="16"/>
          <w:position w:val="2"/>
          <w:sz w:val="20"/>
          <w:szCs w:val="24"/>
        </w:rPr>
      </w:pPr>
      <w:del w:id="334" w:author="Виктория" w:date="2023-01-13T00:25:00Z">
        <w:r w:rsidRPr="00B206F3" w:rsidDel="00D34719">
          <w:rPr>
            <w:rFonts w:ascii="Tahoma" w:hAnsi="Tahoma" w:cs="Tahoma"/>
            <w:spacing w:val="-4"/>
            <w:kern w:val="16"/>
            <w:position w:val="2"/>
            <w:sz w:val="20"/>
            <w:szCs w:val="24"/>
          </w:rPr>
          <w:delText>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delText>
        </w:r>
      </w:del>
    </w:p>
    <w:p w:rsidR="00D631E3" w:rsidRPr="00B206F3" w:rsidDel="00D34719" w:rsidRDefault="00D631E3" w:rsidP="00171D25">
      <w:pPr>
        <w:tabs>
          <w:tab w:val="left" w:pos="0"/>
        </w:tabs>
        <w:spacing w:after="0" w:line="276" w:lineRule="auto"/>
        <w:ind w:firstLine="284"/>
        <w:jc w:val="both"/>
        <w:outlineLvl w:val="0"/>
        <w:rPr>
          <w:del w:id="335" w:author="Виктория" w:date="2023-01-13T00:25:00Z"/>
          <w:rFonts w:ascii="Tahoma" w:hAnsi="Tahoma" w:cs="Tahoma"/>
          <w:spacing w:val="-4"/>
          <w:kern w:val="16"/>
          <w:position w:val="2"/>
          <w:sz w:val="20"/>
          <w:szCs w:val="24"/>
        </w:rPr>
      </w:pPr>
      <w:del w:id="336" w:author="Виктория" w:date="2023-01-13T00:25:00Z">
        <w:r w:rsidRPr="00B206F3" w:rsidDel="00D34719">
          <w:rPr>
            <w:rFonts w:ascii="Tahoma" w:hAnsi="Tahoma" w:cs="Tahoma"/>
            <w:spacing w:val="-4"/>
            <w:kern w:val="16"/>
            <w:position w:val="2"/>
            <w:sz w:val="20"/>
            <w:szCs w:val="24"/>
          </w:rPr>
          <w:delText>е) документы, подтверждающие полномочия представителя туриста или иного заказчика.</w:delText>
        </w:r>
      </w:del>
    </w:p>
    <w:p w:rsidR="00D631E3" w:rsidRPr="00B206F3" w:rsidDel="00D34719" w:rsidRDefault="00D631E3" w:rsidP="00171D25">
      <w:pPr>
        <w:tabs>
          <w:tab w:val="left" w:pos="0"/>
        </w:tabs>
        <w:spacing w:after="0" w:line="276" w:lineRule="auto"/>
        <w:ind w:firstLine="284"/>
        <w:jc w:val="both"/>
        <w:outlineLvl w:val="0"/>
        <w:rPr>
          <w:del w:id="337" w:author="Виктория" w:date="2023-01-13T00:25:00Z"/>
          <w:rFonts w:ascii="Tahoma" w:hAnsi="Tahoma" w:cs="Tahoma"/>
          <w:spacing w:val="-4"/>
          <w:kern w:val="16"/>
          <w:position w:val="2"/>
          <w:sz w:val="20"/>
          <w:szCs w:val="24"/>
        </w:rPr>
      </w:pPr>
      <w:del w:id="338" w:author="Виктория" w:date="2023-01-13T00:25:00Z">
        <w:r w:rsidRPr="00B206F3" w:rsidDel="00D34719">
          <w:rPr>
            <w:rFonts w:ascii="Tahoma" w:hAnsi="Tahoma" w:cs="Tahoma"/>
            <w:spacing w:val="-4"/>
            <w:kern w:val="16"/>
            <w:position w:val="2"/>
            <w:sz w:val="20"/>
            <w:szCs w:val="24"/>
          </w:rPr>
          <w:delText>ЗАКАЗЧИКУ разъяснено и понятно, что пункт 6.1 настоящего Договора в части возмещения реального ущерба туристам и (или) иным заказчикам из денежных средств фонда персональной ответственности ТУРОПЕРАТОРА применяется к правоотношениям, возникшим после 01 января 2017 года.</w:delText>
        </w:r>
      </w:del>
    </w:p>
    <w:p w:rsidR="00D631E3" w:rsidRPr="00B206F3" w:rsidDel="00D34719" w:rsidRDefault="00D631E3" w:rsidP="00171D25">
      <w:pPr>
        <w:tabs>
          <w:tab w:val="left" w:pos="0"/>
        </w:tabs>
        <w:spacing w:after="0" w:line="276" w:lineRule="auto"/>
        <w:ind w:firstLine="284"/>
        <w:jc w:val="both"/>
        <w:outlineLvl w:val="0"/>
        <w:rPr>
          <w:del w:id="339" w:author="Виктория" w:date="2023-01-13T00:25:00Z"/>
          <w:rFonts w:ascii="Tahoma" w:hAnsi="Tahoma" w:cs="Tahoma"/>
          <w:spacing w:val="-4"/>
          <w:kern w:val="16"/>
          <w:position w:val="2"/>
          <w:sz w:val="20"/>
          <w:szCs w:val="24"/>
        </w:rPr>
      </w:pPr>
      <w:del w:id="340" w:author="Виктория" w:date="2023-01-13T00:25:00Z">
        <w:r w:rsidRPr="00B206F3" w:rsidDel="00D34719">
          <w:rPr>
            <w:rFonts w:ascii="Tahoma" w:hAnsi="Tahoma" w:cs="Tahoma"/>
            <w:spacing w:val="-4"/>
            <w:kern w:val="16"/>
            <w:position w:val="2"/>
            <w:sz w:val="20"/>
            <w:szCs w:val="24"/>
          </w:rPr>
          <w:delText>6.2. Турист или его законный представитель вправе в пределах установленной договором страхования страховой суммы предъявить Страховщику требование о выплате страхового возмещения в течение срока исковой давности, установленного законодательством Российской Федерации. Требование может быть предъявлено по основаниям, возникшим в течение срока действия договора страхования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41" w:author="Виктория" w:date="2023-01-13T00:25:00Z"/>
          <w:rFonts w:ascii="Tahoma" w:hAnsi="Tahoma" w:cs="Tahoma"/>
          <w:spacing w:val="-4"/>
          <w:kern w:val="16"/>
          <w:position w:val="2"/>
          <w:sz w:val="20"/>
          <w:szCs w:val="24"/>
        </w:rPr>
      </w:pPr>
      <w:del w:id="342" w:author="Виктория" w:date="2023-01-13T00:25:00Z">
        <w:r w:rsidRPr="00B206F3" w:rsidDel="00D34719">
          <w:rPr>
            <w:rFonts w:ascii="Tahoma" w:hAnsi="Tahoma" w:cs="Tahoma"/>
            <w:spacing w:val="-4"/>
            <w:kern w:val="16"/>
            <w:position w:val="2"/>
            <w:sz w:val="20"/>
            <w:szCs w:val="24"/>
          </w:rPr>
          <w:delText xml:space="preserve">6.3. Все документы должны быть составлены на русском языке. В случае, если документы составлены на иностранном языке, ЗАКАЗЧИК обязан предоставить данные документы в нотариально удостоверенном переводе на русский язык. </w:delText>
        </w:r>
      </w:del>
    </w:p>
    <w:p w:rsidR="00D631E3" w:rsidDel="00D34719" w:rsidRDefault="0092791D" w:rsidP="0092791D">
      <w:pPr>
        <w:tabs>
          <w:tab w:val="left" w:pos="142"/>
        </w:tabs>
        <w:spacing w:after="0" w:line="276" w:lineRule="auto"/>
        <w:ind w:firstLine="567"/>
        <w:jc w:val="center"/>
        <w:outlineLvl w:val="0"/>
        <w:rPr>
          <w:del w:id="343" w:author="Виктория" w:date="2023-01-13T00:25:00Z"/>
          <w:rFonts w:ascii="Tahoma" w:hAnsi="Tahoma" w:cs="Tahoma"/>
          <w:b/>
          <w:spacing w:val="-4"/>
          <w:kern w:val="16"/>
          <w:position w:val="2"/>
          <w:sz w:val="20"/>
          <w:szCs w:val="24"/>
        </w:rPr>
      </w:pPr>
      <w:del w:id="344" w:author="Виктория" w:date="2023-01-13T00:25:00Z">
        <w:r w:rsidRPr="00B206F3" w:rsidDel="00D34719">
          <w:rPr>
            <w:rFonts w:ascii="Tahoma" w:hAnsi="Tahoma" w:cs="Tahoma"/>
            <w:b/>
            <w:spacing w:val="-4"/>
            <w:kern w:val="16"/>
            <w:position w:val="2"/>
            <w:sz w:val="20"/>
            <w:szCs w:val="24"/>
          </w:rPr>
          <w:delText>7</w:delText>
        </w:r>
        <w:r w:rsidR="00D631E3" w:rsidRPr="00B206F3" w:rsidDel="00D34719">
          <w:rPr>
            <w:rFonts w:ascii="Tahoma" w:hAnsi="Tahoma" w:cs="Tahoma"/>
            <w:b/>
            <w:spacing w:val="-4"/>
            <w:kern w:val="16"/>
            <w:position w:val="2"/>
            <w:sz w:val="20"/>
            <w:szCs w:val="24"/>
          </w:rPr>
          <w:delText>. О</w:delText>
        </w:r>
        <w:r w:rsidRPr="00B206F3" w:rsidDel="00D34719">
          <w:rPr>
            <w:rFonts w:ascii="Tahoma" w:hAnsi="Tahoma" w:cs="Tahoma"/>
            <w:b/>
            <w:spacing w:val="-4"/>
            <w:kern w:val="16"/>
            <w:position w:val="2"/>
            <w:sz w:val="20"/>
            <w:szCs w:val="24"/>
          </w:rPr>
          <w:delText xml:space="preserve">казание </w:delText>
        </w:r>
        <w:r w:rsidR="00D631E3" w:rsidRPr="00B206F3" w:rsidDel="00D34719">
          <w:rPr>
            <w:rFonts w:ascii="Tahoma" w:hAnsi="Tahoma" w:cs="Tahoma"/>
            <w:b/>
            <w:spacing w:val="-4"/>
            <w:kern w:val="16"/>
            <w:position w:val="2"/>
            <w:sz w:val="20"/>
            <w:szCs w:val="24"/>
          </w:rPr>
          <w:delText>Э</w:delText>
        </w:r>
        <w:r w:rsidRPr="00B206F3" w:rsidDel="00D34719">
          <w:rPr>
            <w:rFonts w:ascii="Tahoma" w:hAnsi="Tahoma" w:cs="Tahoma"/>
            <w:b/>
            <w:spacing w:val="-4"/>
            <w:kern w:val="16"/>
            <w:position w:val="2"/>
            <w:sz w:val="20"/>
            <w:szCs w:val="24"/>
          </w:rPr>
          <w:delText>кстренной</w:delText>
        </w:r>
        <w:r w:rsidR="00D631E3" w:rsidRPr="00B206F3" w:rsidDel="00D34719">
          <w:rPr>
            <w:rFonts w:ascii="Tahoma" w:hAnsi="Tahoma" w:cs="Tahoma"/>
            <w:b/>
            <w:spacing w:val="-4"/>
            <w:kern w:val="16"/>
            <w:position w:val="2"/>
            <w:sz w:val="20"/>
            <w:szCs w:val="24"/>
          </w:rPr>
          <w:delText xml:space="preserve"> </w:delText>
        </w:r>
        <w:r w:rsidRPr="00B206F3" w:rsidDel="00D34719">
          <w:rPr>
            <w:rFonts w:ascii="Tahoma" w:hAnsi="Tahoma" w:cs="Tahoma"/>
            <w:b/>
            <w:spacing w:val="-4"/>
            <w:kern w:val="16"/>
            <w:position w:val="2"/>
            <w:sz w:val="20"/>
            <w:szCs w:val="24"/>
          </w:rPr>
          <w:delText>помощи</w:delText>
        </w:r>
      </w:del>
    </w:p>
    <w:p w:rsidR="00D631E3" w:rsidRPr="00B206F3" w:rsidDel="00D34719" w:rsidRDefault="00D631E3" w:rsidP="00171D25">
      <w:pPr>
        <w:tabs>
          <w:tab w:val="left" w:pos="0"/>
        </w:tabs>
        <w:spacing w:after="0" w:line="276" w:lineRule="auto"/>
        <w:ind w:firstLine="284"/>
        <w:jc w:val="both"/>
        <w:outlineLvl w:val="0"/>
        <w:rPr>
          <w:del w:id="345" w:author="Виктория" w:date="2023-01-13T00:25:00Z"/>
          <w:rFonts w:ascii="Tahoma" w:hAnsi="Tahoma" w:cs="Tahoma"/>
          <w:spacing w:val="-4"/>
          <w:kern w:val="16"/>
          <w:position w:val="2"/>
          <w:sz w:val="20"/>
          <w:szCs w:val="24"/>
        </w:rPr>
      </w:pPr>
      <w:del w:id="346" w:author="Виктория" w:date="2023-01-13T00:25:00Z">
        <w:r w:rsidRPr="00B206F3" w:rsidDel="00D34719">
          <w:rPr>
            <w:rFonts w:ascii="Tahoma" w:hAnsi="Tahoma" w:cs="Tahoma"/>
            <w:spacing w:val="-4"/>
            <w:kern w:val="16"/>
            <w:position w:val="2"/>
            <w:sz w:val="20"/>
            <w:szCs w:val="24"/>
          </w:rPr>
          <w:delText xml:space="preserve">7.1. ТУРАГЕНТ обязан проинформировать туриста ЗАКАЗЧИКА о возможности обратиться за оказанием экстренной помощи в Ассоциацию «Объединение туроператоров в сфере выездного туризма «ТУРПОМОЩЬ». </w:delText>
        </w:r>
      </w:del>
    </w:p>
    <w:p w:rsidR="00D631E3" w:rsidRPr="00B206F3" w:rsidDel="00D34719" w:rsidRDefault="00D631E3" w:rsidP="00171D25">
      <w:pPr>
        <w:tabs>
          <w:tab w:val="left" w:pos="0"/>
        </w:tabs>
        <w:spacing w:after="0" w:line="276" w:lineRule="auto"/>
        <w:ind w:firstLine="284"/>
        <w:jc w:val="both"/>
        <w:outlineLvl w:val="0"/>
        <w:rPr>
          <w:del w:id="347" w:author="Виктория" w:date="2023-01-13T00:25:00Z"/>
          <w:rFonts w:ascii="Tahoma" w:hAnsi="Tahoma" w:cs="Tahoma"/>
          <w:spacing w:val="-4"/>
          <w:kern w:val="16"/>
          <w:position w:val="2"/>
          <w:sz w:val="20"/>
          <w:szCs w:val="24"/>
        </w:rPr>
      </w:pPr>
      <w:del w:id="348" w:author="Виктория" w:date="2023-01-13T00:25:00Z">
        <w:r w:rsidRPr="00B206F3" w:rsidDel="00D34719">
          <w:rPr>
            <w:rFonts w:ascii="Tahoma" w:hAnsi="Tahoma" w:cs="Tahoma"/>
            <w:spacing w:val="-4"/>
            <w:kern w:val="16"/>
            <w:position w:val="2"/>
            <w:sz w:val="20"/>
            <w:szCs w:val="24"/>
          </w:rPr>
          <w:delText xml:space="preserve">7.2. Порядок оказания экстренной помощи регламентирован Правилами оказания экстренной помощи, утвержденными Постановлением Правительства РФ от 27 февраля 2013г. №162 (далее – «Правила»). 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w:delText>
        </w:r>
      </w:del>
    </w:p>
    <w:p w:rsidR="00D631E3" w:rsidRPr="00B206F3" w:rsidDel="00D34719" w:rsidRDefault="00D631E3" w:rsidP="00171D25">
      <w:pPr>
        <w:tabs>
          <w:tab w:val="left" w:pos="0"/>
        </w:tabs>
        <w:spacing w:after="0" w:line="276" w:lineRule="auto"/>
        <w:ind w:firstLine="284"/>
        <w:jc w:val="both"/>
        <w:outlineLvl w:val="0"/>
        <w:rPr>
          <w:del w:id="349" w:author="Виктория" w:date="2023-01-13T00:25:00Z"/>
          <w:rFonts w:ascii="Tahoma" w:hAnsi="Tahoma" w:cs="Tahoma"/>
          <w:spacing w:val="-4"/>
          <w:kern w:val="16"/>
          <w:position w:val="2"/>
          <w:sz w:val="20"/>
          <w:szCs w:val="24"/>
        </w:rPr>
      </w:pPr>
      <w:del w:id="350" w:author="Виктория" w:date="2023-01-13T00:25:00Z">
        <w:r w:rsidRPr="00B206F3" w:rsidDel="00D34719">
          <w:rPr>
            <w:rFonts w:ascii="Tahoma" w:hAnsi="Tahoma" w:cs="Tahoma"/>
            <w:spacing w:val="-4"/>
            <w:kern w:val="16"/>
            <w:position w:val="2"/>
            <w:sz w:val="20"/>
            <w:szCs w:val="24"/>
          </w:rPr>
          <w:delText>Согласно п. 5 Правил обращение туриста должно содержать следующую информацию:</w:delText>
        </w:r>
      </w:del>
    </w:p>
    <w:p w:rsidR="00D631E3" w:rsidRPr="00B206F3" w:rsidDel="00D34719" w:rsidRDefault="00D631E3" w:rsidP="00171D25">
      <w:pPr>
        <w:tabs>
          <w:tab w:val="left" w:pos="0"/>
        </w:tabs>
        <w:spacing w:after="0" w:line="276" w:lineRule="auto"/>
        <w:ind w:firstLine="284"/>
        <w:jc w:val="both"/>
        <w:outlineLvl w:val="0"/>
        <w:rPr>
          <w:del w:id="351" w:author="Виктория" w:date="2023-01-13T00:25:00Z"/>
          <w:rFonts w:ascii="Tahoma" w:hAnsi="Tahoma" w:cs="Tahoma"/>
          <w:spacing w:val="-4"/>
          <w:kern w:val="16"/>
          <w:position w:val="2"/>
          <w:sz w:val="20"/>
          <w:szCs w:val="24"/>
        </w:rPr>
      </w:pPr>
      <w:del w:id="352" w:author="Виктория" w:date="2023-01-13T00:25:00Z">
        <w:r w:rsidRPr="00B206F3" w:rsidDel="00D34719">
          <w:rPr>
            <w:rFonts w:ascii="Tahoma" w:hAnsi="Tahoma" w:cs="Tahoma"/>
            <w:spacing w:val="-4"/>
            <w:kern w:val="16"/>
            <w:position w:val="2"/>
            <w:sz w:val="20"/>
            <w:szCs w:val="24"/>
          </w:rPr>
          <w:delText>а) фамилия, имя и отчество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3" w:author="Виктория" w:date="2023-01-13T00:25:00Z"/>
          <w:rFonts w:ascii="Tahoma" w:hAnsi="Tahoma" w:cs="Tahoma"/>
          <w:spacing w:val="-4"/>
          <w:kern w:val="16"/>
          <w:position w:val="2"/>
          <w:sz w:val="20"/>
          <w:szCs w:val="24"/>
        </w:rPr>
      </w:pPr>
      <w:del w:id="354" w:author="Виктория" w:date="2023-01-13T00:25:00Z">
        <w:r w:rsidRPr="00B206F3" w:rsidDel="00D34719">
          <w:rPr>
            <w:rFonts w:ascii="Tahoma" w:hAnsi="Tahoma" w:cs="Tahoma"/>
            <w:spacing w:val="-4"/>
            <w:kern w:val="16"/>
            <w:position w:val="2"/>
            <w:sz w:val="20"/>
            <w:szCs w:val="24"/>
          </w:rPr>
          <w:delText>б) адрес места нахождения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5" w:author="Виктория" w:date="2023-01-13T00:25:00Z"/>
          <w:rFonts w:ascii="Tahoma" w:hAnsi="Tahoma" w:cs="Tahoma"/>
          <w:spacing w:val="-4"/>
          <w:kern w:val="16"/>
          <w:position w:val="2"/>
          <w:sz w:val="20"/>
          <w:szCs w:val="24"/>
        </w:rPr>
      </w:pPr>
      <w:del w:id="356" w:author="Виктория" w:date="2023-01-13T00:25:00Z">
        <w:r w:rsidRPr="00B206F3" w:rsidDel="00D34719">
          <w:rPr>
            <w:rFonts w:ascii="Tahoma" w:hAnsi="Tahoma" w:cs="Tahoma"/>
            <w:spacing w:val="-4"/>
            <w:kern w:val="16"/>
            <w:position w:val="2"/>
            <w:sz w:val="20"/>
            <w:szCs w:val="24"/>
          </w:rPr>
          <w:delText>в) номер договора о реализации туристского продукта и наименование ТУРОПЕРАТОРА (ТУРАГЕНТА);</w:delText>
        </w:r>
      </w:del>
    </w:p>
    <w:p w:rsidR="00D631E3" w:rsidRPr="00B206F3" w:rsidDel="00D34719" w:rsidRDefault="00D631E3" w:rsidP="00171D25">
      <w:pPr>
        <w:tabs>
          <w:tab w:val="left" w:pos="0"/>
        </w:tabs>
        <w:spacing w:after="0" w:line="276" w:lineRule="auto"/>
        <w:ind w:firstLine="284"/>
        <w:jc w:val="both"/>
        <w:outlineLvl w:val="0"/>
        <w:rPr>
          <w:del w:id="357" w:author="Виктория" w:date="2023-01-13T00:25:00Z"/>
          <w:rFonts w:ascii="Tahoma" w:hAnsi="Tahoma" w:cs="Tahoma"/>
          <w:spacing w:val="-4"/>
          <w:kern w:val="16"/>
          <w:position w:val="2"/>
          <w:sz w:val="20"/>
          <w:szCs w:val="24"/>
        </w:rPr>
      </w:pPr>
      <w:del w:id="358" w:author="Виктория" w:date="2023-01-13T00:25:00Z">
        <w:r w:rsidRPr="00B206F3" w:rsidDel="00D34719">
          <w:rPr>
            <w:rFonts w:ascii="Tahoma" w:hAnsi="Tahoma" w:cs="Tahoma"/>
            <w:spacing w:val="-4"/>
            <w:kern w:val="16"/>
            <w:position w:val="2"/>
            <w:sz w:val="20"/>
            <w:szCs w:val="24"/>
          </w:rPr>
          <w:delText>г) контактная информация автора обращения;</w:delText>
        </w:r>
      </w:del>
    </w:p>
    <w:p w:rsidR="00D631E3" w:rsidRPr="00B206F3" w:rsidDel="00D34719" w:rsidRDefault="00D631E3" w:rsidP="00171D25">
      <w:pPr>
        <w:tabs>
          <w:tab w:val="left" w:pos="0"/>
        </w:tabs>
        <w:spacing w:after="0" w:line="276" w:lineRule="auto"/>
        <w:ind w:firstLine="284"/>
        <w:jc w:val="both"/>
        <w:outlineLvl w:val="0"/>
        <w:rPr>
          <w:del w:id="359" w:author="Виктория" w:date="2023-01-13T00:25:00Z"/>
          <w:rFonts w:ascii="Tahoma" w:hAnsi="Tahoma" w:cs="Tahoma"/>
          <w:spacing w:val="-4"/>
          <w:kern w:val="16"/>
          <w:position w:val="2"/>
          <w:sz w:val="20"/>
          <w:szCs w:val="24"/>
        </w:rPr>
      </w:pPr>
      <w:del w:id="360" w:author="Виктория" w:date="2023-01-13T00:25:00Z">
        <w:r w:rsidRPr="00B206F3" w:rsidDel="00D34719">
          <w:rPr>
            <w:rFonts w:ascii="Tahoma" w:hAnsi="Tahoma" w:cs="Tahoma"/>
            <w:spacing w:val="-4"/>
            <w:kern w:val="16"/>
            <w:position w:val="2"/>
            <w:sz w:val="20"/>
            <w:szCs w:val="24"/>
          </w:rPr>
          <w:delText>д) обстоятельства (факты), свидетельствующие о невозможности исполнения, неисполнении или ненадлежащем исполнении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61" w:author="Виктория" w:date="2023-01-13T00:25:00Z"/>
          <w:rFonts w:ascii="Tahoma" w:hAnsi="Tahoma" w:cs="Tahoma"/>
          <w:spacing w:val="-4"/>
          <w:kern w:val="16"/>
          <w:position w:val="2"/>
          <w:sz w:val="20"/>
          <w:szCs w:val="24"/>
        </w:rPr>
      </w:pPr>
      <w:del w:id="362" w:author="Виктория" w:date="2023-01-13T00:25:00Z">
        <w:r w:rsidRPr="00B206F3" w:rsidDel="00D34719">
          <w:rPr>
            <w:rFonts w:ascii="Tahoma" w:hAnsi="Tahoma" w:cs="Tahoma"/>
            <w:spacing w:val="-4"/>
            <w:kern w:val="16"/>
            <w:position w:val="2"/>
            <w:sz w:val="20"/>
            <w:szCs w:val="24"/>
          </w:rPr>
          <w:delText>В порядке п. 7 Правил решение об оказании туристу экстренной помощи или об отказе в ее оказании принимается объединением туроператоров не позднее 24 (двадцати четырех) часов с момента получения объединением туроператоров обращения туриста.</w:delText>
        </w:r>
      </w:del>
    </w:p>
    <w:p w:rsidR="00D631E3" w:rsidRPr="00B206F3" w:rsidDel="00D34719" w:rsidRDefault="00D631E3" w:rsidP="00171D25">
      <w:pPr>
        <w:tabs>
          <w:tab w:val="left" w:pos="0"/>
        </w:tabs>
        <w:spacing w:after="0" w:line="276" w:lineRule="auto"/>
        <w:ind w:firstLine="284"/>
        <w:jc w:val="both"/>
        <w:outlineLvl w:val="0"/>
        <w:rPr>
          <w:del w:id="363" w:author="Виктория" w:date="2023-01-13T00:25:00Z"/>
          <w:rFonts w:ascii="Tahoma" w:hAnsi="Tahoma" w:cs="Tahoma"/>
          <w:spacing w:val="-4"/>
          <w:kern w:val="16"/>
          <w:position w:val="2"/>
          <w:sz w:val="20"/>
          <w:szCs w:val="24"/>
        </w:rPr>
      </w:pPr>
    </w:p>
    <w:p w:rsidR="0096632A" w:rsidRPr="00B206F3" w:rsidDel="00D34719" w:rsidRDefault="0092791D" w:rsidP="0096632A">
      <w:pPr>
        <w:tabs>
          <w:tab w:val="left" w:pos="-360"/>
        </w:tabs>
        <w:spacing w:after="0" w:line="276" w:lineRule="auto"/>
        <w:jc w:val="center"/>
        <w:rPr>
          <w:del w:id="364" w:author="Виктория" w:date="2023-01-13T00:25:00Z"/>
          <w:rFonts w:ascii="Tahoma" w:eastAsia="Calibri" w:hAnsi="Tahoma" w:cs="Tahoma"/>
          <w:b/>
          <w:sz w:val="20"/>
          <w:szCs w:val="24"/>
          <w:lang w:eastAsia="ar-SA"/>
        </w:rPr>
      </w:pPr>
      <w:del w:id="365" w:author="Виктория" w:date="2023-01-13T00:25:00Z">
        <w:r w:rsidRPr="00B206F3" w:rsidDel="00D34719">
          <w:rPr>
            <w:rFonts w:ascii="Tahoma" w:eastAsia="Calibri" w:hAnsi="Tahoma" w:cs="Tahoma"/>
            <w:b/>
            <w:sz w:val="20"/>
            <w:szCs w:val="24"/>
            <w:lang w:eastAsia="ar-SA"/>
          </w:rPr>
          <w:delText>8</w:delText>
        </w:r>
        <w:r w:rsidR="0096632A" w:rsidRPr="00B206F3" w:rsidDel="00D34719">
          <w:rPr>
            <w:rFonts w:ascii="Tahoma" w:eastAsia="Calibri" w:hAnsi="Tahoma" w:cs="Tahoma"/>
            <w:b/>
            <w:sz w:val="20"/>
            <w:szCs w:val="24"/>
            <w:lang w:eastAsia="ar-SA"/>
          </w:rPr>
          <w:delText>. Срок действия Договора и</w:delText>
        </w:r>
        <w:r w:rsidR="00D204D5" w:rsidDel="00D34719">
          <w:rPr>
            <w:rFonts w:ascii="Tahoma" w:eastAsia="Calibri" w:hAnsi="Tahoma" w:cs="Tahoma"/>
            <w:b/>
            <w:sz w:val="20"/>
            <w:szCs w:val="24"/>
            <w:lang w:eastAsia="ar-SA"/>
          </w:rPr>
          <w:delText xml:space="preserve"> </w:delText>
        </w:r>
        <w:r w:rsidR="0096632A" w:rsidRPr="00B206F3" w:rsidDel="00D34719">
          <w:rPr>
            <w:rFonts w:ascii="Tahoma" w:eastAsia="Calibri" w:hAnsi="Tahoma" w:cs="Tahoma"/>
            <w:b/>
            <w:sz w:val="20"/>
            <w:szCs w:val="24"/>
            <w:lang w:eastAsia="ar-SA"/>
          </w:rPr>
          <w:delText>условия изменения и расторжения Договора</w:delText>
        </w:r>
      </w:del>
    </w:p>
    <w:p w:rsidR="0096632A" w:rsidRPr="00B206F3" w:rsidDel="00D34719" w:rsidRDefault="000664AD" w:rsidP="00171D25">
      <w:pPr>
        <w:suppressAutoHyphens/>
        <w:spacing w:after="0" w:line="276" w:lineRule="auto"/>
        <w:ind w:firstLine="284"/>
        <w:jc w:val="both"/>
        <w:rPr>
          <w:del w:id="366" w:author="Виктория" w:date="2023-01-13T00:25:00Z"/>
          <w:rFonts w:ascii="Tahoma" w:eastAsia="Calibri" w:hAnsi="Tahoma" w:cs="Tahoma"/>
          <w:sz w:val="20"/>
          <w:szCs w:val="24"/>
          <w:lang w:eastAsia="ar-SA"/>
        </w:rPr>
      </w:pPr>
      <w:del w:id="367"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.1. Договор вступает в силу с даты его подписания и действует до выполнения обязательств Сторонами.</w:delText>
        </w:r>
      </w:del>
    </w:p>
    <w:p w:rsidR="0096632A" w:rsidRPr="00B206F3" w:rsidDel="00D34719" w:rsidRDefault="000664AD" w:rsidP="00171D25">
      <w:pPr>
        <w:suppressAutoHyphens/>
        <w:spacing w:after="0" w:line="276" w:lineRule="auto"/>
        <w:ind w:firstLine="284"/>
        <w:jc w:val="both"/>
        <w:rPr>
          <w:del w:id="368" w:author="Виктория" w:date="2023-01-13T00:25:00Z"/>
          <w:rFonts w:ascii="Tahoma" w:eastAsia="Calibri" w:hAnsi="Tahoma" w:cs="Tahoma"/>
          <w:sz w:val="20"/>
          <w:szCs w:val="24"/>
          <w:lang w:eastAsia="ar-SA"/>
        </w:rPr>
      </w:pPr>
      <w:del w:id="369"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.2. Договор может быть изменен или расторгнут в случаях и порядке, предусмотренном законодательством Российской Федерации, в том числе по соглашению Сторон, оформленному в письменной форме.</w:delText>
        </w:r>
      </w:del>
    </w:p>
    <w:p w:rsidR="0096632A" w:rsidRPr="00B206F3" w:rsidDel="00D34719" w:rsidRDefault="0096632A" w:rsidP="00171D25">
      <w:pPr>
        <w:suppressAutoHyphens/>
        <w:spacing w:after="0" w:line="276" w:lineRule="auto"/>
        <w:ind w:firstLine="284"/>
        <w:jc w:val="both"/>
        <w:rPr>
          <w:del w:id="370" w:author="Виктория" w:date="2023-01-13T00:25:00Z"/>
          <w:rFonts w:ascii="Tahoma" w:eastAsia="Calibri" w:hAnsi="Tahoma" w:cs="Tahoma"/>
          <w:sz w:val="20"/>
          <w:szCs w:val="24"/>
          <w:lang w:eastAsia="ar-SA"/>
        </w:rPr>
      </w:pPr>
      <w:del w:id="371" w:author="Виктория" w:date="2023-01-13T00:25:00Z">
        <w:r w:rsidRPr="00B206F3" w:rsidDel="00D34719">
          <w:rPr>
            <w:rFonts w:ascii="Tahoma" w:eastAsia="Calibri" w:hAnsi="Tahoma" w:cs="Tahoma"/>
            <w:sz w:val="20"/>
            <w:szCs w:val="24"/>
            <w:lang w:eastAsia="ar-SA"/>
          </w:rPr>
          <w:delText>Любые изменения в туристский продукт/оказание услуги, иные условия Заявки на бронирование допускаются по соглашению Сторон.</w:delText>
        </w:r>
      </w:del>
    </w:p>
    <w:p w:rsidR="0096632A" w:rsidRPr="00B206F3" w:rsidDel="00D34719" w:rsidRDefault="000664AD" w:rsidP="00171D25">
      <w:pPr>
        <w:autoSpaceDE w:val="0"/>
        <w:autoSpaceDN w:val="0"/>
        <w:adjustRightInd w:val="0"/>
        <w:spacing w:after="0" w:line="276" w:lineRule="auto"/>
        <w:ind w:firstLine="284"/>
        <w:jc w:val="both"/>
        <w:rPr>
          <w:del w:id="372" w:author="Виктория" w:date="2023-01-13T00:25:00Z"/>
          <w:rFonts w:ascii="Tahoma" w:eastAsia="Calibri" w:hAnsi="Tahoma" w:cs="Tahoma"/>
          <w:sz w:val="20"/>
          <w:szCs w:val="24"/>
          <w:lang w:eastAsia="ar-SA"/>
        </w:rPr>
      </w:pPr>
      <w:del w:id="373"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.3. При расторжении Договора в связи с существенными изменениями обстоятельств возмещение убытков осуществляется в соответствии с фактическими затратами Сторон.</w:delText>
        </w:r>
      </w:del>
    </w:p>
    <w:p w:rsidR="006E325B" w:rsidRPr="00B206F3" w:rsidDel="00D34719" w:rsidRDefault="006E325B" w:rsidP="004D573D">
      <w:pPr>
        <w:suppressAutoHyphens/>
        <w:spacing w:after="0" w:line="276" w:lineRule="auto"/>
        <w:jc w:val="center"/>
        <w:rPr>
          <w:del w:id="374" w:author="Виктория" w:date="2023-01-13T00:25:00Z"/>
          <w:rFonts w:ascii="Tahoma" w:eastAsia="Calibri" w:hAnsi="Tahoma" w:cs="Tahoma"/>
          <w:b/>
          <w:sz w:val="20"/>
          <w:szCs w:val="24"/>
          <w:lang w:eastAsia="ar-SA"/>
        </w:rPr>
      </w:pPr>
    </w:p>
    <w:p w:rsidR="006E325B" w:rsidRPr="00B206F3" w:rsidDel="00D34719" w:rsidRDefault="0092791D" w:rsidP="004D573D">
      <w:pPr>
        <w:suppressAutoHyphens/>
        <w:spacing w:after="0" w:line="276" w:lineRule="auto"/>
        <w:jc w:val="center"/>
        <w:rPr>
          <w:del w:id="375" w:author="Виктория" w:date="2023-01-13T00:25:00Z"/>
          <w:rFonts w:ascii="Tahoma" w:eastAsia="Calibri" w:hAnsi="Tahoma" w:cs="Tahoma"/>
          <w:b/>
          <w:sz w:val="20"/>
          <w:szCs w:val="24"/>
          <w:lang w:eastAsia="ar-SA"/>
        </w:rPr>
      </w:pPr>
      <w:del w:id="376" w:author="Виктория" w:date="2023-01-13T00:25:00Z">
        <w:r w:rsidRPr="00B206F3" w:rsidDel="00D34719">
          <w:rPr>
            <w:rFonts w:ascii="Tahoma" w:eastAsia="Calibri" w:hAnsi="Tahoma" w:cs="Tahoma"/>
            <w:b/>
            <w:sz w:val="20"/>
            <w:szCs w:val="24"/>
            <w:lang w:eastAsia="ar-SA"/>
          </w:rPr>
          <w:delText>9</w:delText>
        </w:r>
        <w:r w:rsidR="006E325B" w:rsidRPr="00B206F3" w:rsidDel="00D34719">
          <w:rPr>
            <w:rFonts w:ascii="Tahoma" w:eastAsia="Calibri" w:hAnsi="Tahoma" w:cs="Tahoma"/>
            <w:b/>
            <w:sz w:val="20"/>
            <w:szCs w:val="24"/>
            <w:lang w:eastAsia="ar-SA"/>
          </w:rPr>
          <w:delText>. Порядок и сроки предъявления претензии.</w:delText>
        </w:r>
        <w:r w:rsidR="004D2725"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lang w:eastAsia="ar-SA"/>
          </w:rPr>
          <w:delText>Порядок разрешения споров</w:delText>
        </w:r>
      </w:del>
    </w:p>
    <w:p w:rsidR="00D846EA" w:rsidRPr="00B206F3" w:rsidDel="00D34719" w:rsidRDefault="00694244" w:rsidP="00171D25">
      <w:pPr>
        <w:autoSpaceDE w:val="0"/>
        <w:autoSpaceDN w:val="0"/>
        <w:adjustRightInd w:val="0"/>
        <w:spacing w:after="0" w:line="276" w:lineRule="auto"/>
        <w:ind w:firstLine="284"/>
        <w:jc w:val="both"/>
        <w:rPr>
          <w:del w:id="377" w:author="Виктория" w:date="2023-01-13T00:25:00Z"/>
          <w:rFonts w:ascii="Tahoma" w:eastAsia="Calibri" w:hAnsi="Tahoma" w:cs="Tahoma"/>
          <w:sz w:val="20"/>
          <w:szCs w:val="24"/>
          <w:lang w:eastAsia="ar-SA"/>
        </w:rPr>
      </w:pPr>
      <w:del w:id="378" w:author="Виктория" w:date="2023-01-13T00:25:00Z">
        <w:r w:rsidRPr="00B206F3" w:rsidDel="00D34719">
          <w:rPr>
            <w:rFonts w:ascii="Tahoma" w:eastAsia="Calibri" w:hAnsi="Tahoma" w:cs="Tahoma"/>
            <w:sz w:val="20"/>
            <w:szCs w:val="24"/>
            <w:lang w:eastAsia="ar-SA"/>
          </w:rPr>
          <w:delText xml:space="preserve">9.1. </w:delText>
        </w:r>
        <w:r w:rsidR="00D846EA" w:rsidRPr="00B206F3" w:rsidDel="00D34719">
          <w:rPr>
            <w:rFonts w:ascii="Tahoma" w:eastAsia="Calibri" w:hAnsi="Tahoma" w:cs="Tahoma"/>
            <w:sz w:val="20"/>
            <w:szCs w:val="24"/>
            <w:lang w:eastAsia="ar-SA"/>
          </w:rPr>
          <w:delText>Все споры и разногласия, которые могут возникнуть между Сторонами по настоящему Договору и в связи с ним, будут по возможности разрешаться путем переговоров между Сторонами.</w:delText>
        </w:r>
      </w:del>
    </w:p>
    <w:p w:rsidR="00D846EA" w:rsidRPr="00B206F3" w:rsidDel="00D34719" w:rsidRDefault="00694244" w:rsidP="00171D25">
      <w:pPr>
        <w:autoSpaceDE w:val="0"/>
        <w:autoSpaceDN w:val="0"/>
        <w:adjustRightInd w:val="0"/>
        <w:spacing w:after="0" w:line="276" w:lineRule="auto"/>
        <w:ind w:firstLine="284"/>
        <w:jc w:val="both"/>
        <w:rPr>
          <w:del w:id="379" w:author="Виктория" w:date="2023-01-13T00:25:00Z"/>
          <w:rFonts w:ascii="Tahoma" w:eastAsia="Calibri" w:hAnsi="Tahoma" w:cs="Tahoma"/>
          <w:sz w:val="20"/>
          <w:szCs w:val="24"/>
          <w:lang w:eastAsia="ar-SA"/>
        </w:rPr>
      </w:pPr>
      <w:del w:id="38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.2. Претензии к качеству тура или услуги предъявляются ЗАКАЗЧИКОМ ТУРАГЕНТУ в письменной форме в течение 20 (двадцати) дней с момента окончания оказания туристских услуг </w:delText>
        </w:r>
        <w:bookmarkStart w:id="381" w:name="OCRUncertain231"/>
        <w:r w:rsidR="00D846EA" w:rsidRPr="00B206F3" w:rsidDel="00D34719">
          <w:rPr>
            <w:rFonts w:ascii="Tahoma" w:eastAsia="Calibri" w:hAnsi="Tahoma" w:cs="Tahoma"/>
            <w:sz w:val="20"/>
            <w:szCs w:val="24"/>
            <w:lang w:eastAsia="ar-SA"/>
          </w:rPr>
          <w:delText>(</w:delText>
        </w:r>
        <w:bookmarkStart w:id="382" w:name="OCRUncertain232"/>
        <w:bookmarkEnd w:id="381"/>
        <w:r w:rsidR="00D846EA" w:rsidRPr="00B206F3" w:rsidDel="00D34719">
          <w:rPr>
            <w:rFonts w:ascii="Tahoma" w:eastAsia="Calibri" w:hAnsi="Tahoma" w:cs="Tahoma"/>
            <w:sz w:val="20"/>
            <w:szCs w:val="24"/>
            <w:lang w:eastAsia="ar-SA"/>
          </w:rPr>
          <w:delText xml:space="preserve">ст. 10 </w:delText>
        </w:r>
        <w:bookmarkEnd w:id="382"/>
        <w:r w:rsidR="00D846EA" w:rsidRPr="00B206F3" w:rsidDel="00D34719">
          <w:rPr>
            <w:rFonts w:ascii="Tahoma" w:eastAsia="Calibri" w:hAnsi="Tahoma" w:cs="Tahoma"/>
            <w:sz w:val="20"/>
            <w:szCs w:val="24"/>
            <w:lang w:eastAsia="ar-SA"/>
          </w:rPr>
          <w:delText>Федерального Закона «Об основ</w:delText>
        </w:r>
        <w:bookmarkStart w:id="383" w:name="OCRUncertain233"/>
        <w:r w:rsidR="00D846EA" w:rsidRPr="00B206F3" w:rsidDel="00D34719">
          <w:rPr>
            <w:rFonts w:ascii="Tahoma" w:eastAsia="Calibri" w:hAnsi="Tahoma" w:cs="Tahoma"/>
            <w:sz w:val="20"/>
            <w:szCs w:val="24"/>
            <w:lang w:eastAsia="ar-SA"/>
          </w:rPr>
          <w:delText>ах туристской деятельности в РФ»).</w:delText>
        </w:r>
        <w:bookmarkEnd w:id="383"/>
      </w:del>
    </w:p>
    <w:p w:rsidR="00D846EA" w:rsidRPr="00B206F3" w:rsidDel="00D34719" w:rsidRDefault="00694244" w:rsidP="00171D25">
      <w:pPr>
        <w:autoSpaceDE w:val="0"/>
        <w:autoSpaceDN w:val="0"/>
        <w:adjustRightInd w:val="0"/>
        <w:spacing w:after="0" w:line="276" w:lineRule="auto"/>
        <w:ind w:firstLine="284"/>
        <w:jc w:val="both"/>
        <w:rPr>
          <w:del w:id="384" w:author="Виктория" w:date="2023-01-13T00:25:00Z"/>
          <w:rFonts w:ascii="Tahoma" w:eastAsia="Calibri" w:hAnsi="Tahoma" w:cs="Tahoma"/>
          <w:sz w:val="20"/>
          <w:szCs w:val="24"/>
          <w:lang w:eastAsia="ar-SA"/>
        </w:rPr>
      </w:pPr>
      <w:bookmarkStart w:id="385" w:name="OCRUncertain234"/>
      <w:del w:id="386"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.3.  В случае,</w:delText>
        </w:r>
        <w:bookmarkEnd w:id="385"/>
        <w:r w:rsidR="00D846EA" w:rsidRPr="00B206F3" w:rsidDel="00D34719">
          <w:rPr>
            <w:rFonts w:ascii="Tahoma" w:eastAsia="Calibri" w:hAnsi="Tahoma" w:cs="Tahoma"/>
            <w:sz w:val="20"/>
            <w:szCs w:val="24"/>
            <w:lang w:eastAsia="ar-SA"/>
          </w:rPr>
          <w:delText xml:space="preserve"> если Стороны не пришли к согласию по </w:delText>
        </w:r>
        <w:bookmarkStart w:id="387" w:name="OCRUncertain235"/>
        <w:r w:rsidR="00D846EA" w:rsidRPr="00B206F3" w:rsidDel="00D34719">
          <w:rPr>
            <w:rFonts w:ascii="Tahoma" w:eastAsia="Calibri" w:hAnsi="Tahoma" w:cs="Tahoma"/>
            <w:sz w:val="20"/>
            <w:szCs w:val="24"/>
            <w:lang w:eastAsia="ar-SA"/>
          </w:rPr>
          <w:delText>различным спорам и разногласиям,</w:delText>
        </w:r>
        <w:bookmarkEnd w:id="387"/>
        <w:r w:rsidR="00D846EA" w:rsidRPr="00B206F3" w:rsidDel="00D34719">
          <w:rPr>
            <w:rFonts w:ascii="Tahoma" w:eastAsia="Calibri" w:hAnsi="Tahoma" w:cs="Tahoma"/>
            <w:sz w:val="20"/>
            <w:szCs w:val="24"/>
            <w:lang w:eastAsia="ar-SA"/>
          </w:rPr>
          <w:delText xml:space="preserve"> все споры </w:delText>
        </w:r>
        <w:bookmarkStart w:id="388" w:name="OCRUncertain236"/>
        <w:r w:rsidR="00D846EA" w:rsidRPr="00B206F3" w:rsidDel="00D34719">
          <w:rPr>
            <w:rFonts w:ascii="Tahoma" w:eastAsia="Calibri" w:hAnsi="Tahoma" w:cs="Tahoma"/>
            <w:sz w:val="20"/>
            <w:szCs w:val="24"/>
            <w:lang w:eastAsia="ar-SA"/>
          </w:rPr>
          <w:delText xml:space="preserve">подлежат рассмотрению </w:delText>
        </w:r>
        <w:bookmarkEnd w:id="388"/>
        <w:r w:rsidR="00D846EA" w:rsidRPr="00B206F3" w:rsidDel="00D34719">
          <w:rPr>
            <w:rFonts w:ascii="Tahoma" w:eastAsia="Calibri" w:hAnsi="Tahoma" w:cs="Tahoma"/>
            <w:sz w:val="20"/>
            <w:szCs w:val="24"/>
            <w:lang w:eastAsia="ar-SA"/>
          </w:rPr>
          <w:delText>в соответствии с законодательством Российской Федерации.</w:delText>
        </w:r>
      </w:del>
    </w:p>
    <w:p w:rsidR="00D846EA" w:rsidRPr="00B206F3" w:rsidDel="00D34719" w:rsidRDefault="00694244" w:rsidP="00171D25">
      <w:pPr>
        <w:autoSpaceDE w:val="0"/>
        <w:autoSpaceDN w:val="0"/>
        <w:adjustRightInd w:val="0"/>
        <w:spacing w:after="0" w:line="276" w:lineRule="auto"/>
        <w:ind w:firstLine="284"/>
        <w:jc w:val="both"/>
        <w:rPr>
          <w:del w:id="389" w:author="Виктория" w:date="2023-01-13T00:25:00Z"/>
          <w:rFonts w:ascii="Tahoma" w:eastAsia="Calibri" w:hAnsi="Tahoma" w:cs="Tahoma"/>
          <w:sz w:val="20"/>
          <w:szCs w:val="24"/>
          <w:lang w:eastAsia="ar-SA"/>
        </w:rPr>
      </w:pPr>
      <w:del w:id="39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.4. Все отношения Сторон по наст</w:delText>
        </w:r>
        <w:bookmarkStart w:id="391" w:name="OCRUncertain237"/>
        <w:r w:rsidR="00D846EA" w:rsidRPr="00B206F3" w:rsidDel="00D34719">
          <w:rPr>
            <w:rFonts w:ascii="Tahoma" w:eastAsia="Calibri" w:hAnsi="Tahoma" w:cs="Tahoma"/>
            <w:sz w:val="20"/>
            <w:szCs w:val="24"/>
            <w:lang w:eastAsia="ar-SA"/>
          </w:rPr>
          <w:delText>оящему Договору и в связи с ним,</w:delText>
        </w:r>
        <w:bookmarkEnd w:id="391"/>
        <w:r w:rsidR="00D846EA" w:rsidRPr="00B206F3" w:rsidDel="00D34719">
          <w:rPr>
            <w:rFonts w:ascii="Tahoma" w:eastAsia="Calibri" w:hAnsi="Tahoma" w:cs="Tahoma"/>
            <w:sz w:val="20"/>
            <w:szCs w:val="24"/>
            <w:lang w:eastAsia="ar-SA"/>
          </w:rPr>
          <w:delText xml:space="preserve"> не отраженн</w:delText>
        </w:r>
        <w:bookmarkStart w:id="392" w:name="OCRUncertain238"/>
        <w:r w:rsidR="00D846EA" w:rsidRPr="00B206F3" w:rsidDel="00D34719">
          <w:rPr>
            <w:rFonts w:ascii="Tahoma" w:eastAsia="Calibri" w:hAnsi="Tahoma" w:cs="Tahoma"/>
            <w:sz w:val="20"/>
            <w:szCs w:val="24"/>
            <w:lang w:eastAsia="ar-SA"/>
          </w:rPr>
          <w:delText>ые в тексте настоящего Договора,</w:delText>
        </w:r>
        <w:bookmarkEnd w:id="392"/>
        <w:r w:rsidR="00D846EA" w:rsidRPr="00B206F3" w:rsidDel="00D34719">
          <w:rPr>
            <w:rFonts w:ascii="Tahoma" w:eastAsia="Calibri" w:hAnsi="Tahoma" w:cs="Tahoma"/>
            <w:sz w:val="20"/>
            <w:szCs w:val="24"/>
            <w:lang w:eastAsia="ar-SA"/>
          </w:rPr>
          <w:delText xml:space="preserve"> регулируются в соответствии с нормами действующего российского законодательства</w:delText>
        </w:r>
        <w:bookmarkStart w:id="393" w:name="OCRUncertain239"/>
        <w:r w:rsidR="00D846EA" w:rsidRPr="00B206F3" w:rsidDel="00D34719">
          <w:rPr>
            <w:rFonts w:ascii="Tahoma" w:eastAsia="Calibri" w:hAnsi="Tahoma" w:cs="Tahoma"/>
            <w:sz w:val="20"/>
            <w:szCs w:val="24"/>
            <w:lang w:eastAsia="ar-SA"/>
          </w:rPr>
          <w:delText>.</w:delText>
        </w:r>
        <w:bookmarkEnd w:id="393"/>
      </w:del>
    </w:p>
    <w:p w:rsidR="00D846EA" w:rsidRPr="00B206F3" w:rsidDel="00D34719" w:rsidRDefault="00694244" w:rsidP="00171D25">
      <w:pPr>
        <w:autoSpaceDE w:val="0"/>
        <w:autoSpaceDN w:val="0"/>
        <w:adjustRightInd w:val="0"/>
        <w:spacing w:after="0" w:line="276" w:lineRule="auto"/>
        <w:ind w:firstLine="284"/>
        <w:jc w:val="both"/>
        <w:rPr>
          <w:del w:id="394" w:author="Виктория" w:date="2023-01-13T00:25:00Z"/>
          <w:rFonts w:ascii="Tahoma" w:eastAsia="Calibri" w:hAnsi="Tahoma" w:cs="Tahoma"/>
          <w:sz w:val="20"/>
          <w:szCs w:val="24"/>
          <w:lang w:eastAsia="ar-SA"/>
        </w:rPr>
      </w:pPr>
      <w:del w:id="395"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.5. Все изменения и дополнения к настоящему Договору оформляются дополнительными соглашениями, подписанными уполномоченными представителями сторон, если иное не предусмотрено настоящим Договором.</w:delText>
        </w:r>
      </w:del>
    </w:p>
    <w:p w:rsidR="00D846EA" w:rsidRPr="00B206F3" w:rsidDel="00D34719" w:rsidRDefault="00694244" w:rsidP="00171D25">
      <w:pPr>
        <w:autoSpaceDE w:val="0"/>
        <w:autoSpaceDN w:val="0"/>
        <w:adjustRightInd w:val="0"/>
        <w:spacing w:after="0" w:line="276" w:lineRule="auto"/>
        <w:ind w:firstLine="284"/>
        <w:jc w:val="both"/>
        <w:rPr>
          <w:del w:id="396" w:author="Виктория" w:date="2023-01-13T00:25:00Z"/>
          <w:rFonts w:ascii="Tahoma" w:eastAsia="Calibri" w:hAnsi="Tahoma" w:cs="Tahoma"/>
          <w:sz w:val="20"/>
          <w:szCs w:val="24"/>
          <w:lang w:eastAsia="ar-SA"/>
        </w:rPr>
      </w:pPr>
      <w:del w:id="397"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.6. Подписанием настоящего Договора ЗАКАЗЧИК подтверждает, что он получил информацию о стране </w:delText>
        </w:r>
        <w:r w:rsidR="008E4B80" w:rsidRPr="00B206F3" w:rsidDel="00D34719">
          <w:rPr>
            <w:rFonts w:ascii="Tahoma" w:eastAsia="Calibri" w:hAnsi="Tahoma" w:cs="Tahoma"/>
            <w:sz w:val="20"/>
            <w:szCs w:val="24"/>
            <w:lang w:eastAsia="ar-SA"/>
          </w:rPr>
          <w:delText xml:space="preserve">(месте) </w:delText>
        </w:r>
        <w:r w:rsidR="00D846EA" w:rsidRPr="00B206F3" w:rsidDel="00D34719">
          <w:rPr>
            <w:rFonts w:ascii="Tahoma" w:eastAsia="Calibri" w:hAnsi="Tahoma" w:cs="Tahoma"/>
            <w:sz w:val="20"/>
            <w:szCs w:val="24"/>
            <w:lang w:eastAsia="ar-SA"/>
          </w:rPr>
          <w:delText>пребывания, условиях и особенностях осуществления путешествия. Инструктаж по профилактике особо опасных карантинных и паразитарных инфекций получил. С условиями осуществления путешествия, основаниями и порядком выплаты страхового возмещения или уплаты денежной суммы банковской гарантии, а также правилами безопасности и поведения в стране пребывания ознакомлен и согласен.</w:delText>
        </w:r>
      </w:del>
    </w:p>
    <w:p w:rsidR="00D846EA" w:rsidRPr="00B206F3" w:rsidDel="00D34719" w:rsidRDefault="00694244" w:rsidP="00171D25">
      <w:pPr>
        <w:autoSpaceDE w:val="0"/>
        <w:autoSpaceDN w:val="0"/>
        <w:adjustRightInd w:val="0"/>
        <w:spacing w:after="0" w:line="276" w:lineRule="auto"/>
        <w:ind w:firstLine="284"/>
        <w:jc w:val="both"/>
        <w:rPr>
          <w:del w:id="398" w:author="Виктория" w:date="2023-01-13T00:25:00Z"/>
          <w:rFonts w:ascii="Tahoma" w:eastAsia="Calibri" w:hAnsi="Tahoma" w:cs="Tahoma"/>
          <w:sz w:val="20"/>
          <w:szCs w:val="24"/>
          <w:lang w:eastAsia="ar-SA"/>
        </w:rPr>
      </w:pPr>
      <w:del w:id="39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.7. Подписанием настоящего Договора ЗАКАЗЧИК подтверждает, что он проинформирован о возможности туриста и (или) иного заказчика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(применительно к правоотношениям, возникшим после 01 января 2017 года), а также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 </w:delText>
        </w:r>
      </w:del>
    </w:p>
    <w:p w:rsidR="00D846EA" w:rsidRPr="00B206F3" w:rsidDel="00D34719" w:rsidRDefault="00694244" w:rsidP="00171D25">
      <w:pPr>
        <w:autoSpaceDE w:val="0"/>
        <w:autoSpaceDN w:val="0"/>
        <w:adjustRightInd w:val="0"/>
        <w:spacing w:after="0" w:line="276" w:lineRule="auto"/>
        <w:ind w:firstLine="284"/>
        <w:jc w:val="both"/>
        <w:rPr>
          <w:del w:id="400" w:author="Виктория" w:date="2023-01-13T00:25:00Z"/>
          <w:rFonts w:ascii="Tahoma" w:eastAsia="Calibri" w:hAnsi="Tahoma" w:cs="Tahoma"/>
          <w:sz w:val="20"/>
          <w:szCs w:val="24"/>
          <w:lang w:eastAsia="ar-SA"/>
        </w:rPr>
      </w:pPr>
      <w:del w:id="401"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.8. Подписанием настоящего Договора ЗАКАЗЧИК подтверждает, что он проинформирован о порядке и сроках предъявления требований о  возмещении реального ущерба туристу и (или) иному заказчику за счет средств фонда персональной ответственности ТУРОПЕРАТОРА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информацию о порядке и сроках предъявления туристом и (или) иным заказчиком требований о возмещении реального ущерба туристу и (или) иному заказчику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 (применительно к правоотношениям, возникшим после 01 января 2017 года);</w:delText>
        </w:r>
      </w:del>
    </w:p>
    <w:p w:rsidR="00D846EA" w:rsidRPr="00B206F3" w:rsidDel="00D34719" w:rsidRDefault="00D846EA" w:rsidP="00171D25">
      <w:pPr>
        <w:autoSpaceDE w:val="0"/>
        <w:autoSpaceDN w:val="0"/>
        <w:adjustRightInd w:val="0"/>
        <w:spacing w:after="0" w:line="276" w:lineRule="auto"/>
        <w:ind w:firstLine="284"/>
        <w:jc w:val="both"/>
        <w:rPr>
          <w:del w:id="402" w:author="Виктория" w:date="2023-01-13T00:25:00Z"/>
          <w:rFonts w:ascii="Tahoma" w:eastAsia="Calibri" w:hAnsi="Tahoma" w:cs="Tahoma"/>
          <w:sz w:val="20"/>
          <w:szCs w:val="24"/>
          <w:lang w:eastAsia="ar-SA"/>
        </w:rPr>
      </w:pPr>
      <w:del w:id="403" w:author="Виктория" w:date="2023-01-13T00:25:00Z">
        <w:r w:rsidRPr="00B206F3" w:rsidDel="00D34719">
          <w:rPr>
            <w:rFonts w:ascii="Tahoma" w:eastAsia="Calibri" w:hAnsi="Tahoma" w:cs="Tahoma"/>
            <w:sz w:val="20"/>
            <w:szCs w:val="24"/>
            <w:lang w:eastAsia="ar-SA"/>
          </w:rPr>
          <w:delText>ЗАКАЗЧИК проинформирован об условиях выдачи туристу и (или) иному заказчику,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w:delText>
        </w:r>
      </w:del>
    </w:p>
    <w:p w:rsidR="00D846EA" w:rsidRPr="00B206F3" w:rsidDel="00D34719" w:rsidRDefault="00D846EA" w:rsidP="00171D25">
      <w:pPr>
        <w:autoSpaceDE w:val="0"/>
        <w:autoSpaceDN w:val="0"/>
        <w:adjustRightInd w:val="0"/>
        <w:spacing w:after="0" w:line="276" w:lineRule="auto"/>
        <w:ind w:firstLine="284"/>
        <w:jc w:val="both"/>
        <w:rPr>
          <w:del w:id="404" w:author="Виктория" w:date="2023-01-13T00:25:00Z"/>
          <w:rFonts w:ascii="Tahoma" w:eastAsia="Calibri" w:hAnsi="Tahoma" w:cs="Tahoma"/>
          <w:sz w:val="20"/>
          <w:szCs w:val="24"/>
          <w:lang w:eastAsia="ar-SA"/>
        </w:rPr>
      </w:pPr>
      <w:del w:id="405" w:author="Виктория" w:date="2023-01-13T00:25:00Z">
        <w:r w:rsidRPr="00B206F3" w:rsidDel="00D34719">
          <w:rPr>
            <w:rFonts w:ascii="Tahoma" w:eastAsia="Calibri" w:hAnsi="Tahoma" w:cs="Tahoma"/>
            <w:sz w:val="20"/>
            <w:szCs w:val="24"/>
            <w:lang w:eastAsia="ar-SA"/>
          </w:rPr>
          <w:delText>Если договор о реализации туристского продукта заключен ранее чем за 24 (двадцать четыре) часа до начала путешествия, такой документ (билет) должен быть выдан туристу и (или) иному заказчику не позднее чем за 24 (двадцать четыре) часа до начала путешествия</w:delText>
        </w:r>
        <w:r w:rsidR="008E4B80" w:rsidRPr="00B206F3" w:rsidDel="00D34719">
          <w:rPr>
            <w:rFonts w:ascii="Tahoma" w:eastAsia="Calibri" w:hAnsi="Tahoma" w:cs="Tahoma"/>
            <w:sz w:val="20"/>
            <w:szCs w:val="24"/>
            <w:lang w:eastAsia="ar-SA"/>
          </w:rPr>
          <w:delText>.</w:delText>
        </w:r>
      </w:del>
    </w:p>
    <w:p w:rsidR="00D846EA" w:rsidRPr="00B206F3" w:rsidDel="00D34719" w:rsidRDefault="00D846EA" w:rsidP="00171D25">
      <w:pPr>
        <w:autoSpaceDE w:val="0"/>
        <w:autoSpaceDN w:val="0"/>
        <w:adjustRightInd w:val="0"/>
        <w:spacing w:after="0" w:line="276" w:lineRule="auto"/>
        <w:ind w:firstLine="284"/>
        <w:jc w:val="both"/>
        <w:rPr>
          <w:del w:id="406" w:author="Виктория" w:date="2023-01-13T00:25:00Z"/>
          <w:rFonts w:ascii="Tahoma" w:eastAsia="Calibri" w:hAnsi="Tahoma" w:cs="Tahoma"/>
          <w:sz w:val="20"/>
          <w:szCs w:val="24"/>
          <w:lang w:eastAsia="ar-SA"/>
        </w:rPr>
      </w:pPr>
      <w:del w:id="407" w:author="Виктория" w:date="2023-01-13T00:25:00Z">
        <w:r w:rsidRPr="00B206F3" w:rsidDel="00D34719">
          <w:rPr>
            <w:rFonts w:ascii="Tahoma" w:eastAsia="Calibri" w:hAnsi="Tahoma" w:cs="Tahoma"/>
            <w:sz w:val="20"/>
            <w:szCs w:val="24"/>
            <w:lang w:eastAsia="ar-SA"/>
          </w:rPr>
          <w:delText>ЗАКАЗЧИК проинформирован об условии выдачи туристу и (или) иному заказчику,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туристом и (или) иным заказчиком в договоре о реализации туристского продукта.</w:delText>
        </w:r>
      </w:del>
    </w:p>
    <w:p w:rsidR="00D846EA" w:rsidRPr="00B206F3" w:rsidDel="00D34719" w:rsidRDefault="00694244" w:rsidP="00171D25">
      <w:pPr>
        <w:autoSpaceDE w:val="0"/>
        <w:autoSpaceDN w:val="0"/>
        <w:adjustRightInd w:val="0"/>
        <w:spacing w:after="0" w:line="276" w:lineRule="auto"/>
        <w:ind w:firstLine="284"/>
        <w:jc w:val="both"/>
        <w:rPr>
          <w:del w:id="408" w:author="Виктория" w:date="2023-01-13T00:25:00Z"/>
          <w:rFonts w:ascii="Tahoma" w:eastAsia="Calibri" w:hAnsi="Tahoma" w:cs="Tahoma"/>
          <w:sz w:val="20"/>
          <w:szCs w:val="24"/>
          <w:lang w:eastAsia="ar-SA"/>
        </w:rPr>
      </w:pPr>
      <w:del w:id="40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.9. ЗАКАЗЧИК от своего имени и от имени всех туристов дает согласие на обработку и передачу (в т. ч. трансграничную) персональных данных лицам, непосредственно оказывающим услуги по настоящему Договору: ТУРОПЕРАТОРУ, перевозчикам, отелям, консульским службам и т. п. Т</w:delText>
        </w:r>
        <w:r w:rsidR="008E4B80" w:rsidRPr="00B206F3" w:rsidDel="00D34719">
          <w:rPr>
            <w:rFonts w:ascii="Tahoma" w:eastAsia="Calibri" w:hAnsi="Tahoma" w:cs="Tahoma"/>
            <w:sz w:val="20"/>
            <w:szCs w:val="24"/>
            <w:lang w:eastAsia="ar-SA"/>
          </w:rPr>
          <w:delText>УРАГЕНТ</w:delText>
        </w:r>
        <w:r w:rsidR="00D846EA" w:rsidRPr="00B206F3" w:rsidDel="00D34719">
          <w:rPr>
            <w:rFonts w:ascii="Tahoma" w:eastAsia="Calibri" w:hAnsi="Tahoma" w:cs="Tahoma"/>
            <w:sz w:val="20"/>
            <w:szCs w:val="24"/>
            <w:lang w:eastAsia="ar-SA"/>
          </w:rPr>
          <w:delText xml:space="preserve"> обязуется передавать эти данные указанным лицам строго в объеме, необходимом им для оказания услуг. ЗАКАЗЧИК обязуется проинформировать об этом всех участников данного тура и получить письменное согласие от них, а также сообщить им права субъекта персональных данных, предусмотренные Федеральным законом от 27.07.2006 г. 152-ФЗ «О персональных данных». Форма согласия на обработку персональных данных является При</w:delText>
        </w:r>
        <w:r w:rsidR="00171D25" w:rsidDel="00D34719">
          <w:rPr>
            <w:rFonts w:ascii="Tahoma" w:eastAsia="Calibri" w:hAnsi="Tahoma" w:cs="Tahoma"/>
            <w:sz w:val="20"/>
            <w:szCs w:val="24"/>
            <w:lang w:eastAsia="ar-SA"/>
          </w:rPr>
          <w:delText>ложением к настоящему договору.</w:delText>
        </w:r>
      </w:del>
    </w:p>
    <w:p w:rsidR="006E325B" w:rsidRPr="00B206F3" w:rsidDel="00D34719" w:rsidRDefault="0092791D" w:rsidP="004D573D">
      <w:pPr>
        <w:suppressAutoHyphens/>
        <w:spacing w:after="0" w:line="276" w:lineRule="auto"/>
        <w:jc w:val="center"/>
        <w:rPr>
          <w:del w:id="410" w:author="Виктория" w:date="2023-01-13T00:25:00Z"/>
          <w:rFonts w:ascii="Tahoma" w:eastAsia="Calibri" w:hAnsi="Tahoma" w:cs="Tahoma"/>
          <w:b/>
          <w:sz w:val="20"/>
          <w:szCs w:val="24"/>
          <w:lang w:eastAsia="ar-SA"/>
        </w:rPr>
      </w:pPr>
      <w:del w:id="411" w:author="Виктория" w:date="2023-01-13T00:25:00Z">
        <w:r w:rsidRPr="00B206F3" w:rsidDel="00D34719">
          <w:rPr>
            <w:rFonts w:ascii="Tahoma" w:eastAsia="Calibri" w:hAnsi="Tahoma" w:cs="Tahoma"/>
            <w:b/>
            <w:sz w:val="20"/>
            <w:szCs w:val="24"/>
            <w:lang w:eastAsia="ar-SA"/>
          </w:rPr>
          <w:delText>10</w:delText>
        </w:r>
        <w:r w:rsidR="006E325B" w:rsidRPr="00B206F3"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rPr>
          <w:delText>Заключительные положения</w:delText>
        </w:r>
      </w:del>
    </w:p>
    <w:p w:rsidR="00224B64" w:rsidRPr="00B206F3" w:rsidDel="00D34719" w:rsidRDefault="00694244" w:rsidP="00171D25">
      <w:pPr>
        <w:suppressAutoHyphens/>
        <w:spacing w:after="0" w:line="276" w:lineRule="auto"/>
        <w:ind w:firstLine="284"/>
        <w:jc w:val="both"/>
        <w:rPr>
          <w:del w:id="412" w:author="Виктория" w:date="2023-01-13T00:25:00Z"/>
          <w:rFonts w:ascii="Tahoma" w:eastAsia="Calibri" w:hAnsi="Tahoma" w:cs="Tahoma"/>
          <w:sz w:val="20"/>
          <w:szCs w:val="24"/>
          <w:lang w:eastAsia="ar-SA"/>
        </w:rPr>
      </w:pPr>
      <w:del w:id="413"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 xml:space="preserve">.1.Договор составлен в 2 </w:delText>
        </w:r>
        <w:r w:rsidR="003E62FD" w:rsidRPr="00B206F3" w:rsidDel="00D34719">
          <w:rPr>
            <w:rFonts w:ascii="Tahoma" w:eastAsia="Calibri" w:hAnsi="Tahoma" w:cs="Tahoma"/>
            <w:sz w:val="20"/>
            <w:szCs w:val="24"/>
            <w:lang w:eastAsia="ar-SA"/>
          </w:rPr>
          <w:delText xml:space="preserve">(двух) </w:delText>
        </w:r>
        <w:r w:rsidR="00224B64" w:rsidRPr="00B206F3" w:rsidDel="00D34719">
          <w:rPr>
            <w:rFonts w:ascii="Tahoma" w:eastAsia="Calibri" w:hAnsi="Tahoma" w:cs="Tahoma"/>
            <w:sz w:val="20"/>
            <w:szCs w:val="24"/>
            <w:lang w:eastAsia="ar-SA"/>
          </w:rPr>
          <w:delText>экземплярах, обладающих равной юридической силой, по одному экземпляру для каждой из Сторон.</w:delText>
        </w:r>
      </w:del>
    </w:p>
    <w:p w:rsidR="00224B64" w:rsidRPr="00B206F3" w:rsidDel="00D34719" w:rsidRDefault="00694244" w:rsidP="00171D25">
      <w:pPr>
        <w:suppressAutoHyphens/>
        <w:spacing w:after="0" w:line="276" w:lineRule="auto"/>
        <w:ind w:firstLine="284"/>
        <w:jc w:val="both"/>
        <w:rPr>
          <w:del w:id="414" w:author="Виктория" w:date="2023-01-13T00:25:00Z"/>
          <w:rFonts w:ascii="Tahoma" w:eastAsia="Calibri" w:hAnsi="Tahoma" w:cs="Tahoma"/>
          <w:sz w:val="20"/>
          <w:szCs w:val="24"/>
          <w:lang w:eastAsia="ar-SA"/>
        </w:rPr>
      </w:pPr>
      <w:del w:id="415"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.2. Все приложения, а также изменения (дополнения) к Договору являются его неотъемлемой частью.</w:delText>
        </w:r>
      </w:del>
    </w:p>
    <w:p w:rsidR="006D026A" w:rsidDel="00D34719" w:rsidRDefault="00694244" w:rsidP="00171D25">
      <w:pPr>
        <w:suppressAutoHyphens/>
        <w:spacing w:after="0" w:line="276" w:lineRule="auto"/>
        <w:ind w:firstLine="284"/>
        <w:jc w:val="both"/>
        <w:rPr>
          <w:del w:id="416" w:author="Виктория" w:date="2023-01-13T00:25:00Z"/>
          <w:rFonts w:ascii="Tahoma" w:eastAsia="Calibri" w:hAnsi="Tahoma" w:cs="Tahoma"/>
          <w:sz w:val="20"/>
          <w:szCs w:val="24"/>
          <w:lang w:eastAsia="ar-SA"/>
        </w:rPr>
      </w:pPr>
      <w:del w:id="417"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.3. Во всем ином, что не урегулировано Договором, Стороны руководствуются законодательством Российской Федерации.</w:delText>
        </w:r>
      </w:del>
    </w:p>
    <w:p w:rsidR="00224B64" w:rsidDel="00D34719" w:rsidRDefault="0092791D" w:rsidP="004D573D">
      <w:pPr>
        <w:spacing w:after="0" w:line="276" w:lineRule="auto"/>
        <w:jc w:val="center"/>
        <w:rPr>
          <w:del w:id="418" w:author="Виктория" w:date="2023-01-13T00:25:00Z"/>
          <w:rFonts w:ascii="Tahoma" w:eastAsia="Calibri" w:hAnsi="Tahoma" w:cs="Tahoma"/>
          <w:b/>
          <w:color w:val="000000"/>
          <w:sz w:val="20"/>
          <w:szCs w:val="24"/>
        </w:rPr>
      </w:pPr>
      <w:del w:id="419" w:author="Виктория" w:date="2023-01-13T00:25:00Z">
        <w:r w:rsidRPr="00B206F3" w:rsidDel="00D34719">
          <w:rPr>
            <w:rFonts w:ascii="Tahoma" w:eastAsia="Calibri" w:hAnsi="Tahoma" w:cs="Tahoma"/>
            <w:b/>
            <w:color w:val="000000"/>
            <w:sz w:val="20"/>
            <w:szCs w:val="24"/>
          </w:rPr>
          <w:delText>11</w:delText>
        </w:r>
        <w:r w:rsidR="00224B64" w:rsidRPr="00B206F3" w:rsidDel="00D34719">
          <w:rPr>
            <w:rFonts w:ascii="Tahoma" w:eastAsia="Calibri" w:hAnsi="Tahoma" w:cs="Tahoma"/>
            <w:b/>
            <w:color w:val="000000"/>
            <w:sz w:val="20"/>
            <w:szCs w:val="24"/>
          </w:rPr>
          <w:delText>. Реквизиты и подписи сторон</w:delText>
        </w:r>
      </w:del>
    </w:p>
    <w:p w:rsidR="00D204D5" w:rsidRPr="00B206F3" w:rsidDel="00D34719" w:rsidRDefault="00D204D5" w:rsidP="004D573D">
      <w:pPr>
        <w:spacing w:after="0" w:line="276" w:lineRule="auto"/>
        <w:jc w:val="center"/>
        <w:rPr>
          <w:del w:id="420" w:author="Виктория" w:date="2023-01-13T00:25:00Z"/>
          <w:rFonts w:ascii="Tahoma" w:eastAsia="Calibri" w:hAnsi="Tahoma" w:cs="Tahoma"/>
          <w:b/>
          <w:color w:val="000000"/>
          <w:sz w:val="20"/>
          <w:szCs w:val="24"/>
        </w:rPr>
      </w:pPr>
    </w:p>
    <w:tbl>
      <w:tblPr>
        <w:tblW w:w="100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5245"/>
      </w:tblGrid>
      <w:tr w:rsidR="00D204D5" w:rsidRPr="00B206F3" w:rsidDel="00D34719" w:rsidTr="00171D25">
        <w:trPr>
          <w:trHeight w:val="454"/>
          <w:del w:id="421" w:author="Виктория" w:date="2023-01-13T00:25:00Z"/>
        </w:trPr>
        <w:tc>
          <w:tcPr>
            <w:tcW w:w="4819" w:type="dxa"/>
            <w:vMerge w:val="restart"/>
            <w:tcBorders>
              <w:top w:val="single" w:sz="4" w:space="0" w:color="auto"/>
              <w:left w:val="single" w:sz="4" w:space="0" w:color="auto"/>
              <w:right w:val="single" w:sz="4" w:space="0" w:color="auto"/>
            </w:tcBorders>
          </w:tcPr>
          <w:p w:rsidR="00D204D5" w:rsidDel="00D34719" w:rsidRDefault="00D204D5" w:rsidP="00D4135F">
            <w:pPr>
              <w:spacing w:after="0" w:line="276" w:lineRule="auto"/>
              <w:outlineLvl w:val="0"/>
              <w:rPr>
                <w:del w:id="422" w:author="Виктория" w:date="2023-01-13T00:25:00Z"/>
                <w:rFonts w:ascii="Tahoma" w:hAnsi="Tahoma" w:cs="Tahoma"/>
                <w:b/>
                <w:spacing w:val="-4"/>
                <w:kern w:val="16"/>
                <w:position w:val="2"/>
                <w:sz w:val="20"/>
                <w:szCs w:val="24"/>
              </w:rPr>
            </w:pPr>
            <w:bookmarkStart w:id="423" w:name="_GoBack"/>
            <w:bookmarkEnd w:id="423"/>
            <w:del w:id="424" w:author="Виктория" w:date="2023-01-13T00:25:00Z">
              <w:r w:rsidRPr="00B206F3" w:rsidDel="00D34719">
                <w:rPr>
                  <w:rFonts w:ascii="Tahoma" w:hAnsi="Tahoma" w:cs="Tahoma"/>
                  <w:b/>
                  <w:spacing w:val="-4"/>
                  <w:kern w:val="16"/>
                  <w:position w:val="2"/>
                  <w:sz w:val="20"/>
                  <w:szCs w:val="24"/>
                </w:rPr>
                <w:delText>ТУРАГЕНТ:</w:delText>
              </w:r>
            </w:del>
          </w:p>
          <w:p w:rsidR="00D204D5" w:rsidRPr="00B206F3" w:rsidDel="00D34719" w:rsidRDefault="00D204D5" w:rsidP="00D4135F">
            <w:pPr>
              <w:spacing w:after="0" w:line="276" w:lineRule="auto"/>
              <w:outlineLvl w:val="0"/>
              <w:rPr>
                <w:del w:id="425" w:author="Виктория" w:date="2023-01-13T00:25:00Z"/>
                <w:rFonts w:ascii="Tahoma" w:hAnsi="Tahoma" w:cs="Tahoma"/>
                <w:b/>
                <w:spacing w:val="-4"/>
                <w:kern w:val="16"/>
                <w:position w:val="2"/>
                <w:sz w:val="20"/>
                <w:szCs w:val="24"/>
              </w:rPr>
            </w:pPr>
          </w:p>
          <w:p w:rsidR="00D204D5" w:rsidDel="00D34719" w:rsidRDefault="00D204D5" w:rsidP="00D4135F">
            <w:pPr>
              <w:spacing w:after="0" w:line="276" w:lineRule="auto"/>
              <w:outlineLvl w:val="0"/>
              <w:rPr>
                <w:del w:id="426" w:author="Виктория" w:date="2023-01-13T00:25:00Z"/>
                <w:rFonts w:ascii="Tahoma" w:hAnsi="Tahoma" w:cs="Tahoma"/>
                <w:spacing w:val="-4"/>
                <w:kern w:val="16"/>
                <w:position w:val="2"/>
                <w:sz w:val="20"/>
                <w:szCs w:val="24"/>
              </w:rPr>
            </w:pPr>
            <w:del w:id="427" w:author="Виктория" w:date="2023-01-13T00:25: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204D5" w:rsidRPr="00B206F3" w:rsidDel="00D34719" w:rsidRDefault="00D204D5" w:rsidP="00D4135F">
            <w:pPr>
              <w:spacing w:after="0" w:line="276" w:lineRule="auto"/>
              <w:outlineLvl w:val="0"/>
              <w:rPr>
                <w:del w:id="428"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29" w:author="Виктория" w:date="2023-01-13T00:25:00Z"/>
                <w:rFonts w:ascii="Tahoma" w:hAnsi="Tahoma" w:cs="Tahoma"/>
                <w:spacing w:val="-4"/>
                <w:kern w:val="16"/>
                <w:position w:val="2"/>
                <w:sz w:val="20"/>
                <w:szCs w:val="24"/>
              </w:rPr>
            </w:pPr>
            <w:del w:id="430" w:author="Виктория" w:date="2023-01-13T00:25: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204D5" w:rsidDel="00D34719" w:rsidRDefault="00D204D5" w:rsidP="00D4135F">
            <w:pPr>
              <w:spacing w:after="0" w:line="276" w:lineRule="auto"/>
              <w:outlineLvl w:val="0"/>
              <w:rPr>
                <w:del w:id="431"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32" w:author="Виктория" w:date="2023-01-13T00:25:00Z"/>
                <w:rFonts w:ascii="Tahoma" w:hAnsi="Tahoma" w:cs="Tahoma"/>
                <w:spacing w:val="-4"/>
                <w:kern w:val="16"/>
                <w:position w:val="2"/>
                <w:sz w:val="20"/>
                <w:szCs w:val="24"/>
              </w:rPr>
            </w:pPr>
            <w:del w:id="433" w:author="Виктория" w:date="2023-01-13T00:25: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204D5" w:rsidDel="00D34719" w:rsidRDefault="00D204D5" w:rsidP="00D4135F">
            <w:pPr>
              <w:spacing w:after="0" w:line="276" w:lineRule="auto"/>
              <w:outlineLvl w:val="0"/>
              <w:rPr>
                <w:del w:id="434" w:author="Виктория" w:date="2023-01-13T00:25:00Z"/>
                <w:rFonts w:ascii="Tahoma" w:hAnsi="Tahoma" w:cs="Tahoma"/>
                <w:spacing w:val="-4"/>
                <w:kern w:val="16"/>
                <w:position w:val="2"/>
                <w:sz w:val="20"/>
                <w:szCs w:val="24"/>
              </w:rPr>
            </w:pPr>
          </w:p>
          <w:p w:rsidR="00D204D5" w:rsidRPr="00B206F3" w:rsidDel="00D34719" w:rsidRDefault="00D204D5" w:rsidP="00D4135F">
            <w:pPr>
              <w:spacing w:after="0" w:line="276" w:lineRule="auto"/>
              <w:outlineLvl w:val="0"/>
              <w:rPr>
                <w:del w:id="435" w:author="Виктория" w:date="2023-01-13T00:25:00Z"/>
                <w:rFonts w:ascii="Tahoma" w:hAnsi="Tahoma" w:cs="Tahoma"/>
                <w:spacing w:val="-4"/>
                <w:kern w:val="16"/>
                <w:position w:val="2"/>
                <w:sz w:val="20"/>
                <w:szCs w:val="24"/>
              </w:rPr>
            </w:pPr>
          </w:p>
          <w:p w:rsidR="00D204D5" w:rsidRPr="00B206F3" w:rsidDel="00D34719" w:rsidRDefault="00D204D5" w:rsidP="00D4135F">
            <w:pPr>
              <w:autoSpaceDE w:val="0"/>
              <w:autoSpaceDN w:val="0"/>
              <w:adjustRightInd w:val="0"/>
              <w:spacing w:after="0" w:line="276" w:lineRule="auto"/>
              <w:ind w:firstLine="540"/>
              <w:rPr>
                <w:del w:id="436" w:author="Виктория" w:date="2023-01-13T00:25:00Z"/>
                <w:rFonts w:ascii="Tahoma" w:hAnsi="Tahoma" w:cs="Tahoma"/>
                <w:b/>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Del="00D34719" w:rsidRDefault="00D204D5" w:rsidP="004D573D">
            <w:pPr>
              <w:spacing w:after="0" w:line="276" w:lineRule="auto"/>
              <w:outlineLvl w:val="0"/>
              <w:rPr>
                <w:del w:id="437" w:author="Виктория" w:date="2023-01-13T00:25:00Z"/>
                <w:rFonts w:ascii="Tahoma" w:hAnsi="Tahoma" w:cs="Tahoma"/>
                <w:b/>
                <w:spacing w:val="-4"/>
                <w:kern w:val="16"/>
                <w:position w:val="2"/>
                <w:sz w:val="20"/>
                <w:szCs w:val="24"/>
              </w:rPr>
            </w:pPr>
            <w:del w:id="438" w:author="Виктория" w:date="2023-01-13T00:25:00Z">
              <w:r w:rsidRPr="00B206F3" w:rsidDel="00D34719">
                <w:rPr>
                  <w:rFonts w:ascii="Tahoma" w:hAnsi="Tahoma" w:cs="Tahoma"/>
                  <w:b/>
                  <w:spacing w:val="-4"/>
                  <w:kern w:val="16"/>
                  <w:position w:val="2"/>
                  <w:sz w:val="20"/>
                  <w:szCs w:val="24"/>
                </w:rPr>
                <w:delText xml:space="preserve">ЗАКАЗЧИК </w:delText>
              </w:r>
            </w:del>
          </w:p>
          <w:p w:rsidR="00D204D5" w:rsidDel="00D34719" w:rsidRDefault="00D204D5" w:rsidP="004D573D">
            <w:pPr>
              <w:spacing w:after="0" w:line="276" w:lineRule="auto"/>
              <w:outlineLvl w:val="0"/>
              <w:rPr>
                <w:del w:id="439" w:author="Виктория" w:date="2023-01-13T00:25:00Z"/>
                <w:rFonts w:ascii="Tahoma" w:hAnsi="Tahoma" w:cs="Tahoma"/>
                <w:b/>
                <w:spacing w:val="-4"/>
                <w:kern w:val="16"/>
                <w:position w:val="2"/>
                <w:sz w:val="20"/>
                <w:szCs w:val="24"/>
              </w:rPr>
            </w:pPr>
          </w:p>
          <w:p w:rsidR="00D204D5" w:rsidDel="00D34719" w:rsidRDefault="00D204D5" w:rsidP="004D573D">
            <w:pPr>
              <w:spacing w:after="0" w:line="276" w:lineRule="auto"/>
              <w:outlineLvl w:val="0"/>
              <w:rPr>
                <w:del w:id="440" w:author="Виктория" w:date="2023-01-13T00:25:00Z"/>
                <w:rFonts w:ascii="Tahoma" w:hAnsi="Tahoma" w:cs="Tahoma"/>
                <w:b/>
                <w:spacing w:val="-4"/>
                <w:kern w:val="16"/>
                <w:position w:val="2"/>
                <w:sz w:val="20"/>
                <w:szCs w:val="24"/>
              </w:rPr>
            </w:pPr>
            <w:del w:id="441" w:author="Виктория" w:date="2023-01-13T00:25: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204D5" w:rsidRPr="00B206F3" w:rsidDel="00D34719" w:rsidRDefault="00D204D5" w:rsidP="004D573D">
            <w:pPr>
              <w:spacing w:after="0" w:line="276" w:lineRule="auto"/>
              <w:outlineLvl w:val="0"/>
              <w:rPr>
                <w:del w:id="442" w:author="Виктория" w:date="2023-01-13T00:25:00Z"/>
                <w:rFonts w:ascii="Tahoma" w:hAnsi="Tahoma" w:cs="Tahoma"/>
                <w:b/>
                <w:spacing w:val="-4"/>
                <w:kern w:val="16"/>
                <w:position w:val="2"/>
                <w:sz w:val="20"/>
                <w:szCs w:val="24"/>
              </w:rPr>
            </w:pPr>
          </w:p>
        </w:tc>
      </w:tr>
      <w:tr w:rsidR="00D204D5" w:rsidRPr="00B206F3" w:rsidDel="00D34719" w:rsidTr="00171D25">
        <w:trPr>
          <w:trHeight w:val="567"/>
          <w:del w:id="443"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44"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5" w:author="Виктория" w:date="2023-01-13T00:25:00Z"/>
                <w:rFonts w:ascii="Tahoma" w:hAnsi="Tahoma" w:cs="Tahoma"/>
                <w:spacing w:val="-4"/>
                <w:kern w:val="16"/>
                <w:position w:val="2"/>
                <w:sz w:val="20"/>
                <w:szCs w:val="24"/>
              </w:rPr>
            </w:pPr>
            <w:del w:id="446" w:author="Виктория" w:date="2023-01-13T00:25:00Z">
              <w:r w:rsidRPr="00B206F3" w:rsidDel="00D34719">
                <w:rPr>
                  <w:rFonts w:ascii="Tahoma" w:hAnsi="Tahoma" w:cs="Tahoma"/>
                  <w:spacing w:val="-4"/>
                  <w:kern w:val="16"/>
                  <w:position w:val="2"/>
                  <w:sz w:val="20"/>
                  <w:szCs w:val="24"/>
                </w:rPr>
                <w:delText>Адрес:</w:delText>
              </w:r>
            </w:del>
          </w:p>
        </w:tc>
      </w:tr>
      <w:tr w:rsidR="00D204D5" w:rsidRPr="00B206F3" w:rsidDel="00D34719" w:rsidTr="00171D25">
        <w:trPr>
          <w:trHeight w:val="567"/>
          <w:del w:id="447"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pStyle w:val="ac"/>
              <w:tabs>
                <w:tab w:val="left" w:pos="993"/>
              </w:tabs>
              <w:spacing w:line="276" w:lineRule="auto"/>
              <w:ind w:right="0"/>
              <w:jc w:val="left"/>
              <w:outlineLvl w:val="0"/>
              <w:rPr>
                <w:del w:id="448" w:author="Виктория" w:date="2023-01-13T00:25:00Z"/>
                <w:rFonts w:ascii="Tahoma" w:hAnsi="Tahoma" w:cs="Tahoma"/>
                <w:b w:val="0"/>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9" w:author="Виктория" w:date="2023-01-13T00:25:00Z"/>
                <w:rFonts w:ascii="Tahoma" w:hAnsi="Tahoma" w:cs="Tahoma"/>
                <w:spacing w:val="-4"/>
                <w:kern w:val="16"/>
                <w:position w:val="2"/>
                <w:sz w:val="20"/>
                <w:szCs w:val="24"/>
              </w:rPr>
            </w:pPr>
            <w:del w:id="450" w:author="Виктория" w:date="2023-01-13T00:25:00Z">
              <w:r w:rsidRPr="00B206F3" w:rsidDel="00D34719">
                <w:rPr>
                  <w:rFonts w:ascii="Tahoma" w:hAnsi="Tahoma" w:cs="Tahoma"/>
                  <w:spacing w:val="-4"/>
                  <w:kern w:val="16"/>
                  <w:position w:val="2"/>
                  <w:sz w:val="20"/>
                  <w:szCs w:val="24"/>
                </w:rPr>
                <w:delText>Паспорт:</w:delText>
              </w:r>
            </w:del>
          </w:p>
        </w:tc>
      </w:tr>
      <w:tr w:rsidR="00D204D5" w:rsidRPr="00B206F3" w:rsidDel="00D34719" w:rsidTr="00171D25">
        <w:trPr>
          <w:trHeight w:val="567"/>
          <w:del w:id="451"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2"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tcBorders>
            <w:vAlign w:val="center"/>
          </w:tcPr>
          <w:p w:rsidR="00D204D5" w:rsidRPr="00B206F3" w:rsidDel="00D34719" w:rsidRDefault="00D204D5" w:rsidP="004D573D">
            <w:pPr>
              <w:spacing w:after="0" w:line="276" w:lineRule="auto"/>
              <w:outlineLvl w:val="0"/>
              <w:rPr>
                <w:del w:id="453" w:author="Виктория" w:date="2023-01-13T00:25:00Z"/>
                <w:rFonts w:ascii="Tahoma" w:hAnsi="Tahoma" w:cs="Tahoma"/>
                <w:spacing w:val="-4"/>
                <w:kern w:val="16"/>
                <w:position w:val="2"/>
                <w:sz w:val="20"/>
                <w:szCs w:val="24"/>
              </w:rPr>
            </w:pPr>
            <w:del w:id="454" w:author="Виктория" w:date="2023-01-13T00:25:00Z">
              <w:r w:rsidRPr="00B206F3" w:rsidDel="00D34719">
                <w:rPr>
                  <w:rFonts w:ascii="Tahoma" w:hAnsi="Tahoma" w:cs="Tahoma"/>
                  <w:spacing w:val="-4"/>
                  <w:kern w:val="16"/>
                  <w:position w:val="2"/>
                  <w:sz w:val="20"/>
                  <w:szCs w:val="24"/>
                </w:rPr>
                <w:delText>Тел.:</w:delText>
              </w:r>
            </w:del>
          </w:p>
        </w:tc>
      </w:tr>
      <w:tr w:rsidR="00D204D5" w:rsidRPr="00B206F3" w:rsidDel="00D34719" w:rsidTr="00171D25">
        <w:trPr>
          <w:trHeight w:val="567"/>
          <w:del w:id="455" w:author="Виктория" w:date="2023-01-13T00:25:00Z"/>
        </w:trPr>
        <w:tc>
          <w:tcPr>
            <w:tcW w:w="4819" w:type="dxa"/>
            <w:vMerge/>
            <w:tcBorders>
              <w:left w:val="single" w:sz="4" w:space="0" w:color="auto"/>
              <w:bottom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6" w:author="Виктория" w:date="2023-01-13T00:25:00Z"/>
                <w:rFonts w:ascii="Tahoma" w:hAnsi="Tahoma" w:cs="Tahoma"/>
                <w:spacing w:val="-4"/>
                <w:kern w:val="16"/>
                <w:position w:val="2"/>
                <w:sz w:val="20"/>
                <w:szCs w:val="24"/>
              </w:rPr>
            </w:pPr>
          </w:p>
        </w:tc>
        <w:tc>
          <w:tcPr>
            <w:tcW w:w="5245" w:type="dxa"/>
            <w:tcBorders>
              <w:left w:val="single" w:sz="4" w:space="0" w:color="auto"/>
            </w:tcBorders>
            <w:vAlign w:val="center"/>
          </w:tcPr>
          <w:p w:rsidR="00D204D5" w:rsidRPr="00B206F3" w:rsidDel="00D34719" w:rsidRDefault="00D204D5" w:rsidP="004D573D">
            <w:pPr>
              <w:spacing w:after="0" w:line="276" w:lineRule="auto"/>
              <w:outlineLvl w:val="0"/>
              <w:rPr>
                <w:del w:id="457" w:author="Виктория" w:date="2023-01-13T00:25:00Z"/>
                <w:rFonts w:ascii="Tahoma" w:hAnsi="Tahoma" w:cs="Tahoma"/>
                <w:spacing w:val="-4"/>
                <w:kern w:val="16"/>
                <w:position w:val="2"/>
                <w:sz w:val="20"/>
                <w:szCs w:val="24"/>
              </w:rPr>
            </w:pPr>
            <w:del w:id="458" w:author="Виктория" w:date="2023-01-13T00:25:00Z">
              <w:r w:rsidRPr="00B206F3" w:rsidDel="00D34719">
                <w:rPr>
                  <w:rFonts w:ascii="Tahoma" w:hAnsi="Tahoma" w:cs="Tahoma"/>
                  <w:spacing w:val="-4"/>
                  <w:kern w:val="16"/>
                  <w:position w:val="2"/>
                  <w:sz w:val="20"/>
                  <w:szCs w:val="24"/>
                </w:rPr>
                <w:delText>Подпись:</w:delText>
              </w:r>
            </w:del>
          </w:p>
        </w:tc>
      </w:tr>
    </w:tbl>
    <w:p w:rsidR="000C6AF2" w:rsidRPr="00B206F3" w:rsidDel="00D34719" w:rsidRDefault="000C6AF2" w:rsidP="004D573D">
      <w:pPr>
        <w:suppressAutoHyphens/>
        <w:spacing w:after="0" w:line="276" w:lineRule="auto"/>
        <w:ind w:firstLine="567"/>
        <w:jc w:val="both"/>
        <w:rPr>
          <w:del w:id="459" w:author="Виктория" w:date="2023-01-13T00:25:00Z"/>
          <w:rFonts w:ascii="Tahoma" w:hAnsi="Tahoma" w:cs="Tahoma"/>
          <w:sz w:val="20"/>
          <w:szCs w:val="24"/>
        </w:rPr>
      </w:pPr>
    </w:p>
    <w:p w:rsidR="000C6AF2" w:rsidRPr="00B206F3" w:rsidDel="00D34719" w:rsidRDefault="000C6AF2" w:rsidP="004D573D">
      <w:pPr>
        <w:suppressAutoHyphens/>
        <w:spacing w:after="0" w:line="276" w:lineRule="auto"/>
        <w:jc w:val="both"/>
        <w:rPr>
          <w:del w:id="460" w:author="Виктория" w:date="2023-01-13T00:25:00Z"/>
          <w:rFonts w:ascii="Tahoma" w:hAnsi="Tahoma" w:cs="Tahoma"/>
          <w:b/>
          <w:sz w:val="20"/>
          <w:szCs w:val="24"/>
        </w:rPr>
      </w:pPr>
      <w:del w:id="461" w:author="Виктория" w:date="2023-01-13T00:25:00Z">
        <w:r w:rsidRPr="00B206F3" w:rsidDel="00D34719">
          <w:rPr>
            <w:rFonts w:ascii="Tahoma" w:hAnsi="Tahoma" w:cs="Tahoma"/>
            <w:b/>
            <w:sz w:val="20"/>
            <w:szCs w:val="24"/>
          </w:rPr>
          <w:delText>ТУРАГЕНТ: ________________________________________________________</w:delText>
        </w:r>
      </w:del>
    </w:p>
    <w:p w:rsidR="000A2959" w:rsidDel="00D34719" w:rsidRDefault="000A2959" w:rsidP="004D573D">
      <w:pPr>
        <w:suppressAutoHyphens/>
        <w:spacing w:after="0" w:line="276" w:lineRule="auto"/>
        <w:jc w:val="both"/>
        <w:rPr>
          <w:del w:id="462" w:author="Виктория" w:date="2023-01-13T00:25:00Z"/>
          <w:rFonts w:ascii="Tahoma" w:hAnsi="Tahoma" w:cs="Tahoma"/>
          <w:b/>
          <w:sz w:val="20"/>
          <w:szCs w:val="24"/>
        </w:rPr>
      </w:pPr>
    </w:p>
    <w:p w:rsidR="00224B64" w:rsidRPr="00B206F3" w:rsidDel="00D34719" w:rsidRDefault="000C6AF2" w:rsidP="004D573D">
      <w:pPr>
        <w:suppressAutoHyphens/>
        <w:spacing w:after="0" w:line="276" w:lineRule="auto"/>
        <w:jc w:val="both"/>
        <w:rPr>
          <w:del w:id="463" w:author="Виктория" w:date="2023-01-13T00:25:00Z"/>
          <w:rFonts w:ascii="Tahoma" w:hAnsi="Tahoma" w:cs="Tahoma"/>
          <w:b/>
          <w:sz w:val="20"/>
          <w:szCs w:val="24"/>
        </w:rPr>
      </w:pPr>
      <w:del w:id="464" w:author="Виктория" w:date="2023-01-13T00:25:00Z">
        <w:r w:rsidRPr="00B206F3" w:rsidDel="00D34719">
          <w:rPr>
            <w:rFonts w:ascii="Tahoma" w:hAnsi="Tahoma" w:cs="Tahoma"/>
            <w:b/>
            <w:sz w:val="20"/>
            <w:szCs w:val="24"/>
          </w:rPr>
          <w:delText>Тел.: ___________________</w:delText>
        </w:r>
      </w:del>
    </w:p>
    <w:p w:rsidR="000A2959" w:rsidDel="00D34719" w:rsidRDefault="000A2959">
      <w:pPr>
        <w:rPr>
          <w:del w:id="465" w:author="Виктория" w:date="2023-01-13T00:25:00Z"/>
          <w:rFonts w:ascii="Tahoma" w:hAnsi="Tahoma" w:cs="Tahoma"/>
          <w:b/>
          <w:sz w:val="20"/>
          <w:szCs w:val="24"/>
        </w:rPr>
      </w:pPr>
      <w:del w:id="466" w:author="Виктория" w:date="2023-01-13T00:25:00Z">
        <w:r w:rsidDel="00D34719">
          <w:rPr>
            <w:rFonts w:ascii="Tahoma" w:hAnsi="Tahoma" w:cs="Tahoma"/>
            <w:b/>
            <w:sz w:val="20"/>
            <w:szCs w:val="24"/>
          </w:rPr>
          <w:br w:type="page"/>
        </w:r>
      </w:del>
    </w:p>
    <w:p w:rsidR="00922A11" w:rsidRPr="00B206F3" w:rsidRDefault="00FC565B" w:rsidP="004D573D">
      <w:pPr>
        <w:spacing w:after="0" w:line="276" w:lineRule="auto"/>
        <w:jc w:val="right"/>
        <w:rPr>
          <w:rFonts w:ascii="Tahoma" w:hAnsi="Tahoma" w:cs="Tahoma"/>
          <w:sz w:val="20"/>
          <w:szCs w:val="24"/>
        </w:rPr>
      </w:pPr>
      <w:r w:rsidRPr="00B206F3">
        <w:rPr>
          <w:rFonts w:ascii="Tahoma" w:hAnsi="Tahoma" w:cs="Tahoma"/>
          <w:sz w:val="20"/>
          <w:szCs w:val="24"/>
        </w:rPr>
        <w:t>П</w:t>
      </w:r>
      <w:r w:rsidR="00922A11" w:rsidRPr="00B206F3">
        <w:rPr>
          <w:rFonts w:ascii="Tahoma" w:hAnsi="Tahoma" w:cs="Tahoma"/>
          <w:sz w:val="20"/>
          <w:szCs w:val="24"/>
        </w:rPr>
        <w:t>риложение № 1</w:t>
      </w:r>
    </w:p>
    <w:p w:rsidR="00922A11" w:rsidRPr="00B206F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к Договору о реализации туристского продукта</w:t>
      </w:r>
    </w:p>
    <w:p w:rsidR="00922A11" w:rsidRPr="005D0FE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 xml:space="preserve">от </w:t>
      </w:r>
      <w:del w:id="467" w:author="Виктория" w:date="2023-01-13T00:25:00Z">
        <w:r w:rsidRPr="00B206F3" w:rsidDel="00D34719">
          <w:rPr>
            <w:rFonts w:ascii="Tahoma" w:hAnsi="Tahoma" w:cs="Tahoma"/>
            <w:sz w:val="20"/>
            <w:szCs w:val="24"/>
          </w:rPr>
          <w:delText>«____» _________20__</w:delText>
        </w:r>
      </w:del>
      <w:ins w:id="468" w:author="Виктория" w:date="2023-01-13T22:26:00Z">
        <w:r w:rsidR="00D63E54">
          <w:rPr>
            <w:rFonts w:ascii="Tahoma" w:hAnsi="Tahoma" w:cs="Tahoma"/>
            <w:sz w:val="20"/>
            <w:szCs w:val="24"/>
          </w:rPr>
          <w:t>13.01.2023</w:t>
        </w:r>
      </w:ins>
    </w:p>
    <w:p w:rsidR="00922A11" w:rsidRPr="00C719B2" w:rsidRDefault="00922A11" w:rsidP="004D573D">
      <w:pPr>
        <w:spacing w:after="0" w:line="276" w:lineRule="auto"/>
        <w:jc w:val="center"/>
        <w:rPr>
          <w:rFonts w:ascii="Tahoma" w:hAnsi="Tahoma" w:cs="Tahoma"/>
          <w:b/>
          <w:spacing w:val="-4"/>
          <w:sz w:val="12"/>
          <w:szCs w:val="12"/>
        </w:rPr>
      </w:pP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ЛИСТ БРОНИРОВАНИЯ</w:t>
      </w:r>
      <w:r w:rsidR="006666A9" w:rsidRPr="00B206F3">
        <w:rPr>
          <w:rFonts w:ascii="Tahoma" w:hAnsi="Tahoma" w:cs="Tahoma"/>
          <w:b/>
          <w:spacing w:val="-4"/>
          <w:sz w:val="20"/>
          <w:szCs w:val="24"/>
        </w:rPr>
        <w:t>/Заявка на бронирование</w:t>
      </w:r>
      <w:r w:rsidRPr="00B206F3">
        <w:rPr>
          <w:rFonts w:ascii="Tahoma" w:hAnsi="Tahoma" w:cs="Tahoma"/>
          <w:b/>
          <w:spacing w:val="-4"/>
          <w:sz w:val="20"/>
          <w:szCs w:val="24"/>
        </w:rPr>
        <w:t xml:space="preserve"> туристического обслуживания </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69" w:author="Виктория" w:date="2023-01-13T00:26:00Z">
          <w:tblPr>
            <w:tblW w:w="10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94"/>
        <w:gridCol w:w="6927"/>
        <w:tblGridChange w:id="470">
          <w:tblGrid>
            <w:gridCol w:w="2794"/>
            <w:gridCol w:w="6927"/>
          </w:tblGrid>
        </w:tblGridChange>
      </w:tblGrid>
      <w:tr w:rsidR="00D34719" w:rsidRPr="00B206F3" w:rsidTr="00D34719">
        <w:trPr>
          <w:trHeight w:val="305"/>
          <w:trPrChange w:id="471" w:author="Виктория" w:date="2023-01-13T00:26:00Z">
            <w:trPr>
              <w:trHeight w:val="305"/>
            </w:trPr>
          </w:trPrChange>
        </w:trPr>
        <w:tc>
          <w:tcPr>
            <w:tcW w:w="2794" w:type="dxa"/>
            <w:tcBorders>
              <w:top w:val="nil"/>
              <w:left w:val="nil"/>
              <w:bottom w:val="nil"/>
              <w:right w:val="nil"/>
            </w:tcBorders>
            <w:tcPrChange w:id="472" w:author="Виктория" w:date="2023-01-13T00:26:00Z">
              <w:tcPr>
                <w:tcW w:w="2794" w:type="dxa"/>
                <w:tcBorders>
                  <w:top w:val="nil"/>
                  <w:left w:val="nil"/>
                  <w:bottom w:val="nil"/>
                  <w:right w:val="nil"/>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г.____</w:t>
            </w:r>
            <w:r>
              <w:rPr>
                <w:rFonts w:ascii="Tahoma" w:hAnsi="Tahoma" w:cs="Tahoma"/>
                <w:spacing w:val="-4"/>
                <w:sz w:val="20"/>
                <w:szCs w:val="24"/>
              </w:rPr>
              <w:t>________________</w:t>
            </w:r>
            <w:r w:rsidRPr="00B206F3">
              <w:rPr>
                <w:rFonts w:ascii="Tahoma" w:hAnsi="Tahoma" w:cs="Tahoma"/>
                <w:spacing w:val="-4"/>
                <w:sz w:val="20"/>
                <w:szCs w:val="24"/>
              </w:rPr>
              <w:t xml:space="preserve">                                                                                 </w:t>
            </w:r>
          </w:p>
        </w:tc>
        <w:tc>
          <w:tcPr>
            <w:tcW w:w="6927" w:type="dxa"/>
            <w:tcBorders>
              <w:top w:val="nil"/>
              <w:left w:val="nil"/>
              <w:bottom w:val="nil"/>
              <w:right w:val="single" w:sz="4" w:space="0" w:color="auto"/>
            </w:tcBorders>
            <w:tcPrChange w:id="473" w:author="Виктория" w:date="2023-01-13T00:26:00Z">
              <w:tcPr>
                <w:tcW w:w="6927" w:type="dxa"/>
                <w:tcBorders>
                  <w:top w:val="nil"/>
                  <w:left w:val="nil"/>
                  <w:bottom w:val="nil"/>
                  <w:right w:val="single" w:sz="4" w:space="0" w:color="auto"/>
                </w:tcBorders>
              </w:tcPr>
            </w:tcPrChange>
          </w:tcPr>
          <w:p w:rsidR="00D34719" w:rsidRPr="00B206F3" w:rsidRDefault="00D34719">
            <w:pPr>
              <w:spacing w:after="0" w:line="276" w:lineRule="auto"/>
              <w:rPr>
                <w:rFonts w:ascii="Tahoma" w:hAnsi="Tahoma" w:cs="Tahoma"/>
                <w:spacing w:val="-4"/>
                <w:sz w:val="20"/>
                <w:szCs w:val="24"/>
              </w:rPr>
            </w:pPr>
            <w:r w:rsidRPr="00B206F3">
              <w:rPr>
                <w:rFonts w:ascii="Tahoma" w:hAnsi="Tahoma" w:cs="Tahoma"/>
                <w:spacing w:val="-4"/>
                <w:sz w:val="20"/>
                <w:szCs w:val="24"/>
              </w:rPr>
              <w:t xml:space="preserve">                                                            Дата оформления: </w:t>
            </w:r>
          </w:p>
        </w:tc>
      </w:tr>
    </w:tbl>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1. Информация о ЗАКАЗЧИКЕ:</w:t>
      </w:r>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4" w:author="Виктория" w:date="2023-01-13T00:27: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652"/>
        <w:tblGridChange w:id="475">
          <w:tblGrid>
            <w:gridCol w:w="1353"/>
          </w:tblGrid>
        </w:tblGridChange>
      </w:tblGrid>
      <w:tr w:rsidR="00D34719" w:rsidRPr="000A2959" w:rsidTr="00D34719">
        <w:trPr>
          <w:trHeight w:val="300"/>
        </w:trPr>
        <w:tc>
          <w:tcPr>
            <w:tcW w:w="3652" w:type="dxa"/>
            <w:tcBorders>
              <w:top w:val="nil"/>
              <w:left w:val="nil"/>
              <w:bottom w:val="nil"/>
              <w:right w:val="single" w:sz="4" w:space="0" w:color="auto"/>
            </w:tcBorders>
            <w:tcPrChange w:id="476" w:author="Виктория" w:date="2023-01-13T00:27:00Z">
              <w:tcPr>
                <w:tcW w:w="1353" w:type="dxa"/>
                <w:tcBorders>
                  <w:top w:val="nil"/>
                  <w:left w:val="nil"/>
                  <w:bottom w:val="nil"/>
                  <w:right w:val="single" w:sz="4" w:space="0" w:color="auto"/>
                </w:tcBorders>
              </w:tcPr>
            </w:tcPrChange>
          </w:tcPr>
          <w:p w:rsidR="00D34719" w:rsidRPr="00D34719" w:rsidRDefault="00D34719">
            <w:pPr>
              <w:spacing w:after="0" w:line="276" w:lineRule="auto"/>
              <w:ind w:right="286"/>
              <w:rPr>
                <w:rFonts w:ascii="Tahoma" w:hAnsi="Tahoma" w:cs="Tahoma"/>
                <w:spacing w:val="-4"/>
                <w:sz w:val="18"/>
                <w:szCs w:val="18"/>
                <w:lang w:val="en-US"/>
                <w:rPrChange w:id="477" w:author="Виктория" w:date="2023-01-13T00:27:00Z">
                  <w:rPr>
                    <w:rFonts w:ascii="Tahoma" w:hAnsi="Tahoma" w:cs="Tahoma"/>
                    <w:spacing w:val="-4"/>
                    <w:sz w:val="18"/>
                    <w:szCs w:val="18"/>
                  </w:rPr>
                </w:rPrChange>
              </w:rPr>
            </w:pPr>
            <w:r w:rsidRPr="000A2959">
              <w:rPr>
                <w:rFonts w:ascii="Tahoma" w:hAnsi="Tahoma" w:cs="Tahoma"/>
                <w:spacing w:val="-4"/>
                <w:sz w:val="18"/>
                <w:szCs w:val="18"/>
              </w:rPr>
              <w:t>Ф.И.О</w:t>
            </w:r>
            <w:ins w:id="478" w:author="Виктория" w:date="2023-01-13T00:27:00Z">
              <w:r>
                <w:rPr>
                  <w:rFonts w:ascii="Tahoma" w:hAnsi="Tahoma" w:cs="Tahoma"/>
                  <w:spacing w:val="-4"/>
                  <w:sz w:val="18"/>
                  <w:szCs w:val="18"/>
                </w:rPr>
                <w:t xml:space="preserve"> </w:t>
              </w:r>
            </w:ins>
          </w:p>
        </w:tc>
      </w:tr>
    </w:tbl>
    <w:p w:rsidR="00922A11" w:rsidRPr="00D34719" w:rsidDel="00D34719" w:rsidRDefault="00922A11" w:rsidP="004D573D">
      <w:pPr>
        <w:spacing w:after="0" w:line="276" w:lineRule="auto"/>
        <w:rPr>
          <w:del w:id="479" w:author="Виктория" w:date="2023-01-13T00:27:00Z"/>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2. Информация о ТУРИСТАХ:</w:t>
      </w:r>
    </w:p>
    <w:p w:rsidR="00381CAA" w:rsidRPr="000A2959" w:rsidRDefault="00381CAA" w:rsidP="000A2959">
      <w:pPr>
        <w:spacing w:after="0" w:line="276" w:lineRule="auto"/>
        <w:ind w:left="567"/>
        <w:rPr>
          <w:rFonts w:cs="Tahoma"/>
          <w:i/>
          <w:spacing w:val="-4"/>
          <w:sz w:val="18"/>
          <w:szCs w:val="18"/>
        </w:rPr>
      </w:pPr>
      <w:r w:rsidRPr="000A2959">
        <w:rPr>
          <w:rFonts w:cs="Tahoma"/>
          <w:i/>
          <w:spacing w:val="-4"/>
          <w:sz w:val="18"/>
          <w:szCs w:val="18"/>
        </w:rPr>
        <w:t>(На русском и/или на английском языках)</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992"/>
        <w:gridCol w:w="1562"/>
        <w:gridCol w:w="4108"/>
      </w:tblGrid>
      <w:tr w:rsidR="00381CAA" w:rsidRPr="000A2959" w:rsidTr="000A2959">
        <w:tc>
          <w:tcPr>
            <w:tcW w:w="4219"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Фамилия, имя, отчество (при наличии) </w:t>
            </w:r>
          </w:p>
        </w:tc>
        <w:tc>
          <w:tcPr>
            <w:tcW w:w="99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Пол</w:t>
            </w:r>
          </w:p>
          <w:p w:rsidR="00381CAA" w:rsidRPr="003E5959" w:rsidRDefault="00381CAA" w:rsidP="003E5959">
            <w:pPr>
              <w:spacing w:after="0" w:line="276" w:lineRule="auto"/>
              <w:rPr>
                <w:rFonts w:ascii="Tahoma" w:hAnsi="Tahoma" w:cs="Tahoma"/>
                <w:spacing w:val="-4"/>
                <w:sz w:val="14"/>
                <w:szCs w:val="14"/>
              </w:rPr>
            </w:pPr>
            <w:r w:rsidRPr="003E5959">
              <w:rPr>
                <w:rFonts w:ascii="Tahoma" w:hAnsi="Tahoma" w:cs="Tahoma"/>
                <w:spacing w:val="-4"/>
                <w:sz w:val="14"/>
                <w:szCs w:val="14"/>
              </w:rPr>
              <w:t>(муж</w:t>
            </w:r>
            <w:r w:rsidR="003E5959" w:rsidRPr="003E5959">
              <w:rPr>
                <w:rFonts w:ascii="Tahoma" w:hAnsi="Tahoma" w:cs="Tahoma"/>
                <w:spacing w:val="-4"/>
                <w:sz w:val="14"/>
                <w:szCs w:val="14"/>
              </w:rPr>
              <w:t>/ жен</w:t>
            </w:r>
            <w:r w:rsidRPr="003E5959">
              <w:rPr>
                <w:rFonts w:ascii="Tahoma" w:hAnsi="Tahoma" w:cs="Tahoma"/>
                <w:spacing w:val="-4"/>
                <w:sz w:val="14"/>
                <w:szCs w:val="14"/>
              </w:rPr>
              <w:t>)</w:t>
            </w:r>
          </w:p>
        </w:tc>
        <w:tc>
          <w:tcPr>
            <w:tcW w:w="156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Дата рождения</w:t>
            </w:r>
          </w:p>
        </w:tc>
        <w:tc>
          <w:tcPr>
            <w:tcW w:w="4108"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Данные документа, удостоверяющего  личность </w:t>
            </w: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9277D" w:rsidRDefault="00381CAA" w:rsidP="000A2959">
            <w:pPr>
              <w:spacing w:after="0" w:line="276" w:lineRule="auto"/>
              <w:rPr>
                <w:rFonts w:ascii="Tahoma" w:hAnsi="Tahoma" w:cs="Tahoma"/>
                <w:spacing w:val="-4"/>
                <w:sz w:val="18"/>
                <w:szCs w:val="18"/>
                <w:lang w:val="en-US"/>
                <w:rPrChange w:id="480" w:author="Виктория" w:date="2023-01-13T02:15:00Z">
                  <w:rPr>
                    <w:rFonts w:ascii="Tahoma" w:hAnsi="Tahoma" w:cs="Tahoma"/>
                    <w:spacing w:val="-4"/>
                    <w:sz w:val="18"/>
                    <w:szCs w:val="18"/>
                  </w:rPr>
                </w:rPrChange>
              </w:rPr>
            </w:pPr>
            <w:r w:rsidRPr="000A2959">
              <w:rPr>
                <w:rFonts w:ascii="Tahoma" w:hAnsi="Tahoma" w:cs="Tahoma"/>
                <w:spacing w:val="-4"/>
                <w:sz w:val="18"/>
                <w:szCs w:val="18"/>
              </w:rPr>
              <w:t>1.</w:t>
            </w:r>
            <w:ins w:id="481" w:author="Виктория" w:date="2023-01-13T02:15:00Z">
              <w:r w:rsidR="0009277D">
                <w:rPr>
                  <w:rFonts w:ascii="Tahoma" w:hAnsi="Tahoma" w:cs="Tahoma"/>
                  <w:spacing w:val="-4"/>
                  <w:sz w:val="18"/>
                  <w:szCs w:val="18"/>
                  <w:lang w:val="en-US"/>
                </w:rPr>
                <w:t xml:space="preserve"> </w:t>
              </w:r>
            </w:ins>
            <w:ins w:id="482" w:author="Виктория" w:date="2023-01-13T22:26:00Z">
              <w:r w:rsidR="00D63E54">
                <w:rPr>
                  <w:rFonts w:ascii="Tahoma" w:hAnsi="Tahoma" w:cs="Tahoma"/>
                  <w:spacing w:val="-4"/>
                  <w:sz w:val="18"/>
                  <w:szCs w:val="18"/>
                  <w:lang w:val="en-US"/>
                </w:rPr>
                <w:t>пп</w:t>
              </w:r>
            </w:ins>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2.</w:t>
            </w:r>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Итого:</w:t>
            </w:r>
          </w:p>
        </w:tc>
        <w:tc>
          <w:tcPr>
            <w:tcW w:w="6662" w:type="dxa"/>
            <w:gridSpan w:val="3"/>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______чел. совершеннолетних, ______ детей до 18 лет</w:t>
            </w:r>
          </w:p>
        </w:tc>
      </w:tr>
    </w:tbl>
    <w:p w:rsidR="00922A11" w:rsidRPr="000A2959" w:rsidRDefault="00922A11" w:rsidP="004D573D">
      <w:pPr>
        <w:spacing w:after="0" w:line="276" w:lineRule="auto"/>
        <w:rPr>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3. Общая информация о туре: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8832"/>
      </w:tblGrid>
      <w:tr w:rsidR="00922A11" w:rsidRPr="000A2959" w:rsidTr="006D026A">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Даты поездки: </w:t>
            </w:r>
          </w:p>
        </w:tc>
        <w:tc>
          <w:tcPr>
            <w:tcW w:w="8832" w:type="dxa"/>
            <w:tcBorders>
              <w:left w:val="single" w:sz="4" w:space="0" w:color="auto"/>
            </w:tcBorders>
          </w:tcPr>
          <w:p w:rsidR="00922A11" w:rsidRPr="00C95E3A" w:rsidRDefault="00D63E54" w:rsidP="004D573D">
            <w:pPr>
              <w:spacing w:after="0" w:line="276" w:lineRule="auto"/>
              <w:rPr>
                <w:rFonts w:ascii="Tahoma" w:hAnsi="Tahoma" w:cs="Tahoma"/>
                <w:spacing w:val="-4"/>
                <w:sz w:val="18"/>
                <w:szCs w:val="18"/>
                <w:lang w:val="en-US"/>
                <w:rPrChange w:id="483" w:author="Виктория" w:date="2023-01-13T02:26:00Z">
                  <w:rPr>
                    <w:rFonts w:ascii="Tahoma" w:hAnsi="Tahoma" w:cs="Tahoma"/>
                    <w:spacing w:val="-4"/>
                    <w:sz w:val="18"/>
                    <w:szCs w:val="18"/>
                  </w:rPr>
                </w:rPrChange>
              </w:rPr>
            </w:pPr>
            <w:ins w:id="484" w:author="Виктория" w:date="2023-01-13T22:26:00Z">
              <w:r>
                <w:rPr>
                  <w:rFonts w:ascii="Tahoma" w:hAnsi="Tahoma" w:cs="Tahoma"/>
                  <w:spacing w:val="-4"/>
                  <w:sz w:val="18"/>
                  <w:szCs w:val="18"/>
                  <w:lang w:val="en-US"/>
                </w:rPr>
                <w:t>13.01.2023</w:t>
              </w:r>
            </w:ins>
            <w:ins w:id="485" w:author="Виктория" w:date="2023-01-13T02:26:00Z">
              <w:r w:rsidR="00C95E3A">
                <w:rPr>
                  <w:rFonts w:ascii="Tahoma" w:hAnsi="Tahoma" w:cs="Tahoma"/>
                  <w:spacing w:val="-4"/>
                  <w:sz w:val="18"/>
                  <w:szCs w:val="18"/>
                  <w:lang w:val="en-US"/>
                </w:rPr>
                <w:t xml:space="preserve">, </w:t>
              </w:r>
            </w:ins>
          </w:p>
        </w:tc>
      </w:tr>
    </w:tbl>
    <w:p w:rsidR="00922A11" w:rsidRPr="000A2959" w:rsidRDefault="00922A11" w:rsidP="004D573D">
      <w:pPr>
        <w:spacing w:after="0" w:line="276" w:lineRule="auto"/>
        <w:rPr>
          <w:rFonts w:ascii="Tahoma" w:hAnsi="Tahoma" w:cs="Tahoma"/>
          <w:spacing w:val="-4"/>
          <w:sz w:val="10"/>
          <w:szCs w:val="1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9"/>
        <w:gridCol w:w="1142"/>
        <w:gridCol w:w="5662"/>
      </w:tblGrid>
      <w:tr w:rsidR="00922A11" w:rsidRPr="000A2959" w:rsidTr="000A2959">
        <w:tc>
          <w:tcPr>
            <w:tcW w:w="118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Страна:</w:t>
            </w:r>
          </w:p>
        </w:tc>
        <w:tc>
          <w:tcPr>
            <w:tcW w:w="2889" w:type="dxa"/>
            <w:tcBorders>
              <w:left w:val="single" w:sz="4" w:space="0" w:color="auto"/>
              <w:righ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6" w:author="Виктория" w:date="2023-01-13T00:28:00Z">
                  <w:rPr>
                    <w:rFonts w:ascii="Tahoma" w:hAnsi="Tahoma" w:cs="Tahoma"/>
                    <w:spacing w:val="-4"/>
                    <w:sz w:val="18"/>
                    <w:szCs w:val="18"/>
                  </w:rPr>
                </w:rPrChange>
              </w:rPr>
            </w:pPr>
          </w:p>
        </w:tc>
        <w:tc>
          <w:tcPr>
            <w:tcW w:w="1142"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Курорт:</w:t>
            </w:r>
          </w:p>
        </w:tc>
        <w:tc>
          <w:tcPr>
            <w:tcW w:w="5662"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spacing w:val="-4"/>
          <w:sz w:val="10"/>
          <w:szCs w:val="10"/>
        </w:rPr>
      </w:pPr>
    </w:p>
    <w:tbl>
      <w:tblPr>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571"/>
        <w:gridCol w:w="2160"/>
        <w:gridCol w:w="1260"/>
      </w:tblGrid>
      <w:tr w:rsidR="00922A11" w:rsidRPr="000A2959" w:rsidTr="000A2959">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Название отеля:</w:t>
            </w:r>
          </w:p>
        </w:tc>
        <w:tc>
          <w:tcPr>
            <w:tcW w:w="5571" w:type="dxa"/>
            <w:tcBorders>
              <w:left w:val="single" w:sz="4" w:space="0" w:color="auto"/>
              <w:right w:val="single" w:sz="4" w:space="0" w:color="auto"/>
            </w:tcBorders>
          </w:tcPr>
          <w:p w:rsidR="00922A11" w:rsidRPr="00D34719" w:rsidRDefault="00922A11">
            <w:pPr>
              <w:spacing w:after="0" w:line="276" w:lineRule="auto"/>
              <w:rPr>
                <w:rFonts w:ascii="Tahoma" w:hAnsi="Tahoma" w:cs="Tahoma"/>
                <w:spacing w:val="-4"/>
                <w:sz w:val="18"/>
                <w:szCs w:val="18"/>
                <w:lang w:val="en-US"/>
                <w:rPrChange w:id="487" w:author="Виктория" w:date="2023-01-13T00:28:00Z">
                  <w:rPr>
                    <w:rFonts w:ascii="Tahoma" w:hAnsi="Tahoma" w:cs="Tahoma"/>
                    <w:spacing w:val="-4"/>
                    <w:sz w:val="18"/>
                    <w:szCs w:val="18"/>
                  </w:rPr>
                </w:rPrChange>
              </w:rPr>
            </w:pPr>
          </w:p>
        </w:tc>
        <w:tc>
          <w:tcPr>
            <w:tcW w:w="216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 Категория отеля:</w:t>
            </w:r>
          </w:p>
        </w:tc>
        <w:tc>
          <w:tcPr>
            <w:tcW w:w="1260" w:type="dxa"/>
            <w:tcBorders>
              <w:lef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8" w:author="Виктория" w:date="2023-01-13T00:28:00Z">
                  <w:rPr>
                    <w:rFonts w:ascii="Tahoma" w:hAnsi="Tahoma" w:cs="Tahoma"/>
                    <w:spacing w:val="-4"/>
                    <w:sz w:val="18"/>
                    <w:szCs w:val="18"/>
                  </w:rPr>
                </w:rPrChange>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3"/>
        <w:gridCol w:w="3004"/>
        <w:gridCol w:w="1620"/>
        <w:gridCol w:w="3624"/>
      </w:tblGrid>
      <w:tr w:rsidR="00922A11" w:rsidRPr="000A2959" w:rsidTr="000A2959">
        <w:tc>
          <w:tcPr>
            <w:tcW w:w="2633"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размещения:</w:t>
            </w:r>
          </w:p>
        </w:tc>
        <w:tc>
          <w:tcPr>
            <w:tcW w:w="3004"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c>
          <w:tcPr>
            <w:tcW w:w="16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номера:</w:t>
            </w:r>
          </w:p>
        </w:tc>
        <w:tc>
          <w:tcPr>
            <w:tcW w:w="3624"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1188"/>
        <w:gridCol w:w="1756"/>
        <w:gridCol w:w="2213"/>
        <w:gridCol w:w="1756"/>
        <w:gridCol w:w="2213"/>
      </w:tblGrid>
      <w:tr w:rsidR="00922A11" w:rsidRPr="000A2959" w:rsidTr="000A2959">
        <w:tc>
          <w:tcPr>
            <w:tcW w:w="1755"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питания:</w:t>
            </w:r>
          </w:p>
        </w:tc>
        <w:tc>
          <w:tcPr>
            <w:tcW w:w="1188"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Трансфер:</w:t>
            </w:r>
          </w:p>
        </w:tc>
        <w:tc>
          <w:tcPr>
            <w:tcW w:w="2213"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Страховка:</w:t>
            </w:r>
          </w:p>
        </w:tc>
        <w:tc>
          <w:tcPr>
            <w:tcW w:w="2213" w:type="dxa"/>
            <w:tcBorders>
              <w:left w:val="single" w:sz="4" w:space="0" w:color="auto"/>
            </w:tcBorders>
          </w:tcPr>
          <w:p w:rsidR="00922A11" w:rsidRPr="00D34719" w:rsidRDefault="00922A11" w:rsidP="004D573D">
            <w:pPr>
              <w:spacing w:after="0" w:line="276" w:lineRule="auto"/>
              <w:rPr>
                <w:rFonts w:ascii="Tahoma" w:hAnsi="Tahoma" w:cs="Tahoma"/>
                <w:spacing w:val="-4"/>
                <w:sz w:val="18"/>
                <w:szCs w:val="18"/>
                <w:lang w:val="en-US"/>
                <w:rPrChange w:id="489" w:author="Виктория" w:date="2023-01-13T00:29:00Z">
                  <w:rPr>
                    <w:rFonts w:ascii="Tahoma" w:hAnsi="Tahoma" w:cs="Tahoma"/>
                    <w:spacing w:val="-4"/>
                    <w:sz w:val="18"/>
                    <w:szCs w:val="18"/>
                  </w:rPr>
                </w:rPrChange>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2447"/>
        <w:gridCol w:w="2520"/>
        <w:gridCol w:w="5134"/>
      </w:tblGrid>
      <w:tr w:rsidR="00922A11" w:rsidRPr="000A2959" w:rsidTr="000A2959">
        <w:tc>
          <w:tcPr>
            <w:tcW w:w="780"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Виза:</w:t>
            </w:r>
          </w:p>
        </w:tc>
        <w:tc>
          <w:tcPr>
            <w:tcW w:w="2447"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b/>
                <w:i/>
                <w:spacing w:val="-4"/>
                <w:sz w:val="18"/>
                <w:szCs w:val="18"/>
                <w:lang w:val="en-US"/>
              </w:rPr>
            </w:pPr>
          </w:p>
        </w:tc>
        <w:tc>
          <w:tcPr>
            <w:tcW w:w="25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Дополнительные услуги:</w:t>
            </w:r>
          </w:p>
        </w:tc>
        <w:tc>
          <w:tcPr>
            <w:tcW w:w="5134" w:type="dxa"/>
            <w:tcBorders>
              <w:left w:val="single" w:sz="4" w:space="0" w:color="auto"/>
            </w:tcBorders>
          </w:tcPr>
          <w:p w:rsidR="00922A11" w:rsidRPr="000A2959" w:rsidRDefault="00922A11" w:rsidP="004D573D">
            <w:pPr>
              <w:spacing w:after="0" w:line="276" w:lineRule="auto"/>
              <w:rPr>
                <w:rFonts w:ascii="Tahoma" w:hAnsi="Tahoma" w:cs="Tahoma"/>
                <w:b/>
                <w:i/>
                <w:spacing w:val="-4"/>
                <w:sz w:val="18"/>
                <w:szCs w:val="18"/>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53"/>
      </w:tblGrid>
      <w:tr w:rsidR="00922A11" w:rsidRPr="000A2959" w:rsidTr="000A2959">
        <w:tc>
          <w:tcPr>
            <w:tcW w:w="262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Авиаперелет маршрут:</w:t>
            </w:r>
          </w:p>
        </w:tc>
        <w:tc>
          <w:tcPr>
            <w:tcW w:w="8253"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4. Информация об оплате</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3"/>
      </w:tblGrid>
      <w:tr w:rsidR="00922A11" w:rsidRPr="000A2959" w:rsidTr="000A2959">
        <w:trPr>
          <w:trHeight w:val="482"/>
        </w:trPr>
        <w:tc>
          <w:tcPr>
            <w:tcW w:w="10773" w:type="dxa"/>
          </w:tcPr>
          <w:p w:rsidR="00922A11" w:rsidRPr="00D4135F" w:rsidRDefault="00922A11" w:rsidP="004D573D">
            <w:pPr>
              <w:widowControl w:val="0"/>
              <w:autoSpaceDE w:val="0"/>
              <w:autoSpaceDN w:val="0"/>
              <w:adjustRightInd w:val="0"/>
              <w:spacing w:after="0" w:line="276" w:lineRule="auto"/>
              <w:rPr>
                <w:rFonts w:ascii="Tahoma" w:hAnsi="Tahoma" w:cs="Tahoma"/>
                <w:bCs/>
                <w:spacing w:val="-4"/>
                <w:sz w:val="18"/>
                <w:szCs w:val="18"/>
              </w:rPr>
            </w:pPr>
            <w:r w:rsidRPr="00D4135F">
              <w:rPr>
                <w:rFonts w:ascii="Tahoma" w:hAnsi="Tahoma" w:cs="Tahoma"/>
                <w:bCs/>
                <w:spacing w:val="-4"/>
                <w:sz w:val="18"/>
                <w:szCs w:val="18"/>
              </w:rPr>
              <w:t>Полная стоимость туристского продукта:</w:t>
            </w:r>
          </w:p>
          <w:p w:rsidR="00922A11" w:rsidRPr="000A2959" w:rsidRDefault="00922A11" w:rsidP="004D573D">
            <w:pPr>
              <w:widowControl w:val="0"/>
              <w:autoSpaceDE w:val="0"/>
              <w:autoSpaceDN w:val="0"/>
              <w:adjustRightInd w:val="0"/>
              <w:spacing w:after="0" w:line="276" w:lineRule="auto"/>
              <w:rPr>
                <w:rFonts w:ascii="Tahoma" w:hAnsi="Tahoma" w:cs="Tahoma"/>
                <w:b/>
                <w:spacing w:val="-4"/>
                <w:sz w:val="18"/>
                <w:szCs w:val="18"/>
              </w:rPr>
            </w:pPr>
            <w:r w:rsidRPr="00D4135F">
              <w:rPr>
                <w:rFonts w:ascii="Tahoma" w:hAnsi="Tahoma" w:cs="Tahoma"/>
                <w:spacing w:val="-4"/>
                <w:sz w:val="18"/>
                <w:szCs w:val="18"/>
              </w:rPr>
              <w:t>Разм</w:t>
            </w:r>
            <w:r w:rsidR="00381CAA" w:rsidRPr="00D4135F">
              <w:rPr>
                <w:rFonts w:ascii="Tahoma" w:hAnsi="Tahoma" w:cs="Tahoma"/>
                <w:spacing w:val="-4"/>
                <w:sz w:val="18"/>
                <w:szCs w:val="18"/>
              </w:rPr>
              <w:t>ер сервисного сбора ТУРАГЕНТА:</w:t>
            </w:r>
            <w:r w:rsidR="00381CAA" w:rsidRPr="000A2959">
              <w:rPr>
                <w:rFonts w:ascii="Tahoma" w:hAnsi="Tahoma" w:cs="Tahoma"/>
                <w:b/>
                <w:spacing w:val="-4"/>
                <w:sz w:val="18"/>
                <w:szCs w:val="18"/>
              </w:rPr>
              <w:t xml:space="preserve"> </w:t>
            </w:r>
          </w:p>
        </w:tc>
      </w:tr>
      <w:tr w:rsidR="00922A11" w:rsidRPr="000A2959" w:rsidTr="000A2959">
        <w:trPr>
          <w:trHeight w:val="57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b/>
                <w:bCs/>
                <w:spacing w:val="-4"/>
                <w:sz w:val="18"/>
                <w:szCs w:val="18"/>
              </w:rPr>
            </w:pPr>
            <w:r w:rsidRPr="000A2959">
              <w:rPr>
                <w:rFonts w:ascii="Tahoma" w:hAnsi="Tahoma" w:cs="Tahoma"/>
                <w:b/>
                <w:bCs/>
                <w:spacing w:val="-4"/>
                <w:sz w:val="18"/>
                <w:szCs w:val="18"/>
              </w:rPr>
              <w:t>Оплаченная сумма:</w:t>
            </w:r>
          </w:p>
          <w:p w:rsidR="00922A11" w:rsidRPr="000A2959" w:rsidRDefault="00922A11">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spacing w:val="-4"/>
                <w:sz w:val="18"/>
                <w:szCs w:val="18"/>
              </w:rPr>
              <w:t xml:space="preserve">в рублях </w:t>
            </w:r>
            <w:del w:id="490" w:author="Виктория" w:date="2023-01-13T02:16:00Z">
              <w:r w:rsidRPr="000A2959" w:rsidDel="0009277D">
                <w:rPr>
                  <w:rFonts w:ascii="Tahoma" w:hAnsi="Tahoma" w:cs="Tahoma"/>
                  <w:spacing w:val="-4"/>
                  <w:sz w:val="18"/>
                  <w:szCs w:val="18"/>
                </w:rPr>
                <w:delText xml:space="preserve">………… </w:delText>
              </w:r>
            </w:del>
            <w:r w:rsidRPr="000A2959">
              <w:rPr>
                <w:rFonts w:ascii="Tahoma" w:hAnsi="Tahoma" w:cs="Tahoma"/>
                <w:spacing w:val="-4"/>
                <w:sz w:val="18"/>
                <w:szCs w:val="18"/>
              </w:rPr>
              <w:t>(дата платежа(ей): …..,</w:t>
            </w:r>
            <w:r w:rsidR="000A2959">
              <w:rPr>
                <w:rFonts w:ascii="Tahoma" w:hAnsi="Tahoma" w:cs="Tahoma"/>
                <w:spacing w:val="-4"/>
                <w:sz w:val="18"/>
                <w:szCs w:val="18"/>
              </w:rPr>
              <w:t xml:space="preserve"> ……, …..)</w:t>
            </w:r>
          </w:p>
        </w:tc>
      </w:tr>
      <w:tr w:rsidR="00922A11" w:rsidRPr="000A2959" w:rsidTr="000A2959">
        <w:trPr>
          <w:trHeight w:val="50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b/>
                <w:bCs/>
                <w:spacing w:val="-4"/>
                <w:sz w:val="18"/>
                <w:szCs w:val="18"/>
              </w:rPr>
              <w:t>Задолженность:</w:t>
            </w:r>
          </w:p>
          <w:p w:rsidR="00922A11" w:rsidRPr="000A2959" w:rsidRDefault="00922A11">
            <w:pPr>
              <w:spacing w:after="0" w:line="276" w:lineRule="auto"/>
              <w:rPr>
                <w:rFonts w:ascii="Tahoma" w:hAnsi="Tahoma" w:cs="Tahoma"/>
                <w:spacing w:val="-4"/>
                <w:sz w:val="18"/>
                <w:szCs w:val="18"/>
              </w:rPr>
            </w:pPr>
            <w:r w:rsidRPr="000A2959">
              <w:rPr>
                <w:rFonts w:ascii="Tahoma" w:hAnsi="Tahoma" w:cs="Tahoma"/>
                <w:spacing w:val="-4"/>
                <w:sz w:val="18"/>
                <w:szCs w:val="18"/>
              </w:rPr>
              <w:t>в рублях</w:t>
            </w:r>
            <w:del w:id="491" w:author="Виктория" w:date="2023-01-13T02:16:00Z">
              <w:r w:rsidRPr="000A2959" w:rsidDel="0009277D">
                <w:rPr>
                  <w:rFonts w:ascii="Tahoma" w:hAnsi="Tahoma" w:cs="Tahoma"/>
                  <w:spacing w:val="-4"/>
                  <w:sz w:val="18"/>
                  <w:szCs w:val="18"/>
                </w:rPr>
                <w:delText xml:space="preserve"> ………… </w:delText>
              </w:r>
            </w:del>
            <w:ins w:id="492" w:author="Виктория" w:date="2023-01-13T02:16:00Z">
              <w:r w:rsidR="0009277D" w:rsidRPr="0009277D">
                <w:rPr>
                  <w:rFonts w:ascii="Tahoma" w:hAnsi="Tahoma" w:cs="Tahoma"/>
                  <w:spacing w:val="-4"/>
                  <w:sz w:val="18"/>
                  <w:szCs w:val="18"/>
                  <w:rPrChange w:id="493" w:author="Виктория" w:date="2023-01-13T02:17:00Z">
                    <w:rPr>
                      <w:rFonts w:ascii="Tahoma" w:hAnsi="Tahoma" w:cs="Tahoma"/>
                      <w:spacing w:val="-4"/>
                      <w:sz w:val="18"/>
                      <w:szCs w:val="18"/>
                      <w:lang w:val="en-US"/>
                    </w:rPr>
                  </w:rPrChange>
                </w:rPr>
                <w:t xml:space="preserve"> </w:t>
              </w:r>
            </w:ins>
            <w:r w:rsidRPr="000A2959">
              <w:rPr>
                <w:rFonts w:ascii="Tahoma" w:hAnsi="Tahoma" w:cs="Tahoma"/>
                <w:spacing w:val="-4"/>
                <w:sz w:val="18"/>
                <w:szCs w:val="18"/>
              </w:rPr>
              <w:t>(при оплате …………)</w:t>
            </w:r>
          </w:p>
        </w:tc>
      </w:tr>
    </w:tbl>
    <w:p w:rsidR="00922A11" w:rsidRPr="000A2959" w:rsidRDefault="00E9335D"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При бронировании турпродукта/услуг в сфере международного выездного туризма, о</w:t>
      </w:r>
      <w:r w:rsidR="00922A11" w:rsidRPr="000A2959">
        <w:rPr>
          <w:rFonts w:ascii="Tahoma" w:hAnsi="Tahoma" w:cs="Tahoma"/>
          <w:spacing w:val="-4"/>
          <w:sz w:val="18"/>
          <w:szCs w:val="18"/>
        </w:rPr>
        <w:t xml:space="preserve">плата производится в рублях по внутреннему курсу, установленному иностранным туроператором на день оплаты турпродукта. </w:t>
      </w:r>
    </w:p>
    <w:p w:rsidR="00922A11" w:rsidRPr="000A2959" w:rsidRDefault="00922A11" w:rsidP="004D573D">
      <w:pPr>
        <w:spacing w:after="0" w:line="276" w:lineRule="auto"/>
        <w:rPr>
          <w:rFonts w:ascii="Tahoma" w:hAnsi="Tahoma" w:cs="Tahoma"/>
          <w:b/>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5. Контактная информация</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251"/>
        <w:gridCol w:w="1254"/>
        <w:gridCol w:w="501"/>
        <w:gridCol w:w="378"/>
        <w:gridCol w:w="1378"/>
        <w:gridCol w:w="602"/>
        <w:gridCol w:w="900"/>
        <w:gridCol w:w="254"/>
        <w:gridCol w:w="1756"/>
        <w:gridCol w:w="686"/>
      </w:tblGrid>
      <w:tr w:rsidR="00922A11" w:rsidRPr="000A2959" w:rsidTr="000A2959">
        <w:tc>
          <w:tcPr>
            <w:tcW w:w="1504"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Индекс</w:t>
            </w:r>
          </w:p>
        </w:tc>
        <w:tc>
          <w:tcPr>
            <w:tcW w:w="1505"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879" w:type="dxa"/>
            <w:gridSpan w:val="2"/>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Город</w:t>
            </w:r>
          </w:p>
        </w:tc>
        <w:tc>
          <w:tcPr>
            <w:tcW w:w="1980"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900"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Адрес:</w:t>
            </w:r>
          </w:p>
        </w:tc>
        <w:tc>
          <w:tcPr>
            <w:tcW w:w="2696" w:type="dxa"/>
            <w:gridSpan w:val="3"/>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1755"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(дом)</w:t>
            </w:r>
          </w:p>
        </w:tc>
        <w:tc>
          <w:tcPr>
            <w:tcW w:w="1755" w:type="dxa"/>
            <w:gridSpan w:val="2"/>
          </w:tcPr>
          <w:p w:rsidR="00922A11" w:rsidRPr="000A2959" w:rsidRDefault="00922A11" w:rsidP="004D573D">
            <w:pPr>
              <w:spacing w:after="0" w:line="276" w:lineRule="auto"/>
              <w:rPr>
                <w:rFonts w:ascii="Tahoma" w:hAnsi="Tahoma" w:cs="Tahoma"/>
                <w:b/>
                <w:spacing w:val="-4"/>
                <w:sz w:val="18"/>
                <w:szCs w:val="18"/>
              </w:rPr>
            </w:pPr>
          </w:p>
        </w:tc>
        <w:tc>
          <w:tcPr>
            <w:tcW w:w="1756"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(раб)</w:t>
            </w:r>
          </w:p>
        </w:tc>
        <w:tc>
          <w:tcPr>
            <w:tcW w:w="1756" w:type="dxa"/>
            <w:gridSpan w:val="3"/>
          </w:tcPr>
          <w:p w:rsidR="00922A11" w:rsidRPr="000A2959" w:rsidRDefault="00922A11" w:rsidP="004D573D">
            <w:pPr>
              <w:spacing w:after="0" w:line="276" w:lineRule="auto"/>
              <w:rPr>
                <w:rFonts w:ascii="Tahoma" w:hAnsi="Tahoma" w:cs="Tahoma"/>
                <w:b/>
                <w:spacing w:val="-4"/>
                <w:sz w:val="18"/>
                <w:szCs w:val="18"/>
              </w:rPr>
            </w:pPr>
          </w:p>
        </w:tc>
        <w:tc>
          <w:tcPr>
            <w:tcW w:w="1756"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(моб)</w:t>
            </w:r>
          </w:p>
        </w:tc>
        <w:tc>
          <w:tcPr>
            <w:tcW w:w="686" w:type="dxa"/>
          </w:tcPr>
          <w:p w:rsidR="00922A11" w:rsidRPr="000A2959" w:rsidRDefault="00922A11" w:rsidP="004D573D">
            <w:pPr>
              <w:spacing w:after="0" w:line="276" w:lineRule="auto"/>
              <w:rPr>
                <w:rFonts w:ascii="Tahoma" w:hAnsi="Tahoma" w:cs="Tahoma"/>
                <w:b/>
                <w:spacing w:val="-4"/>
                <w:sz w:val="18"/>
                <w:szCs w:val="18"/>
              </w:rPr>
            </w:pPr>
          </w:p>
        </w:tc>
      </w:tr>
    </w:tbl>
    <w:p w:rsidR="000A2959" w:rsidRPr="000A2959" w:rsidRDefault="000A2959" w:rsidP="004D573D">
      <w:pPr>
        <w:spacing w:after="0" w:line="276" w:lineRule="auto"/>
        <w:rPr>
          <w:rFonts w:ascii="Tahoma" w:hAnsi="Tahoma" w:cs="Tahoma"/>
          <w:b/>
          <w:spacing w:val="-4"/>
          <w:sz w:val="10"/>
          <w:szCs w:val="10"/>
        </w:rPr>
      </w:pPr>
      <w:r w:rsidRPr="000A2959">
        <w:rPr>
          <w:rFonts w:ascii="Tahoma" w:hAnsi="Tahoma" w:cs="Tahoma"/>
          <w:b/>
          <w:spacing w:val="-4"/>
          <w:sz w:val="10"/>
          <w:szCs w:val="10"/>
        </w:rPr>
        <w:t xml:space="preserve"> </w:t>
      </w: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6. Отметка о приеме документов от ЗАКАЗЧИКА для визовых стран:</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8"/>
        <w:gridCol w:w="1309"/>
        <w:gridCol w:w="1843"/>
      </w:tblGrid>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Вид документа</w:t>
            </w: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Дата</w:t>
            </w:r>
          </w:p>
        </w:tc>
        <w:tc>
          <w:tcPr>
            <w:tcW w:w="1843"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Подпись</w:t>
            </w: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 xml:space="preserve">   </w:t>
            </w:r>
          </w:p>
        </w:tc>
        <w:tc>
          <w:tcPr>
            <w:tcW w:w="1843" w:type="dxa"/>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p>
        </w:tc>
        <w:tc>
          <w:tcPr>
            <w:tcW w:w="1843" w:type="dxa"/>
          </w:tcPr>
          <w:p w:rsidR="00922A11" w:rsidRPr="000A2959" w:rsidRDefault="00922A11" w:rsidP="004D573D">
            <w:pPr>
              <w:spacing w:after="0" w:line="276" w:lineRule="auto"/>
              <w:rPr>
                <w:rFonts w:ascii="Tahoma" w:hAnsi="Tahoma" w:cs="Tahoma"/>
                <w:b/>
                <w:spacing w:val="-4"/>
                <w:sz w:val="18"/>
                <w:szCs w:val="18"/>
              </w:rPr>
            </w:pPr>
          </w:p>
        </w:tc>
      </w:tr>
    </w:tbl>
    <w:p w:rsidR="00922A11" w:rsidRPr="000A2959" w:rsidRDefault="00922A11" w:rsidP="004D573D">
      <w:pPr>
        <w:spacing w:after="0" w:line="276" w:lineRule="auto"/>
        <w:jc w:val="both"/>
        <w:rPr>
          <w:rFonts w:ascii="Tahoma" w:hAnsi="Tahoma" w:cs="Tahoma"/>
          <w:b/>
          <w:spacing w:val="-4"/>
          <w:sz w:val="18"/>
          <w:szCs w:val="18"/>
        </w:rPr>
      </w:pPr>
      <w:r w:rsidRPr="000A2959">
        <w:rPr>
          <w:rFonts w:ascii="Tahoma" w:hAnsi="Tahoma" w:cs="Tahoma"/>
          <w:b/>
          <w:spacing w:val="-4"/>
          <w:sz w:val="18"/>
          <w:szCs w:val="18"/>
        </w:rPr>
        <w:t>7.Информация о страховщике (в случае заключения ЗАКАЗЧИКОМ договора медицинского страхования):</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Полное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________________________________  </w:t>
      </w:r>
      <w:r w:rsidRPr="000A2959">
        <w:rPr>
          <w:rFonts w:ascii="Tahoma" w:hAnsi="Tahoma" w:cs="Tahoma"/>
          <w:spacing w:val="-4"/>
          <w:sz w:val="18"/>
          <w:szCs w:val="18"/>
        </w:rPr>
        <w:t>Сокращенное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w:t>
      </w:r>
    </w:p>
    <w:p w:rsidR="00922A11"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Адрес (место нахождения): _____________________________________________________________________________</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Почтовый адрес:</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______________________________________________________________________________________</w:t>
      </w:r>
    </w:p>
    <w:p w:rsidR="00922A11"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 xml:space="preserve">Номера телефонов, факсов, адрес сайта в информационно-телекоммуникационной сети Интернет, адрес электронной почты: </w:t>
      </w:r>
    </w:p>
    <w:p w:rsidR="000A2959"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________________________________________________________________________________________________________</w:t>
      </w: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ПОДПИСИ СТОРОН</w:t>
      </w:r>
    </w:p>
    <w:p w:rsidR="00922A11" w:rsidRPr="00927047" w:rsidRDefault="00922A11" w:rsidP="004D573D">
      <w:pPr>
        <w:spacing w:after="0" w:line="276" w:lineRule="auto"/>
        <w:jc w:val="center"/>
        <w:rPr>
          <w:rFonts w:ascii="Tahoma" w:hAnsi="Tahoma" w:cs="Tahoma"/>
          <w:b/>
          <w:spacing w:val="-4"/>
          <w:sz w:val="12"/>
          <w:szCs w:val="12"/>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53"/>
      </w:tblGrid>
      <w:tr w:rsidR="00922A11" w:rsidRPr="00B206F3" w:rsidTr="00FE0178">
        <w:tc>
          <w:tcPr>
            <w:tcW w:w="5220" w:type="dxa"/>
          </w:tcPr>
          <w:p w:rsidR="00922A11" w:rsidRPr="00B206F3" w:rsidRDefault="00922A11" w:rsidP="003E5959">
            <w:pPr>
              <w:spacing w:after="0" w:line="276" w:lineRule="auto"/>
              <w:rPr>
                <w:rFonts w:ascii="Tahoma" w:hAnsi="Tahoma" w:cs="Tahoma"/>
                <w:b/>
                <w:spacing w:val="-4"/>
                <w:sz w:val="20"/>
                <w:szCs w:val="24"/>
              </w:rPr>
            </w:pPr>
            <w:r w:rsidRPr="00B206F3">
              <w:rPr>
                <w:rFonts w:ascii="Tahoma" w:hAnsi="Tahoma" w:cs="Tahoma"/>
                <w:b/>
                <w:spacing w:val="-4"/>
                <w:sz w:val="20"/>
                <w:szCs w:val="24"/>
              </w:rPr>
              <w:t>ТУРАГЕНТ:</w:t>
            </w:r>
          </w:p>
        </w:tc>
        <w:tc>
          <w:tcPr>
            <w:tcW w:w="5553" w:type="dxa"/>
          </w:tcPr>
          <w:p w:rsidR="00922A11" w:rsidRPr="00B206F3" w:rsidRDefault="00922A11" w:rsidP="004D573D">
            <w:pPr>
              <w:spacing w:after="0" w:line="276" w:lineRule="auto"/>
              <w:rPr>
                <w:rFonts w:ascii="Tahoma" w:hAnsi="Tahoma" w:cs="Tahoma"/>
                <w:b/>
                <w:spacing w:val="-4"/>
                <w:sz w:val="20"/>
                <w:szCs w:val="24"/>
              </w:rPr>
            </w:pPr>
            <w:r w:rsidRPr="00B206F3">
              <w:rPr>
                <w:rFonts w:ascii="Tahoma" w:hAnsi="Tahoma" w:cs="Tahoma"/>
                <w:b/>
                <w:spacing w:val="-4"/>
                <w:sz w:val="20"/>
                <w:szCs w:val="24"/>
              </w:rPr>
              <w:t>ЗАКАЗЧИК:</w:t>
            </w:r>
          </w:p>
        </w:tc>
      </w:tr>
      <w:tr w:rsidR="00922A11" w:rsidRPr="00B206F3" w:rsidTr="00FE0178">
        <w:tc>
          <w:tcPr>
            <w:tcW w:w="5220"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менеджера</w:t>
            </w:r>
          </w:p>
        </w:tc>
        <w:tc>
          <w:tcPr>
            <w:tcW w:w="5553"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ЗАКАЗЧИКА</w:t>
            </w:r>
          </w:p>
        </w:tc>
      </w:tr>
    </w:tbl>
    <w:p w:rsidR="006D026A"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Приложение к «Листу бронирования»</w:t>
      </w:r>
    </w:p>
    <w:p w:rsidR="00CC0226"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lastRenderedPageBreak/>
        <w:t>/Заявке на бронирование</w:t>
      </w:r>
    </w:p>
    <w:p w:rsidR="00CC0226" w:rsidRPr="00B206F3" w:rsidRDefault="00CC0226" w:rsidP="004D573D">
      <w:pPr>
        <w:spacing w:after="0" w:line="276" w:lineRule="auto"/>
        <w:jc w:val="center"/>
        <w:rPr>
          <w:rFonts w:ascii="Tahoma" w:eastAsia="Calibri" w:hAnsi="Tahoma" w:cs="Tahoma"/>
          <w:sz w:val="20"/>
          <w:szCs w:val="24"/>
        </w:rPr>
      </w:pPr>
    </w:p>
    <w:p w:rsidR="00CC0226" w:rsidRPr="00B206F3" w:rsidRDefault="00CC0226" w:rsidP="004D573D">
      <w:pPr>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Перечень информации, доведенной до ЗАКАЗЧИКА</w:t>
      </w:r>
    </w:p>
    <w:p w:rsidR="00CC0226" w:rsidRPr="00B206F3" w:rsidRDefault="00CC0226" w:rsidP="004D573D">
      <w:pPr>
        <w:spacing w:after="0" w:line="276" w:lineRule="auto"/>
        <w:jc w:val="center"/>
        <w:rPr>
          <w:rFonts w:ascii="Tahoma" w:eastAsia="Calibri" w:hAnsi="Tahoma" w:cs="Tahoma"/>
          <w:sz w:val="20"/>
          <w:szCs w:val="24"/>
        </w:rPr>
      </w:pP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710"/>
        <w:gridCol w:w="1134"/>
      </w:tblGrid>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jc w:val="center"/>
              <w:rPr>
                <w:rFonts w:ascii="Tahoma" w:eastAsia="Calibri" w:hAnsi="Tahoma" w:cs="Tahoma"/>
                <w:b/>
                <w:sz w:val="20"/>
                <w:szCs w:val="20"/>
              </w:rPr>
            </w:pPr>
            <w:r w:rsidRPr="000A2959">
              <w:rPr>
                <w:rFonts w:ascii="Tahoma" w:eastAsia="Calibri" w:hAnsi="Tahoma" w:cs="Tahoma"/>
                <w:b/>
                <w:sz w:val="20"/>
                <w:szCs w:val="20"/>
              </w:rPr>
              <w:t>Информация, доведенная до Заказчика</w:t>
            </w:r>
          </w:p>
        </w:tc>
        <w:tc>
          <w:tcPr>
            <w:tcW w:w="2710"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Да/Информация</w:t>
            </w:r>
          </w:p>
        </w:tc>
        <w:tc>
          <w:tcPr>
            <w:tcW w:w="1134"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 xml:space="preserve">Нет </w:t>
            </w: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потребительских свойствах </w:t>
            </w:r>
            <w:r w:rsidR="008C58D8" w:rsidRPr="000A2959">
              <w:rPr>
                <w:rFonts w:ascii="Tahoma" w:eastAsia="Calibri" w:hAnsi="Tahoma" w:cs="Tahoma"/>
                <w:sz w:val="18"/>
                <w:szCs w:val="18"/>
              </w:rPr>
              <w:t>т</w:t>
            </w:r>
            <w:r w:rsidRPr="000A2959">
              <w:rPr>
                <w:rFonts w:ascii="Tahoma" w:eastAsia="Calibri" w:hAnsi="Tahoma" w:cs="Tahoma"/>
                <w:sz w:val="18"/>
                <w:szCs w:val="18"/>
              </w:rPr>
              <w:t xml:space="preserve">уристского продукта о правилах и условиях его эффективного и безопасного использования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bCs/>
                <w:sz w:val="18"/>
                <w:szCs w:val="18"/>
              </w:rPr>
              <w:t xml:space="preserve">О всех третьих лицах, которые будет оказывать отдельные услуги, входящие в </w:t>
            </w:r>
            <w:r w:rsidR="008C58D8" w:rsidRPr="000A2959">
              <w:rPr>
                <w:rFonts w:ascii="Tahoma" w:eastAsia="Calibri" w:hAnsi="Tahoma" w:cs="Tahoma"/>
                <w:bCs/>
                <w:sz w:val="18"/>
                <w:szCs w:val="18"/>
              </w:rPr>
              <w:t>т</w:t>
            </w:r>
            <w:r w:rsidRPr="000A2959">
              <w:rPr>
                <w:rFonts w:ascii="Tahoma" w:eastAsia="Calibri" w:hAnsi="Tahoma" w:cs="Tahoma"/>
                <w:bCs/>
                <w:sz w:val="18"/>
                <w:szCs w:val="18"/>
              </w:rPr>
              <w:t xml:space="preserve">уристский продукт, если это имеет значение, исходя из характера </w:t>
            </w:r>
            <w:r w:rsidR="008C58D8" w:rsidRPr="000A2959">
              <w:rPr>
                <w:rFonts w:ascii="Tahoma" w:eastAsia="Calibri" w:hAnsi="Tahoma" w:cs="Tahoma"/>
                <w:bCs/>
                <w:sz w:val="18"/>
                <w:szCs w:val="18"/>
              </w:rPr>
              <w:t>ту</w:t>
            </w:r>
            <w:r w:rsidRPr="000A2959">
              <w:rPr>
                <w:rFonts w:ascii="Tahoma" w:eastAsia="Calibri" w:hAnsi="Tahoma" w:cs="Tahoma"/>
                <w:bCs/>
                <w:sz w:val="18"/>
                <w:szCs w:val="18"/>
              </w:rPr>
              <w:t xml:space="preserve">ристского продукта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D578C5" w:rsidRPr="00B206F3" w:rsidTr="000A2959">
        <w:tc>
          <w:tcPr>
            <w:tcW w:w="7054" w:type="dxa"/>
            <w:tcBorders>
              <w:top w:val="single" w:sz="4" w:space="0" w:color="auto"/>
              <w:left w:val="single" w:sz="4" w:space="0" w:color="auto"/>
              <w:bottom w:val="single" w:sz="4" w:space="0" w:color="auto"/>
              <w:right w:val="single" w:sz="4" w:space="0" w:color="auto"/>
            </w:tcBorders>
          </w:tcPr>
          <w:p w:rsidR="00D578C5" w:rsidRPr="000A2959" w:rsidRDefault="00D578C5" w:rsidP="000A2959">
            <w:pPr>
              <w:tabs>
                <w:tab w:val="left" w:pos="9639"/>
              </w:tabs>
              <w:spacing w:after="0" w:line="276" w:lineRule="auto"/>
              <w:rPr>
                <w:rFonts w:ascii="Tahoma" w:eastAsia="Calibri" w:hAnsi="Tahoma" w:cs="Tahoma"/>
                <w:sz w:val="18"/>
                <w:szCs w:val="18"/>
              </w:rPr>
            </w:pPr>
            <w:r>
              <w:rPr>
                <w:rFonts w:ascii="Tahoma" w:eastAsia="Calibri" w:hAnsi="Tahoma" w:cs="Tahoma"/>
                <w:sz w:val="18"/>
                <w:szCs w:val="18"/>
              </w:rPr>
              <w:t>О</w:t>
            </w:r>
            <w:r w:rsidRPr="00D578C5">
              <w:rPr>
                <w:rFonts w:ascii="Tahoma" w:eastAsia="Calibri" w:hAnsi="Tahoma" w:cs="Tahoma"/>
                <w:sz w:val="18"/>
                <w:szCs w:val="18"/>
              </w:rPr>
              <w:t xml:space="preserve"> том, что после подачи документов, консульский отдел может потребовать представить дополнительные документы, в том числе оригиналы ранее представленных копий документов (доверенность; справку с места работы; документ, подтверждающий наличие денежных средств</w:t>
            </w:r>
            <w:r>
              <w:rPr>
                <w:rFonts w:ascii="Tahoma" w:eastAsia="Calibri" w:hAnsi="Tahoma" w:cs="Tahoma"/>
                <w:sz w:val="18"/>
                <w:szCs w:val="18"/>
              </w:rPr>
              <w:t>;</w:t>
            </w:r>
            <w:r w:rsidRPr="00D578C5">
              <w:rPr>
                <w:rFonts w:ascii="Tahoma" w:eastAsia="Calibri" w:hAnsi="Tahoma" w:cs="Tahoma"/>
                <w:sz w:val="18"/>
                <w:szCs w:val="18"/>
              </w:rPr>
              <w:t xml:space="preserve"> </w:t>
            </w:r>
            <w:r>
              <w:rPr>
                <w:rFonts w:ascii="Tahoma" w:eastAsia="Calibri" w:hAnsi="Tahoma" w:cs="Tahoma"/>
                <w:sz w:val="18"/>
                <w:szCs w:val="18"/>
              </w:rPr>
              <w:t>свидетельство о рождении и др.)</w:t>
            </w:r>
          </w:p>
        </w:tc>
        <w:tc>
          <w:tcPr>
            <w:tcW w:w="2710"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основных документах, необходимых для въезда в страну (место) временного пребывания и выезда из страны (места) временного пребывания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национальных и религиозных особенностях страны (места)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опасностях, с которыми </w:t>
            </w:r>
            <w:r w:rsidR="005C42B0" w:rsidRPr="000A2959">
              <w:rPr>
                <w:rFonts w:ascii="Tahoma" w:eastAsia="Calibri" w:hAnsi="Tahoma" w:cs="Tahoma"/>
                <w:sz w:val="18"/>
                <w:szCs w:val="18"/>
              </w:rPr>
              <w:t>т</w:t>
            </w:r>
            <w:r w:rsidRPr="000A2959">
              <w:rPr>
                <w:rFonts w:ascii="Tahoma" w:eastAsia="Calibri" w:hAnsi="Tahoma" w:cs="Tahoma"/>
                <w:sz w:val="18"/>
                <w:szCs w:val="18"/>
              </w:rPr>
              <w:t>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возможных рисках и их последствиях для жизни и здоровья потребителя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 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w:t>
            </w:r>
            <w:r w:rsidRPr="000A2959">
              <w:rPr>
                <w:rFonts w:ascii="Tahoma" w:eastAsia="Calibri" w:hAnsi="Tahoma" w:cs="Tahoma"/>
                <w:sz w:val="18"/>
                <w:szCs w:val="18"/>
              </w:rPr>
              <w:lastRenderedPageBreak/>
              <w:t xml:space="preserve">в случае, если фонд персональной ответственности туроператора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возращения тела (останков), а также о порядке обращения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A555B0" w:rsidRPr="00B206F3" w:rsidTr="000A2959">
        <w:tc>
          <w:tcPr>
            <w:tcW w:w="7054" w:type="dxa"/>
            <w:tcBorders>
              <w:top w:val="single" w:sz="4" w:space="0" w:color="auto"/>
              <w:left w:val="single" w:sz="4" w:space="0" w:color="auto"/>
              <w:bottom w:val="single" w:sz="4" w:space="0" w:color="auto"/>
              <w:right w:val="single" w:sz="4" w:space="0" w:color="auto"/>
            </w:tcBorders>
          </w:tcPr>
          <w:p w:rsidR="00A555B0" w:rsidRPr="000A2959" w:rsidRDefault="00A555B0">
            <w:pPr>
              <w:spacing w:after="0" w:line="276" w:lineRule="auto"/>
              <w:rPr>
                <w:rFonts w:ascii="Tahoma" w:eastAsia="Calibri" w:hAnsi="Tahoma" w:cs="Tahoma"/>
                <w:sz w:val="18"/>
                <w:szCs w:val="18"/>
              </w:rPr>
            </w:pPr>
            <w:r w:rsidRPr="00A555B0">
              <w:rPr>
                <w:rFonts w:ascii="Tahoma" w:eastAsia="Calibri" w:hAnsi="Tahoma" w:cs="Tahoma"/>
                <w:sz w:val="18"/>
                <w:szCs w:val="18"/>
              </w:rPr>
              <w:t xml:space="preserve">о </w:t>
            </w:r>
            <w:r>
              <w:rPr>
                <w:rFonts w:ascii="Tahoma" w:eastAsia="Calibri" w:hAnsi="Tahoma" w:cs="Tahoma"/>
                <w:sz w:val="18"/>
                <w:szCs w:val="18"/>
              </w:rPr>
              <w:t>праве страховых компаний</w:t>
            </w:r>
            <w:r w:rsidRPr="00A555B0">
              <w:rPr>
                <w:rFonts w:ascii="Tahoma" w:eastAsia="Calibri" w:hAnsi="Tahoma" w:cs="Tahoma"/>
                <w:sz w:val="18"/>
                <w:szCs w:val="18"/>
              </w:rPr>
              <w:t xml:space="preserve"> до приема на обслуживание с целью идентификации клиента запрашивать дополнительные сведения о туристе и/или документы (данные паспорта гражданина РФ, место рождения, адрес регистрации по мес</w:t>
            </w:r>
            <w:r>
              <w:rPr>
                <w:rFonts w:ascii="Tahoma" w:eastAsia="Calibri" w:hAnsi="Tahoma" w:cs="Tahoma"/>
                <w:sz w:val="18"/>
                <w:szCs w:val="18"/>
              </w:rPr>
              <w:t xml:space="preserve">ту жительства/пребывания и/или </w:t>
            </w:r>
            <w:r w:rsidRPr="00A555B0">
              <w:rPr>
                <w:rFonts w:ascii="Tahoma" w:eastAsia="Calibri" w:hAnsi="Tahoma" w:cs="Tahoma"/>
                <w:sz w:val="18"/>
                <w:szCs w:val="18"/>
              </w:rPr>
              <w:t>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w:t>
            </w:r>
            <w:r>
              <w:rPr>
                <w:rFonts w:ascii="Tahoma" w:eastAsia="Calibri" w:hAnsi="Tahoma" w:cs="Tahoma"/>
                <w:sz w:val="18"/>
                <w:szCs w:val="18"/>
              </w:rPr>
              <w:t>каза в выдаче страхового полиса</w:t>
            </w:r>
          </w:p>
        </w:tc>
        <w:tc>
          <w:tcPr>
            <w:tcW w:w="2710"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необходимости самостоятельной оплаты </w:t>
            </w:r>
            <w:r w:rsidR="005C42B0" w:rsidRPr="000A2959">
              <w:rPr>
                <w:rFonts w:ascii="Tahoma" w:eastAsia="Calibri" w:hAnsi="Tahoma" w:cs="Tahoma"/>
                <w:sz w:val="18"/>
                <w:szCs w:val="18"/>
              </w:rPr>
              <w:t>т</w:t>
            </w:r>
            <w:r w:rsidRPr="000A2959">
              <w:rPr>
                <w:rFonts w:ascii="Tahoma" w:eastAsia="Calibri" w:hAnsi="Tahoma" w:cs="Tahoma"/>
                <w:sz w:val="18"/>
                <w:szCs w:val="18"/>
              </w:rPr>
              <w:t>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b/>
                <w:sz w:val="18"/>
                <w:szCs w:val="18"/>
              </w:rPr>
            </w:pPr>
            <w:r w:rsidRPr="000A2959">
              <w:rPr>
                <w:rFonts w:ascii="Tahoma" w:eastAsia="Calibri" w:hAnsi="Tahoma" w:cs="Tahoma"/>
                <w:sz w:val="18"/>
                <w:szCs w:val="18"/>
              </w:rPr>
              <w:t xml:space="preserve">О возможности </w:t>
            </w:r>
            <w:r w:rsidR="005C42B0" w:rsidRPr="000A2959">
              <w:rPr>
                <w:rFonts w:ascii="Tahoma" w:eastAsia="Calibri" w:hAnsi="Tahoma" w:cs="Tahoma"/>
                <w:sz w:val="18"/>
                <w:szCs w:val="18"/>
              </w:rPr>
              <w:t>т</w:t>
            </w:r>
            <w:r w:rsidRPr="000A2959">
              <w:rPr>
                <w:rFonts w:ascii="Tahoma" w:eastAsia="Calibri" w:hAnsi="Tahoma" w:cs="Tahoma"/>
                <w:sz w:val="18"/>
                <w:szCs w:val="18"/>
              </w:rPr>
              <w:t>уриста добровольно застраховать риски, связанные с неисполнением или ненадлежащем исполнении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членстве </w:t>
            </w:r>
            <w:r w:rsidR="005C42B0" w:rsidRPr="000A2959">
              <w:rPr>
                <w:rFonts w:ascii="Tahoma" w:eastAsia="Calibri" w:hAnsi="Tahoma" w:cs="Tahoma"/>
                <w:bCs/>
                <w:sz w:val="18"/>
                <w:szCs w:val="18"/>
              </w:rPr>
              <w:t>т</w:t>
            </w:r>
            <w:r w:rsidRPr="000A2959">
              <w:rPr>
                <w:rFonts w:ascii="Tahoma" w:eastAsia="Calibri" w:hAnsi="Tahoma" w:cs="Tahoma"/>
                <w:bCs/>
                <w:sz w:val="18"/>
                <w:szCs w:val="18"/>
              </w:rPr>
              <w:t>уроператора, осуществляющего деятельность в сфере выездного туризма, в объединении туроператоров в сфере выездного туризма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переходе к объединению туроператоров в сфере выездного туризма, принадлежащего </w:t>
            </w:r>
            <w:r w:rsidRPr="000A2959">
              <w:rPr>
                <w:rFonts w:ascii="Tahoma" w:eastAsia="Calibri" w:hAnsi="Tahoma" w:cs="Tahoma"/>
                <w:sz w:val="18"/>
                <w:szCs w:val="18"/>
              </w:rPr>
              <w:t>Заказчику</w:t>
            </w:r>
            <w:r w:rsidRPr="000A2959">
              <w:rPr>
                <w:rFonts w:ascii="Tahoma" w:eastAsia="Calibri" w:hAnsi="Tahoma" w:cs="Tahoma"/>
                <w:bCs/>
                <w:sz w:val="18"/>
                <w:szCs w:val="18"/>
              </w:rPr>
              <w:t xml:space="preserve">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Иная информация:</w:t>
            </w:r>
          </w:p>
          <w:p w:rsidR="00CC0226" w:rsidRDefault="00CC0226" w:rsidP="000A2959">
            <w:pPr>
              <w:spacing w:after="0" w:line="276" w:lineRule="auto"/>
              <w:rPr>
                <w:rFonts w:ascii="Tahoma" w:eastAsia="Calibri" w:hAnsi="Tahoma" w:cs="Tahoma"/>
                <w:sz w:val="18"/>
                <w:szCs w:val="18"/>
              </w:rPr>
            </w:pPr>
          </w:p>
          <w:p w:rsidR="000A2959" w:rsidRPr="000A2959" w:rsidRDefault="000A2959" w:rsidP="000A2959">
            <w:pPr>
              <w:spacing w:after="0" w:line="276" w:lineRule="auto"/>
              <w:rPr>
                <w:rFonts w:ascii="Tahoma" w:eastAsia="Calibri" w:hAnsi="Tahoma" w:cs="Tahoma"/>
                <w:sz w:val="18"/>
                <w:szCs w:val="18"/>
                <w:lang w:val="en-US"/>
              </w:rPr>
            </w:pP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r>
    </w:tbl>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sz w:val="20"/>
          <w:szCs w:val="24"/>
        </w:rPr>
      </w:pPr>
      <w:r w:rsidRPr="00B206F3">
        <w:rPr>
          <w:rFonts w:ascii="Tahoma" w:eastAsia="Calibri" w:hAnsi="Tahoma" w:cs="Tahoma"/>
          <w:sz w:val="20"/>
          <w:szCs w:val="24"/>
        </w:rPr>
        <w:t xml:space="preserve">Подписанием настоящего Приложения к договору </w:t>
      </w:r>
      <w:r w:rsidR="006D026A" w:rsidRPr="00B206F3">
        <w:rPr>
          <w:rFonts w:ascii="Tahoma" w:eastAsia="Calibri" w:hAnsi="Tahoma" w:cs="Tahoma"/>
          <w:sz w:val="20"/>
          <w:szCs w:val="24"/>
        </w:rPr>
        <w:t>ЗАКАЗЧИК</w:t>
      </w:r>
      <w:r w:rsidRPr="00B206F3">
        <w:rPr>
          <w:rFonts w:ascii="Tahoma" w:eastAsia="Calibri" w:hAnsi="Tahoma" w:cs="Tahoma"/>
          <w:sz w:val="20"/>
          <w:szCs w:val="24"/>
        </w:rPr>
        <w:t xml:space="preserve"> подтверждает свое ознакомление с указанной информацией и получение соответствующих материалов.</w:t>
      </w:r>
    </w:p>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b/>
          <w:sz w:val="20"/>
          <w:szCs w:val="24"/>
        </w:rPr>
      </w:pPr>
    </w:p>
    <w:p w:rsidR="00DE7097" w:rsidRPr="00B206F3" w:rsidRDefault="00DE7097" w:rsidP="00DE7097">
      <w:pPr>
        <w:spacing w:after="0" w:line="276" w:lineRule="auto"/>
        <w:jc w:val="both"/>
        <w:rPr>
          <w:rFonts w:ascii="Tahoma" w:eastAsia="Calibri" w:hAnsi="Tahoma" w:cs="Tahoma"/>
          <w:sz w:val="20"/>
          <w:szCs w:val="24"/>
        </w:rPr>
      </w:pPr>
      <w:r w:rsidRPr="00B206F3">
        <w:rPr>
          <w:rFonts w:ascii="Tahoma" w:eastAsia="Calibri" w:hAnsi="Tahoma" w:cs="Tahoma"/>
          <w:b/>
          <w:sz w:val="20"/>
          <w:szCs w:val="24"/>
        </w:rPr>
        <w:t xml:space="preserve">Заказчик:  </w:t>
      </w:r>
      <w:r>
        <w:rPr>
          <w:rFonts w:ascii="Tahoma" w:eastAsia="Calibri" w:hAnsi="Tahoma" w:cs="Tahoma"/>
          <w:b/>
          <w:sz w:val="20"/>
          <w:szCs w:val="24"/>
        </w:rPr>
        <w:t>_________________________</w:t>
      </w:r>
      <w:r w:rsidRPr="00B206F3">
        <w:rPr>
          <w:rFonts w:ascii="Tahoma" w:eastAsia="Calibri" w:hAnsi="Tahoma" w:cs="Tahoma"/>
          <w:b/>
          <w:sz w:val="20"/>
          <w:szCs w:val="24"/>
        </w:rPr>
        <w:t>____</w:t>
      </w:r>
      <w:r>
        <w:rPr>
          <w:rFonts w:ascii="Tahoma" w:eastAsia="Calibri" w:hAnsi="Tahoma" w:cs="Tahoma"/>
          <w:b/>
          <w:sz w:val="20"/>
          <w:szCs w:val="24"/>
        </w:rPr>
        <w:tab/>
      </w:r>
      <w:r w:rsidRPr="00B206F3">
        <w:rPr>
          <w:rFonts w:ascii="Tahoma" w:eastAsia="Calibri" w:hAnsi="Tahoma" w:cs="Tahoma"/>
          <w:b/>
          <w:sz w:val="20"/>
          <w:szCs w:val="24"/>
        </w:rPr>
        <w:t>____________</w:t>
      </w:r>
      <w:r>
        <w:rPr>
          <w:rFonts w:ascii="Tahoma" w:eastAsia="Calibri" w:hAnsi="Tahoma" w:cs="Tahoma"/>
          <w:b/>
          <w:sz w:val="20"/>
          <w:szCs w:val="24"/>
        </w:rPr>
        <w:tab/>
      </w:r>
      <w:ins w:id="494" w:author="Виктория" w:date="2023-01-13T22:26:00Z">
        <w:r w:rsidR="00D63E54">
          <w:rPr>
            <w:rFonts w:ascii="Tahoma" w:eastAsia="Calibri" w:hAnsi="Tahoma" w:cs="Tahoma"/>
            <w:b/>
            <w:sz w:val="20"/>
            <w:szCs w:val="24"/>
            <w:lang w:val="en-US"/>
          </w:rPr>
          <w:t>13.01.2023</w:t>
        </w:r>
      </w:ins>
      <w:del w:id="495" w:author="Виктория" w:date="2023-01-13T00:29:00Z">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del w:id="496" w:author="Виктория" w:date="2023-01-13T01:46:00Z">
        <w:r w:rsidRPr="00B206F3" w:rsidDel="00952E38">
          <w:rPr>
            <w:rFonts w:ascii="Tahoma" w:eastAsia="Calibri" w:hAnsi="Tahoma" w:cs="Tahoma"/>
            <w:sz w:val="20"/>
            <w:szCs w:val="24"/>
          </w:rPr>
          <w:delText>.</w:delText>
        </w:r>
      </w:del>
    </w:p>
    <w:p w:rsidR="000A2959" w:rsidDel="00D34719" w:rsidRDefault="00DE7097" w:rsidP="00DE7097">
      <w:pPr>
        <w:ind w:left="2124" w:firstLine="708"/>
        <w:rPr>
          <w:del w:id="497" w:author="Виктория" w:date="2023-01-13T00:30:00Z"/>
          <w:rFonts w:ascii="Tahoma" w:hAnsi="Tahoma" w:cs="Tahoma"/>
          <w:sz w:val="20"/>
          <w:szCs w:val="24"/>
        </w:rPr>
      </w:pPr>
      <w:r w:rsidRPr="00B206F3">
        <w:rPr>
          <w:rFonts w:ascii="Tahoma" w:eastAsia="Calibri" w:hAnsi="Tahoma" w:cs="Tahoma"/>
          <w:sz w:val="20"/>
          <w:szCs w:val="24"/>
        </w:rPr>
        <w:t>(Ф.И.О)</w:t>
      </w:r>
      <w:r>
        <w:rPr>
          <w:rFonts w:ascii="Tahoma" w:eastAsia="Calibri" w:hAnsi="Tahoma" w:cs="Tahoma"/>
          <w:sz w:val="20"/>
          <w:szCs w:val="24"/>
        </w:rPr>
        <w:tab/>
      </w:r>
      <w:r>
        <w:rPr>
          <w:rFonts w:ascii="Tahoma" w:eastAsia="Calibri" w:hAnsi="Tahoma" w:cs="Tahoma"/>
          <w:sz w:val="20"/>
          <w:szCs w:val="24"/>
        </w:rPr>
        <w:tab/>
      </w:r>
      <w:r>
        <w:rPr>
          <w:rFonts w:ascii="Tahoma" w:eastAsia="Calibri" w:hAnsi="Tahoma" w:cs="Tahoma"/>
          <w:sz w:val="20"/>
          <w:szCs w:val="24"/>
        </w:rPr>
        <w:tab/>
        <w:t xml:space="preserve">    (подпись)</w:t>
      </w:r>
      <w:r w:rsidR="000A2959">
        <w:rPr>
          <w:rFonts w:ascii="Tahoma" w:hAnsi="Tahoma" w:cs="Tahoma"/>
          <w:sz w:val="20"/>
          <w:szCs w:val="24"/>
        </w:rPr>
        <w:br w:type="page"/>
      </w:r>
    </w:p>
    <w:p w:rsidR="006D026A" w:rsidRPr="00B206F3" w:rsidDel="00D34719" w:rsidRDefault="006D026A">
      <w:pPr>
        <w:spacing w:after="0" w:line="276" w:lineRule="auto"/>
        <w:rPr>
          <w:del w:id="498" w:author="Виктория" w:date="2023-01-13T00:30:00Z"/>
          <w:rFonts w:ascii="Tahoma" w:hAnsi="Tahoma" w:cs="Tahoma"/>
          <w:sz w:val="20"/>
          <w:szCs w:val="24"/>
        </w:rPr>
        <w:pPrChange w:id="499" w:author="Виктория" w:date="2023-01-13T00:30:00Z">
          <w:pPr>
            <w:spacing w:after="0" w:line="276" w:lineRule="auto"/>
            <w:jc w:val="right"/>
          </w:pPr>
        </w:pPrChange>
      </w:pPr>
      <w:del w:id="500" w:author="Виктория" w:date="2023-01-13T00:30:00Z">
        <w:r w:rsidRPr="00B206F3" w:rsidDel="00D34719">
          <w:rPr>
            <w:rFonts w:ascii="Tahoma" w:hAnsi="Tahoma" w:cs="Tahoma"/>
            <w:sz w:val="20"/>
            <w:szCs w:val="24"/>
          </w:rPr>
          <w:delText xml:space="preserve">Приложение № 2 </w:delText>
        </w:r>
      </w:del>
    </w:p>
    <w:p w:rsidR="006D026A" w:rsidRPr="00B206F3" w:rsidDel="00D34719" w:rsidRDefault="006D026A">
      <w:pPr>
        <w:spacing w:after="0" w:line="276" w:lineRule="auto"/>
        <w:rPr>
          <w:del w:id="501" w:author="Виктория" w:date="2023-01-13T00:30:00Z"/>
          <w:rFonts w:ascii="Tahoma" w:hAnsi="Tahoma" w:cs="Tahoma"/>
          <w:sz w:val="20"/>
          <w:szCs w:val="24"/>
        </w:rPr>
        <w:pPrChange w:id="502" w:author="Виктория" w:date="2023-01-13T00:30:00Z">
          <w:pPr>
            <w:spacing w:after="0" w:line="276" w:lineRule="auto"/>
            <w:jc w:val="right"/>
          </w:pPr>
        </w:pPrChange>
      </w:pPr>
      <w:del w:id="503"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D026A" w:rsidRPr="00B206F3" w:rsidDel="00D34719" w:rsidRDefault="006D026A">
      <w:pPr>
        <w:spacing w:after="0" w:line="276" w:lineRule="auto"/>
        <w:rPr>
          <w:del w:id="504" w:author="Виктория" w:date="2023-01-13T00:30:00Z"/>
          <w:rFonts w:ascii="Tahoma" w:hAnsi="Tahoma" w:cs="Tahoma"/>
          <w:sz w:val="20"/>
          <w:szCs w:val="24"/>
        </w:rPr>
        <w:pPrChange w:id="505" w:author="Виктория" w:date="2023-01-13T00:30:00Z">
          <w:pPr>
            <w:spacing w:after="0" w:line="276" w:lineRule="auto"/>
            <w:jc w:val="right"/>
          </w:pPr>
        </w:pPrChange>
      </w:pPr>
      <w:del w:id="506" w:author="Виктория" w:date="2023-01-13T00:30:00Z">
        <w:r w:rsidRPr="00B206F3" w:rsidDel="00D34719">
          <w:rPr>
            <w:rFonts w:ascii="Tahoma" w:hAnsi="Tahoma" w:cs="Tahoma"/>
            <w:sz w:val="20"/>
            <w:szCs w:val="24"/>
          </w:rPr>
          <w:delText>от «____» _________20</w:delText>
        </w:r>
        <w:r w:rsidR="00FA4776" w:rsidDel="00D34719">
          <w:rPr>
            <w:rFonts w:ascii="Tahoma" w:hAnsi="Tahoma" w:cs="Tahoma"/>
            <w:sz w:val="20"/>
            <w:szCs w:val="24"/>
          </w:rPr>
          <w:delText>____</w:delText>
        </w:r>
        <w:r w:rsidRPr="00B206F3" w:rsidDel="00D34719">
          <w:rPr>
            <w:rFonts w:ascii="Tahoma" w:hAnsi="Tahoma" w:cs="Tahoma"/>
            <w:sz w:val="20"/>
            <w:szCs w:val="24"/>
          </w:rPr>
          <w:delText>_</w:delText>
        </w:r>
      </w:del>
    </w:p>
    <w:p w:rsidR="006D026A" w:rsidRPr="00B206F3" w:rsidDel="00D34719" w:rsidRDefault="006D026A">
      <w:pPr>
        <w:spacing w:after="0" w:line="276" w:lineRule="auto"/>
        <w:rPr>
          <w:del w:id="507" w:author="Виктория" w:date="2023-01-13T00:30:00Z"/>
          <w:rFonts w:ascii="Tahoma" w:eastAsia="Calibri" w:hAnsi="Tahoma" w:cs="Tahoma"/>
          <w:sz w:val="20"/>
          <w:szCs w:val="24"/>
        </w:rPr>
        <w:pPrChange w:id="508" w:author="Виктория" w:date="2023-01-13T00:30:00Z">
          <w:pPr>
            <w:spacing w:after="0" w:line="276" w:lineRule="auto"/>
            <w:jc w:val="right"/>
          </w:pPr>
        </w:pPrChange>
      </w:pPr>
    </w:p>
    <w:p w:rsidR="006D026A" w:rsidRPr="00B206F3" w:rsidDel="00D34719" w:rsidRDefault="006515C4">
      <w:pPr>
        <w:spacing w:after="0" w:line="276" w:lineRule="auto"/>
        <w:rPr>
          <w:del w:id="509" w:author="Виктория" w:date="2023-01-13T00:30:00Z"/>
          <w:rFonts w:ascii="Tahoma" w:eastAsia="Calibri" w:hAnsi="Tahoma" w:cs="Tahoma"/>
          <w:b/>
          <w:sz w:val="20"/>
          <w:szCs w:val="24"/>
        </w:rPr>
        <w:pPrChange w:id="510" w:author="Виктория" w:date="2023-01-13T00:30:00Z">
          <w:pPr>
            <w:spacing w:after="0" w:line="276" w:lineRule="auto"/>
            <w:jc w:val="center"/>
          </w:pPr>
        </w:pPrChange>
      </w:pPr>
      <w:del w:id="511" w:author="Виктория" w:date="2023-01-13T00:30:00Z">
        <w:r w:rsidRPr="00B206F3" w:rsidDel="00D34719">
          <w:rPr>
            <w:rFonts w:ascii="Tahoma" w:eastAsia="Calibri" w:hAnsi="Tahoma" w:cs="Tahoma"/>
            <w:b/>
            <w:sz w:val="20"/>
            <w:szCs w:val="24"/>
          </w:rPr>
          <w:delText>Информация о</w:delText>
        </w:r>
        <w:r w:rsidR="006D026A" w:rsidRPr="00B206F3" w:rsidDel="00D34719">
          <w:rPr>
            <w:rFonts w:ascii="Tahoma" w:eastAsia="Calibri" w:hAnsi="Tahoma" w:cs="Tahoma"/>
            <w:b/>
            <w:sz w:val="20"/>
            <w:szCs w:val="24"/>
          </w:rPr>
          <w:delText xml:space="preserve"> Турагенте</w:delText>
        </w:r>
      </w:del>
    </w:p>
    <w:p w:rsidR="006D026A" w:rsidRPr="00954041" w:rsidDel="00D34719" w:rsidRDefault="006D026A">
      <w:pPr>
        <w:spacing w:after="0" w:line="276" w:lineRule="auto"/>
        <w:rPr>
          <w:del w:id="512" w:author="Виктория" w:date="2023-01-13T00:30:00Z"/>
          <w:rFonts w:ascii="Tahoma" w:eastAsia="Calibri" w:hAnsi="Tahoma" w:cs="Tahoma"/>
          <w:b/>
          <w:sz w:val="10"/>
          <w:szCs w:val="10"/>
        </w:rPr>
      </w:pPr>
    </w:p>
    <w:p w:rsidR="006D026A" w:rsidRPr="00FA4776" w:rsidDel="00D34719" w:rsidRDefault="006D026A">
      <w:pPr>
        <w:numPr>
          <w:ilvl w:val="0"/>
          <w:numId w:val="3"/>
        </w:numPr>
        <w:tabs>
          <w:tab w:val="left" w:pos="284"/>
        </w:tabs>
        <w:spacing w:after="0" w:line="276" w:lineRule="auto"/>
        <w:contextualSpacing/>
        <w:rPr>
          <w:del w:id="513" w:author="Виктория" w:date="2023-01-13T00:30:00Z"/>
          <w:rFonts w:ascii="Tahoma" w:eastAsia="Calibri" w:hAnsi="Tahoma" w:cs="Tahoma"/>
          <w:sz w:val="20"/>
          <w:szCs w:val="24"/>
        </w:rPr>
        <w:pPrChange w:id="514" w:author="Виктория" w:date="2023-01-13T00:30:00Z">
          <w:pPr>
            <w:numPr>
              <w:numId w:val="3"/>
            </w:numPr>
            <w:tabs>
              <w:tab w:val="left" w:pos="284"/>
            </w:tabs>
            <w:spacing w:after="0" w:line="276" w:lineRule="auto"/>
            <w:ind w:left="720" w:hanging="360"/>
            <w:contextualSpacing/>
            <w:jc w:val="center"/>
          </w:pPr>
        </w:pPrChange>
      </w:pPr>
      <w:del w:id="515" w:author="Виктория" w:date="2023-01-13T00:30:00Z">
        <w:r w:rsidRPr="00B206F3" w:rsidDel="00D34719">
          <w:rPr>
            <w:rFonts w:ascii="Tahoma" w:eastAsia="Calibri" w:hAnsi="Tahoma" w:cs="Tahoma"/>
            <w:b/>
            <w:sz w:val="20"/>
            <w:szCs w:val="24"/>
          </w:rPr>
          <w:delText>Сведения о Турагенте:</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1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17" w:author="Виктория" w:date="2023-01-13T00:30:00Z"/>
                <w:rFonts w:ascii="Tahoma" w:eastAsia="Calibri" w:hAnsi="Tahoma" w:cs="Tahoma"/>
                <w:sz w:val="20"/>
                <w:szCs w:val="24"/>
              </w:rPr>
              <w:pPrChange w:id="518" w:author="Виктория" w:date="2023-01-13T00:30:00Z">
                <w:pPr>
                  <w:spacing w:after="0" w:line="276" w:lineRule="auto"/>
                  <w:jc w:val="center"/>
                </w:pPr>
              </w:pPrChange>
            </w:pPr>
            <w:del w:id="519" w:author="Виктория" w:date="2023-01-13T00:30:00Z">
              <w:r w:rsidRPr="00B206F3" w:rsidDel="00D34719">
                <w:rPr>
                  <w:rFonts w:ascii="Tahoma" w:eastAsia="Calibri" w:hAnsi="Tahoma" w:cs="Tahoma"/>
                  <w:sz w:val="20"/>
                  <w:szCs w:val="24"/>
                </w:rPr>
                <w:delText>Полное наименование/</w:delText>
              </w:r>
            </w:del>
          </w:p>
          <w:p w:rsidR="006D026A" w:rsidRPr="00B206F3" w:rsidDel="00D34719" w:rsidRDefault="006D026A">
            <w:pPr>
              <w:spacing w:after="0" w:line="276" w:lineRule="auto"/>
              <w:rPr>
                <w:del w:id="520" w:author="Виктория" w:date="2023-01-13T00:30:00Z"/>
                <w:rFonts w:ascii="Tahoma" w:eastAsia="Calibri" w:hAnsi="Tahoma" w:cs="Tahoma"/>
                <w:sz w:val="20"/>
                <w:szCs w:val="24"/>
              </w:rPr>
              <w:pPrChange w:id="521" w:author="Виктория" w:date="2023-01-13T00:30:00Z">
                <w:pPr>
                  <w:spacing w:after="0" w:line="276" w:lineRule="auto"/>
                  <w:jc w:val="center"/>
                </w:pPr>
              </w:pPrChange>
            </w:pPr>
            <w:del w:id="522" w:author="Виктория" w:date="2023-01-13T00:30:00Z">
              <w:r w:rsidRPr="00B206F3" w:rsidDel="00D34719">
                <w:rPr>
                  <w:rFonts w:ascii="Tahoma" w:eastAsia="Calibri" w:hAnsi="Tahoma" w:cs="Tahoma"/>
                  <w:sz w:val="20"/>
                  <w:szCs w:val="24"/>
                </w:rPr>
                <w:delText>Ф.И.О. индивидуального предпринимателя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23" w:author="Виктория" w:date="2023-01-13T00:30:00Z"/>
                <w:rFonts w:ascii="Tahoma" w:eastAsia="Calibri" w:hAnsi="Tahoma" w:cs="Tahoma"/>
                <w:sz w:val="20"/>
                <w:szCs w:val="24"/>
              </w:rPr>
              <w:pPrChange w:id="524" w:author="Виктория" w:date="2023-01-13T00:30:00Z">
                <w:pPr>
                  <w:spacing w:after="0" w:line="276" w:lineRule="auto"/>
                  <w:jc w:val="both"/>
                </w:pPr>
              </w:pPrChange>
            </w:pPr>
          </w:p>
        </w:tc>
      </w:tr>
      <w:tr w:rsidR="006D026A" w:rsidRPr="00B206F3" w:rsidDel="00D34719" w:rsidTr="00447A3A">
        <w:trPr>
          <w:trHeight w:val="235"/>
          <w:del w:id="52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tabs>
                <w:tab w:val="left" w:pos="454"/>
              </w:tabs>
              <w:spacing w:after="0" w:line="276" w:lineRule="auto"/>
              <w:rPr>
                <w:del w:id="526" w:author="Виктория" w:date="2023-01-13T00:30:00Z"/>
                <w:rFonts w:ascii="Tahoma" w:eastAsia="Calibri" w:hAnsi="Tahoma" w:cs="Tahoma"/>
                <w:sz w:val="20"/>
                <w:szCs w:val="24"/>
              </w:rPr>
              <w:pPrChange w:id="527" w:author="Виктория" w:date="2023-01-13T00:30:00Z">
                <w:pPr>
                  <w:tabs>
                    <w:tab w:val="left" w:pos="454"/>
                  </w:tabs>
                  <w:spacing w:after="0" w:line="276" w:lineRule="auto"/>
                  <w:jc w:val="center"/>
                </w:pPr>
              </w:pPrChange>
            </w:pPr>
            <w:del w:id="528"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29" w:author="Виктория" w:date="2023-01-13T00:30:00Z"/>
                <w:rFonts w:ascii="Tahoma" w:eastAsia="Calibri" w:hAnsi="Tahoma" w:cs="Tahoma"/>
                <w:sz w:val="20"/>
                <w:szCs w:val="24"/>
              </w:rPr>
              <w:pPrChange w:id="530" w:author="Виктория" w:date="2023-01-13T00:30:00Z">
                <w:pPr>
                  <w:spacing w:after="0" w:line="276" w:lineRule="auto"/>
                  <w:jc w:val="both"/>
                </w:pPr>
              </w:pPrChange>
            </w:pPr>
          </w:p>
        </w:tc>
      </w:tr>
      <w:tr w:rsidR="006D026A" w:rsidRPr="00B206F3" w:rsidDel="00D34719" w:rsidTr="00447A3A">
        <w:trPr>
          <w:trHeight w:val="125"/>
          <w:del w:id="53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32" w:author="Виктория" w:date="2023-01-13T00:30:00Z"/>
                <w:rFonts w:ascii="Tahoma" w:eastAsia="Calibri" w:hAnsi="Tahoma" w:cs="Tahoma"/>
                <w:sz w:val="20"/>
                <w:szCs w:val="24"/>
              </w:rPr>
              <w:pPrChange w:id="533" w:author="Виктория" w:date="2023-01-13T00:30:00Z">
                <w:pPr>
                  <w:spacing w:after="0" w:line="276" w:lineRule="auto"/>
                  <w:jc w:val="center"/>
                </w:pPr>
              </w:pPrChange>
            </w:pPr>
            <w:del w:id="534"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35" w:author="Виктория" w:date="2023-01-13T00:30:00Z"/>
                <w:rFonts w:ascii="Tahoma" w:eastAsia="Calibri" w:hAnsi="Tahoma" w:cs="Tahoma"/>
                <w:sz w:val="20"/>
                <w:szCs w:val="24"/>
              </w:rPr>
              <w:pPrChange w:id="536" w:author="Виктория" w:date="2023-01-13T00:30:00Z">
                <w:pPr>
                  <w:spacing w:after="0" w:line="276" w:lineRule="auto"/>
                  <w:jc w:val="both"/>
                </w:pPr>
              </w:pPrChange>
            </w:pPr>
          </w:p>
        </w:tc>
      </w:tr>
      <w:tr w:rsidR="006D026A" w:rsidRPr="00B206F3" w:rsidDel="00D34719" w:rsidTr="00447A3A">
        <w:trPr>
          <w:trHeight w:val="219"/>
          <w:del w:id="537"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38" w:author="Виктория" w:date="2023-01-13T00:30:00Z"/>
                <w:rFonts w:ascii="Tahoma" w:eastAsia="Calibri" w:hAnsi="Tahoma" w:cs="Tahoma"/>
                <w:sz w:val="20"/>
                <w:szCs w:val="24"/>
              </w:rPr>
              <w:pPrChange w:id="539" w:author="Виктория" w:date="2023-01-13T00:30:00Z">
                <w:pPr>
                  <w:spacing w:after="0" w:line="276" w:lineRule="auto"/>
                  <w:jc w:val="center"/>
                </w:pPr>
              </w:pPrChange>
            </w:pPr>
            <w:del w:id="540"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1" w:author="Виктория" w:date="2023-01-13T00:30:00Z"/>
                <w:rFonts w:ascii="Tahoma" w:eastAsia="Calibri" w:hAnsi="Tahoma" w:cs="Tahoma"/>
                <w:sz w:val="20"/>
                <w:szCs w:val="24"/>
              </w:rPr>
              <w:pPrChange w:id="542" w:author="Виктория" w:date="2023-01-13T00:30:00Z">
                <w:pPr>
                  <w:spacing w:after="0" w:line="276" w:lineRule="auto"/>
                  <w:jc w:val="both"/>
                </w:pPr>
              </w:pPrChange>
            </w:pPr>
          </w:p>
        </w:tc>
      </w:tr>
      <w:tr w:rsidR="006D026A" w:rsidRPr="00B206F3" w:rsidDel="00D34719" w:rsidTr="00447A3A">
        <w:trPr>
          <w:trHeight w:val="173"/>
          <w:del w:id="543"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44" w:author="Виктория" w:date="2023-01-13T00:30:00Z"/>
                <w:rFonts w:ascii="Tahoma" w:eastAsia="Calibri" w:hAnsi="Tahoma" w:cs="Tahoma"/>
                <w:sz w:val="20"/>
                <w:szCs w:val="24"/>
              </w:rPr>
              <w:pPrChange w:id="545" w:author="Виктория" w:date="2023-01-13T00:30:00Z">
                <w:pPr>
                  <w:spacing w:after="0" w:line="276" w:lineRule="auto"/>
                  <w:jc w:val="center"/>
                </w:pPr>
              </w:pPrChange>
            </w:pPr>
            <w:del w:id="546"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7" w:author="Виктория" w:date="2023-01-13T00:30:00Z"/>
                <w:rFonts w:ascii="Tahoma" w:eastAsia="Calibri" w:hAnsi="Tahoma" w:cs="Tahoma"/>
                <w:sz w:val="20"/>
                <w:szCs w:val="24"/>
              </w:rPr>
              <w:pPrChange w:id="548" w:author="Виктория" w:date="2023-01-13T00:30:00Z">
                <w:pPr>
                  <w:spacing w:after="0" w:line="276" w:lineRule="auto"/>
                  <w:jc w:val="both"/>
                </w:pPr>
              </w:pPrChange>
            </w:pPr>
          </w:p>
        </w:tc>
      </w:tr>
      <w:tr w:rsidR="006D026A" w:rsidRPr="00B206F3" w:rsidDel="00D34719" w:rsidTr="00447A3A">
        <w:trPr>
          <w:trHeight w:val="155"/>
          <w:del w:id="549"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0" w:author="Виктория" w:date="2023-01-13T00:30:00Z"/>
                <w:rFonts w:ascii="Tahoma" w:eastAsia="Calibri" w:hAnsi="Tahoma" w:cs="Tahoma"/>
                <w:sz w:val="20"/>
                <w:szCs w:val="24"/>
              </w:rPr>
              <w:pPrChange w:id="551" w:author="Виктория" w:date="2023-01-13T00:30:00Z">
                <w:pPr>
                  <w:spacing w:after="0" w:line="276" w:lineRule="auto"/>
                  <w:jc w:val="center"/>
                </w:pPr>
              </w:pPrChange>
            </w:pPr>
            <w:del w:id="552"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3" w:author="Виктория" w:date="2023-01-13T00:30:00Z"/>
                <w:rFonts w:ascii="Tahoma" w:eastAsia="Calibri" w:hAnsi="Tahoma" w:cs="Tahoma"/>
                <w:sz w:val="20"/>
                <w:szCs w:val="24"/>
              </w:rPr>
              <w:pPrChange w:id="554" w:author="Виктория" w:date="2023-01-13T00:30:00Z">
                <w:pPr>
                  <w:spacing w:after="0" w:line="276" w:lineRule="auto"/>
                  <w:jc w:val="both"/>
                </w:pPr>
              </w:pPrChange>
            </w:pPr>
          </w:p>
        </w:tc>
      </w:tr>
      <w:tr w:rsidR="006D026A" w:rsidRPr="00B206F3" w:rsidDel="00D34719" w:rsidTr="00447A3A">
        <w:trPr>
          <w:trHeight w:val="155"/>
          <w:del w:id="55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6" w:author="Виктория" w:date="2023-01-13T00:30:00Z"/>
                <w:rFonts w:ascii="Tahoma" w:eastAsia="Calibri" w:hAnsi="Tahoma" w:cs="Tahoma"/>
                <w:sz w:val="20"/>
                <w:szCs w:val="24"/>
              </w:rPr>
              <w:pPrChange w:id="557" w:author="Виктория" w:date="2023-01-13T00:30:00Z">
                <w:pPr>
                  <w:spacing w:after="0" w:line="276" w:lineRule="auto"/>
                  <w:jc w:val="center"/>
                </w:pPr>
              </w:pPrChange>
            </w:pPr>
            <w:del w:id="558"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9" w:author="Виктория" w:date="2023-01-13T00:30:00Z"/>
                <w:rFonts w:ascii="Tahoma" w:eastAsia="Calibri" w:hAnsi="Tahoma" w:cs="Tahoma"/>
                <w:sz w:val="20"/>
                <w:szCs w:val="24"/>
              </w:rPr>
              <w:pPrChange w:id="560" w:author="Виктория" w:date="2023-01-13T00:30:00Z">
                <w:pPr>
                  <w:spacing w:after="0" w:line="276" w:lineRule="auto"/>
                  <w:jc w:val="both"/>
                </w:pPr>
              </w:pPrChange>
            </w:pPr>
          </w:p>
        </w:tc>
      </w:tr>
    </w:tbl>
    <w:p w:rsidR="006D026A" w:rsidRPr="002558AF" w:rsidDel="00D34719" w:rsidRDefault="006D026A">
      <w:pPr>
        <w:suppressAutoHyphens/>
        <w:spacing w:after="0" w:line="276" w:lineRule="auto"/>
        <w:rPr>
          <w:del w:id="561" w:author="Виктория" w:date="2023-01-13T00:30:00Z"/>
          <w:rFonts w:ascii="Tahoma" w:eastAsia="Calibri" w:hAnsi="Tahoma" w:cs="Tahoma"/>
          <w:b/>
          <w:sz w:val="10"/>
          <w:szCs w:val="10"/>
          <w:lang w:eastAsia="ar-SA"/>
        </w:rPr>
        <w:pPrChange w:id="562" w:author="Виктория" w:date="2023-01-13T00:30:00Z">
          <w:pPr>
            <w:suppressAutoHyphens/>
            <w:spacing w:after="0" w:line="276" w:lineRule="auto"/>
            <w:jc w:val="both"/>
          </w:pPr>
        </w:pPrChange>
      </w:pPr>
    </w:p>
    <w:p w:rsidR="006D026A" w:rsidRPr="002558AF" w:rsidDel="00D34719" w:rsidRDefault="006515C4">
      <w:pPr>
        <w:pStyle w:val="ae"/>
        <w:numPr>
          <w:ilvl w:val="0"/>
          <w:numId w:val="3"/>
        </w:numPr>
        <w:spacing w:after="0" w:line="276" w:lineRule="auto"/>
        <w:rPr>
          <w:del w:id="563" w:author="Виктория" w:date="2023-01-13T00:30:00Z"/>
          <w:rFonts w:ascii="Tahoma" w:eastAsia="Calibri" w:hAnsi="Tahoma" w:cs="Tahoma"/>
          <w:b/>
          <w:sz w:val="20"/>
          <w:szCs w:val="24"/>
        </w:rPr>
        <w:pPrChange w:id="564" w:author="Виктория" w:date="2023-01-13T00:30:00Z">
          <w:pPr>
            <w:pStyle w:val="ae"/>
            <w:numPr>
              <w:numId w:val="3"/>
            </w:numPr>
            <w:spacing w:after="0" w:line="276" w:lineRule="auto"/>
            <w:ind w:hanging="360"/>
            <w:jc w:val="center"/>
          </w:pPr>
        </w:pPrChange>
      </w:pPr>
      <w:del w:id="565" w:author="Виктория" w:date="2023-01-13T00:30:00Z">
        <w:r w:rsidRPr="002558AF" w:rsidDel="00D34719">
          <w:rPr>
            <w:rFonts w:ascii="Tahoma" w:eastAsia="Calibri" w:hAnsi="Tahoma" w:cs="Tahoma"/>
            <w:b/>
            <w:sz w:val="20"/>
            <w:szCs w:val="24"/>
          </w:rPr>
          <w:delText>Информация о</w:delText>
        </w:r>
        <w:r w:rsidR="006D026A" w:rsidRPr="002558AF" w:rsidDel="00D34719">
          <w:rPr>
            <w:rFonts w:ascii="Tahoma" w:eastAsia="Calibri" w:hAnsi="Tahoma" w:cs="Tahoma"/>
            <w:b/>
            <w:sz w:val="20"/>
            <w:szCs w:val="24"/>
          </w:rPr>
          <w:delText xml:space="preserve"> Туроператоре, по поручению которого Турагент осуществляет продвижение и реализацию Туристского продукта</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6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7" w:author="Виктория" w:date="2023-01-13T00:30:00Z"/>
                <w:rFonts w:ascii="Tahoma" w:eastAsia="Calibri" w:hAnsi="Tahoma" w:cs="Tahoma"/>
                <w:sz w:val="20"/>
                <w:szCs w:val="24"/>
              </w:rPr>
              <w:pPrChange w:id="568" w:author="Виктория" w:date="2023-01-13T00:30:00Z">
                <w:pPr>
                  <w:spacing w:after="0" w:line="276" w:lineRule="auto"/>
                  <w:jc w:val="center"/>
                </w:pPr>
              </w:pPrChange>
            </w:pPr>
            <w:del w:id="569" w:author="Виктория" w:date="2023-01-13T00:30:00Z">
              <w:r w:rsidRPr="00B206F3" w:rsidDel="00D34719">
                <w:rPr>
                  <w:rFonts w:ascii="Tahoma" w:eastAsia="Calibri" w:hAnsi="Tahoma" w:cs="Tahoma"/>
                  <w:sz w:val="20"/>
                  <w:szCs w:val="24"/>
                </w:rPr>
                <w:delText>Полное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0" w:author="Виктория" w:date="2023-01-13T00:30:00Z"/>
                <w:rFonts w:ascii="Tahoma" w:eastAsia="Calibri" w:hAnsi="Tahoma" w:cs="Tahoma"/>
                <w:sz w:val="20"/>
                <w:szCs w:val="24"/>
              </w:rPr>
              <w:pPrChange w:id="571" w:author="Виктория" w:date="2023-01-13T00:30:00Z">
                <w:pPr>
                  <w:spacing w:after="0" w:line="276" w:lineRule="auto"/>
                  <w:jc w:val="both"/>
                </w:pPr>
              </w:pPrChange>
            </w:pPr>
          </w:p>
        </w:tc>
      </w:tr>
      <w:tr w:rsidR="006D026A" w:rsidRPr="00B206F3" w:rsidDel="00D34719" w:rsidTr="00447A3A">
        <w:trPr>
          <w:trHeight w:val="235"/>
          <w:del w:id="57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3" w:author="Виктория" w:date="2023-01-13T00:30:00Z"/>
                <w:rFonts w:ascii="Tahoma" w:eastAsia="Calibri" w:hAnsi="Tahoma" w:cs="Tahoma"/>
                <w:sz w:val="20"/>
                <w:szCs w:val="24"/>
              </w:rPr>
              <w:pPrChange w:id="574" w:author="Виктория" w:date="2023-01-13T00:30:00Z">
                <w:pPr>
                  <w:spacing w:after="0" w:line="276" w:lineRule="auto"/>
                  <w:jc w:val="center"/>
                </w:pPr>
              </w:pPrChange>
            </w:pPr>
            <w:del w:id="575"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6" w:author="Виктория" w:date="2023-01-13T00:30:00Z"/>
                <w:rFonts w:ascii="Tahoma" w:eastAsia="Calibri" w:hAnsi="Tahoma" w:cs="Tahoma"/>
                <w:sz w:val="20"/>
                <w:szCs w:val="24"/>
              </w:rPr>
              <w:pPrChange w:id="577" w:author="Виктория" w:date="2023-01-13T00:30:00Z">
                <w:pPr>
                  <w:spacing w:after="0" w:line="276" w:lineRule="auto"/>
                  <w:jc w:val="both"/>
                </w:pPr>
              </w:pPrChange>
            </w:pPr>
          </w:p>
        </w:tc>
      </w:tr>
      <w:tr w:rsidR="006D026A" w:rsidRPr="00B206F3" w:rsidDel="00D34719" w:rsidTr="00447A3A">
        <w:trPr>
          <w:trHeight w:val="125"/>
          <w:del w:id="57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9" w:author="Виктория" w:date="2023-01-13T00:30:00Z"/>
                <w:rFonts w:ascii="Tahoma" w:eastAsia="Calibri" w:hAnsi="Tahoma" w:cs="Tahoma"/>
                <w:sz w:val="20"/>
                <w:szCs w:val="24"/>
              </w:rPr>
              <w:pPrChange w:id="580" w:author="Виктория" w:date="2023-01-13T00:30:00Z">
                <w:pPr>
                  <w:spacing w:after="0" w:line="276" w:lineRule="auto"/>
                  <w:jc w:val="center"/>
                </w:pPr>
              </w:pPrChange>
            </w:pPr>
            <w:del w:id="581"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2" w:author="Виктория" w:date="2023-01-13T00:30:00Z"/>
                <w:rFonts w:ascii="Tahoma" w:eastAsia="Calibri" w:hAnsi="Tahoma" w:cs="Tahoma"/>
                <w:sz w:val="20"/>
                <w:szCs w:val="24"/>
              </w:rPr>
              <w:pPrChange w:id="583" w:author="Виктория" w:date="2023-01-13T00:30:00Z">
                <w:pPr>
                  <w:spacing w:after="0" w:line="276" w:lineRule="auto"/>
                  <w:jc w:val="both"/>
                </w:pPr>
              </w:pPrChange>
            </w:pPr>
          </w:p>
        </w:tc>
      </w:tr>
      <w:tr w:rsidR="006D026A" w:rsidRPr="00B206F3" w:rsidDel="00D34719" w:rsidTr="00447A3A">
        <w:trPr>
          <w:trHeight w:val="219"/>
          <w:del w:id="58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5" w:author="Виктория" w:date="2023-01-13T00:30:00Z"/>
                <w:rFonts w:ascii="Tahoma" w:eastAsia="Calibri" w:hAnsi="Tahoma" w:cs="Tahoma"/>
                <w:sz w:val="20"/>
                <w:szCs w:val="24"/>
              </w:rPr>
              <w:pPrChange w:id="586" w:author="Виктория" w:date="2023-01-13T00:30:00Z">
                <w:pPr>
                  <w:spacing w:after="0" w:line="276" w:lineRule="auto"/>
                  <w:jc w:val="center"/>
                </w:pPr>
              </w:pPrChange>
            </w:pPr>
            <w:del w:id="587"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8" w:author="Виктория" w:date="2023-01-13T00:30:00Z"/>
                <w:rFonts w:ascii="Tahoma" w:eastAsia="Calibri" w:hAnsi="Tahoma" w:cs="Tahoma"/>
                <w:sz w:val="20"/>
                <w:szCs w:val="24"/>
              </w:rPr>
              <w:pPrChange w:id="589" w:author="Виктория" w:date="2023-01-13T00:30:00Z">
                <w:pPr>
                  <w:spacing w:after="0" w:line="276" w:lineRule="auto"/>
                  <w:jc w:val="both"/>
                </w:pPr>
              </w:pPrChange>
            </w:pPr>
          </w:p>
        </w:tc>
      </w:tr>
      <w:tr w:rsidR="006D026A" w:rsidRPr="00B206F3" w:rsidDel="00D34719" w:rsidTr="00447A3A">
        <w:trPr>
          <w:trHeight w:val="131"/>
          <w:del w:id="590"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1" w:author="Виктория" w:date="2023-01-13T00:30:00Z"/>
                <w:rFonts w:ascii="Tahoma" w:eastAsia="Calibri" w:hAnsi="Tahoma" w:cs="Tahoma"/>
                <w:sz w:val="20"/>
                <w:szCs w:val="24"/>
              </w:rPr>
              <w:pPrChange w:id="592" w:author="Виктория" w:date="2023-01-13T00:30:00Z">
                <w:pPr>
                  <w:spacing w:after="0" w:line="276" w:lineRule="auto"/>
                  <w:jc w:val="center"/>
                </w:pPr>
              </w:pPrChange>
            </w:pPr>
            <w:del w:id="593" w:author="Виктория" w:date="2023-01-13T00:30:00Z">
              <w:r w:rsidRPr="00B206F3" w:rsidDel="00D34719">
                <w:rPr>
                  <w:rFonts w:ascii="Tahoma" w:eastAsia="Calibri" w:hAnsi="Tahoma" w:cs="Tahoma"/>
                  <w:sz w:val="20"/>
                  <w:szCs w:val="24"/>
                </w:rPr>
                <w:delText>Реестровый номер</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4" w:author="Виктория" w:date="2023-01-13T00:30:00Z"/>
                <w:rFonts w:ascii="Tahoma" w:eastAsia="Calibri" w:hAnsi="Tahoma" w:cs="Tahoma"/>
                <w:sz w:val="20"/>
                <w:szCs w:val="24"/>
              </w:rPr>
              <w:pPrChange w:id="595" w:author="Виктория" w:date="2023-01-13T00:30:00Z">
                <w:pPr>
                  <w:spacing w:after="0" w:line="276" w:lineRule="auto"/>
                  <w:jc w:val="both"/>
                </w:pPr>
              </w:pPrChange>
            </w:pPr>
          </w:p>
        </w:tc>
      </w:tr>
      <w:tr w:rsidR="006D026A" w:rsidRPr="00B206F3" w:rsidDel="00D34719" w:rsidTr="00447A3A">
        <w:trPr>
          <w:trHeight w:val="173"/>
          <w:del w:id="59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7" w:author="Виктория" w:date="2023-01-13T00:30:00Z"/>
                <w:rFonts w:ascii="Tahoma" w:eastAsia="Calibri" w:hAnsi="Tahoma" w:cs="Tahoma"/>
                <w:sz w:val="20"/>
                <w:szCs w:val="24"/>
              </w:rPr>
              <w:pPrChange w:id="598" w:author="Виктория" w:date="2023-01-13T00:30:00Z">
                <w:pPr>
                  <w:spacing w:after="0" w:line="276" w:lineRule="auto"/>
                  <w:jc w:val="center"/>
                </w:pPr>
              </w:pPrChange>
            </w:pPr>
            <w:del w:id="599"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0" w:author="Виктория" w:date="2023-01-13T00:30:00Z"/>
                <w:rFonts w:ascii="Tahoma" w:eastAsia="Calibri" w:hAnsi="Tahoma" w:cs="Tahoma"/>
                <w:sz w:val="20"/>
                <w:szCs w:val="24"/>
              </w:rPr>
              <w:pPrChange w:id="601" w:author="Виктория" w:date="2023-01-13T00:30:00Z">
                <w:pPr>
                  <w:spacing w:after="0" w:line="276" w:lineRule="auto"/>
                  <w:jc w:val="both"/>
                </w:pPr>
              </w:pPrChange>
            </w:pPr>
          </w:p>
        </w:tc>
      </w:tr>
      <w:tr w:rsidR="006D026A" w:rsidRPr="00B206F3" w:rsidDel="00D34719" w:rsidTr="00447A3A">
        <w:trPr>
          <w:trHeight w:val="155"/>
          <w:del w:id="60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3" w:author="Виктория" w:date="2023-01-13T00:30:00Z"/>
                <w:rFonts w:ascii="Tahoma" w:eastAsia="Calibri" w:hAnsi="Tahoma" w:cs="Tahoma"/>
                <w:sz w:val="20"/>
                <w:szCs w:val="24"/>
              </w:rPr>
              <w:pPrChange w:id="604" w:author="Виктория" w:date="2023-01-13T00:30:00Z">
                <w:pPr>
                  <w:spacing w:after="0" w:line="276" w:lineRule="auto"/>
                  <w:jc w:val="center"/>
                </w:pPr>
              </w:pPrChange>
            </w:pPr>
            <w:del w:id="605"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6" w:author="Виктория" w:date="2023-01-13T00:30:00Z"/>
                <w:rFonts w:ascii="Tahoma" w:eastAsia="Calibri" w:hAnsi="Tahoma" w:cs="Tahoma"/>
                <w:sz w:val="20"/>
                <w:szCs w:val="24"/>
              </w:rPr>
              <w:pPrChange w:id="607" w:author="Виктория" w:date="2023-01-13T00:30:00Z">
                <w:pPr>
                  <w:spacing w:after="0" w:line="276" w:lineRule="auto"/>
                  <w:jc w:val="both"/>
                </w:pPr>
              </w:pPrChange>
            </w:pPr>
          </w:p>
        </w:tc>
      </w:tr>
      <w:tr w:rsidR="006D026A" w:rsidRPr="00B206F3" w:rsidDel="00D34719" w:rsidTr="002558AF">
        <w:trPr>
          <w:trHeight w:val="300"/>
          <w:del w:id="60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9" w:author="Виктория" w:date="2023-01-13T00:30:00Z"/>
                <w:rFonts w:ascii="Tahoma" w:eastAsia="Calibri" w:hAnsi="Tahoma" w:cs="Tahoma"/>
                <w:sz w:val="20"/>
                <w:szCs w:val="24"/>
              </w:rPr>
              <w:pPrChange w:id="610" w:author="Виктория" w:date="2023-01-13T00:30:00Z">
                <w:pPr>
                  <w:spacing w:after="0" w:line="276" w:lineRule="auto"/>
                  <w:jc w:val="center"/>
                </w:pPr>
              </w:pPrChange>
            </w:pPr>
            <w:del w:id="611"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2" w:author="Виктория" w:date="2023-01-13T00:30:00Z"/>
                <w:rFonts w:ascii="Tahoma" w:eastAsia="Calibri" w:hAnsi="Tahoma" w:cs="Tahoma"/>
                <w:sz w:val="20"/>
                <w:szCs w:val="24"/>
              </w:rPr>
              <w:pPrChange w:id="613" w:author="Виктория" w:date="2023-01-13T00:30:00Z">
                <w:pPr>
                  <w:spacing w:after="0" w:line="276" w:lineRule="auto"/>
                  <w:jc w:val="both"/>
                </w:pPr>
              </w:pPrChange>
            </w:pPr>
          </w:p>
        </w:tc>
      </w:tr>
      <w:tr w:rsidR="00954041" w:rsidRPr="00B206F3" w:rsidDel="00D34719" w:rsidTr="00954041">
        <w:trPr>
          <w:trHeight w:val="386"/>
          <w:del w:id="614" w:author="Виктория" w:date="2023-01-13T00:30:00Z"/>
        </w:trPr>
        <w:tc>
          <w:tcPr>
            <w:tcW w:w="10881" w:type="dxa"/>
            <w:gridSpan w:val="2"/>
            <w:tcBorders>
              <w:top w:val="single" w:sz="4" w:space="0" w:color="auto"/>
              <w:left w:val="single" w:sz="4" w:space="0" w:color="auto"/>
              <w:bottom w:val="single" w:sz="4" w:space="0" w:color="auto"/>
              <w:right w:val="single" w:sz="4" w:space="0" w:color="auto"/>
            </w:tcBorders>
          </w:tcPr>
          <w:p w:rsidR="00954041" w:rsidRPr="00B206F3" w:rsidDel="00D34719" w:rsidRDefault="00954041">
            <w:pPr>
              <w:spacing w:after="0" w:line="276" w:lineRule="auto"/>
              <w:rPr>
                <w:del w:id="615" w:author="Виктория" w:date="2023-01-13T00:30:00Z"/>
                <w:rFonts w:ascii="Tahoma" w:eastAsia="Calibri" w:hAnsi="Tahoma" w:cs="Tahoma"/>
                <w:sz w:val="20"/>
                <w:szCs w:val="24"/>
              </w:rPr>
              <w:pPrChange w:id="616" w:author="Виктория" w:date="2023-01-13T00:30:00Z">
                <w:pPr>
                  <w:spacing w:after="0" w:line="276" w:lineRule="auto"/>
                  <w:jc w:val="both"/>
                </w:pPr>
              </w:pPrChange>
            </w:pPr>
            <w:del w:id="617" w:author="Виктория" w:date="2023-01-13T00:30:00Z">
              <w:r w:rsidRPr="00B206F3" w:rsidDel="00D34719">
                <w:rPr>
                  <w:rFonts w:ascii="Tahoma" w:eastAsia="Calibri" w:hAnsi="Tahoma" w:cs="Tahoma"/>
                  <w:sz w:val="20"/>
                  <w:szCs w:val="24"/>
                </w:rPr>
                <w:delText>Туристский продукт, право на который приобретает Заказчик, сформирован иностранным туроператором</w:delText>
              </w:r>
            </w:del>
          </w:p>
        </w:tc>
      </w:tr>
    </w:tbl>
    <w:p w:rsidR="006D026A" w:rsidRPr="002558AF" w:rsidDel="00D34719" w:rsidRDefault="006D026A">
      <w:pPr>
        <w:suppressAutoHyphens/>
        <w:spacing w:after="0" w:line="276" w:lineRule="auto"/>
        <w:rPr>
          <w:del w:id="618" w:author="Виктория" w:date="2023-01-13T00:30:00Z"/>
          <w:rFonts w:ascii="Tahoma" w:eastAsia="Calibri" w:hAnsi="Tahoma" w:cs="Tahoma"/>
          <w:sz w:val="10"/>
          <w:szCs w:val="10"/>
          <w:lang w:eastAsia="ar-SA"/>
        </w:rPr>
        <w:pPrChange w:id="619"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620" w:author="Виктория" w:date="2023-01-13T00:30:00Z"/>
          <w:rFonts w:ascii="Tahoma" w:eastAsia="Calibri" w:hAnsi="Tahoma" w:cs="Tahoma"/>
          <w:b/>
          <w:sz w:val="20"/>
          <w:szCs w:val="24"/>
          <w:lang w:eastAsia="ar-SA"/>
        </w:rPr>
        <w:pPrChange w:id="621" w:author="Виктория" w:date="2023-01-13T00:30:00Z">
          <w:pPr>
            <w:suppressAutoHyphens/>
            <w:spacing w:after="0" w:line="276" w:lineRule="auto"/>
            <w:jc w:val="center"/>
          </w:pPr>
        </w:pPrChange>
      </w:pPr>
      <w:del w:id="622" w:author="Виктория" w:date="2023-01-13T00:30:00Z">
        <w:r w:rsidRPr="00B206F3" w:rsidDel="00D34719">
          <w:rPr>
            <w:rFonts w:ascii="Tahoma" w:eastAsia="Calibri" w:hAnsi="Tahoma" w:cs="Tahoma"/>
            <w:b/>
            <w:sz w:val="20"/>
            <w:szCs w:val="24"/>
            <w:lang w:eastAsia="ar-SA"/>
          </w:rPr>
          <w:delText xml:space="preserve">3. Сведения об организации (организациях), предоставившей Туроператору финансовое обеспечение </w:delText>
        </w:r>
        <w:r w:rsidRPr="00B206F3" w:rsidDel="00D34719">
          <w:rPr>
            <w:rFonts w:ascii="Tahoma" w:eastAsia="Calibri" w:hAnsi="Tahoma" w:cs="Tahoma"/>
            <w:b/>
            <w:sz w:val="20"/>
            <w:szCs w:val="24"/>
          </w:rPr>
          <w:delText>ответственности туроператора</w:delText>
        </w:r>
        <w:r w:rsidRPr="00B206F3" w:rsidDel="00D34719">
          <w:rPr>
            <w:rFonts w:ascii="Tahoma" w:eastAsia="Calibri" w:hAnsi="Tahoma" w:cs="Tahoma"/>
            <w:b/>
            <w:sz w:val="20"/>
            <w:szCs w:val="24"/>
            <w:lang w:eastAsia="ar-SA"/>
          </w:rPr>
          <w:delText>:</w:delText>
        </w:r>
      </w:del>
    </w:p>
    <w:tbl>
      <w:tblPr>
        <w:tblW w:w="1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
        <w:gridCol w:w="2524"/>
        <w:gridCol w:w="1417"/>
        <w:gridCol w:w="2269"/>
        <w:gridCol w:w="2410"/>
        <w:gridCol w:w="1276"/>
        <w:gridCol w:w="992"/>
      </w:tblGrid>
      <w:tr w:rsidR="006D026A" w:rsidRPr="00B206F3" w:rsidDel="00D34719" w:rsidTr="00437911">
        <w:trPr>
          <w:del w:id="623" w:author="Виктория" w:date="2023-01-13T00:30:00Z"/>
        </w:trPr>
        <w:tc>
          <w:tcPr>
            <w:tcW w:w="278" w:type="dxa"/>
            <w:shd w:val="clear" w:color="auto" w:fill="auto"/>
          </w:tcPr>
          <w:p w:rsidR="006D026A" w:rsidRPr="002558AF" w:rsidDel="00D34719" w:rsidRDefault="002558AF">
            <w:pPr>
              <w:suppressAutoHyphens/>
              <w:spacing w:after="0" w:line="276" w:lineRule="auto"/>
              <w:ind w:left="-85"/>
              <w:rPr>
                <w:del w:id="624" w:author="Виктория" w:date="2023-01-13T00:30:00Z"/>
                <w:rFonts w:ascii="Tahoma" w:eastAsia="Calibri" w:hAnsi="Tahoma" w:cs="Tahoma"/>
                <w:sz w:val="20"/>
                <w:szCs w:val="24"/>
                <w:lang w:eastAsia="ar-SA"/>
              </w:rPr>
            </w:pPr>
            <w:del w:id="625" w:author="Виктория" w:date="2023-01-13T00:30:00Z">
              <w:r w:rsidDel="00D34719">
                <w:rPr>
                  <w:rFonts w:ascii="Tahoma" w:eastAsia="Calibri" w:hAnsi="Tahoma" w:cs="Tahoma"/>
                  <w:sz w:val="20"/>
                  <w:szCs w:val="24"/>
                  <w:lang w:eastAsia="ar-SA"/>
                </w:rPr>
                <w:delText>№</w:delText>
              </w:r>
            </w:del>
          </w:p>
        </w:tc>
        <w:tc>
          <w:tcPr>
            <w:tcW w:w="2524" w:type="dxa"/>
            <w:shd w:val="clear" w:color="auto" w:fill="auto"/>
          </w:tcPr>
          <w:p w:rsidR="006D026A" w:rsidRPr="00B206F3" w:rsidDel="00D34719" w:rsidRDefault="006D026A">
            <w:pPr>
              <w:suppressAutoHyphens/>
              <w:spacing w:after="0" w:line="276" w:lineRule="auto"/>
              <w:rPr>
                <w:del w:id="626" w:author="Виктория" w:date="2023-01-13T00:30:00Z"/>
                <w:rFonts w:ascii="Tahoma" w:eastAsia="Calibri" w:hAnsi="Tahoma" w:cs="Tahoma"/>
                <w:sz w:val="20"/>
                <w:szCs w:val="24"/>
                <w:lang w:eastAsia="ar-SA"/>
              </w:rPr>
              <w:pPrChange w:id="627" w:author="Виктория" w:date="2023-01-13T00:30:00Z">
                <w:pPr>
                  <w:suppressAutoHyphens/>
                  <w:spacing w:after="0" w:line="276" w:lineRule="auto"/>
                  <w:jc w:val="both"/>
                </w:pPr>
              </w:pPrChange>
            </w:pPr>
            <w:del w:id="628" w:author="Виктория" w:date="2023-01-13T00:30:00Z">
              <w:r w:rsidRPr="00B206F3" w:rsidDel="00D34719">
                <w:rPr>
                  <w:rFonts w:ascii="Tahoma" w:eastAsia="Calibri" w:hAnsi="Tahoma" w:cs="Tahoma"/>
                  <w:sz w:val="20"/>
                  <w:szCs w:val="24"/>
                  <w:lang w:eastAsia="ar-SA"/>
                </w:rPr>
                <w:delText>Наименование</w:delText>
              </w:r>
            </w:del>
          </w:p>
          <w:p w:rsidR="006D026A" w:rsidRPr="00B206F3" w:rsidDel="00D34719" w:rsidRDefault="006D026A">
            <w:pPr>
              <w:suppressAutoHyphens/>
              <w:spacing w:after="0" w:line="276" w:lineRule="auto"/>
              <w:rPr>
                <w:del w:id="629" w:author="Виктория" w:date="2023-01-13T00:30:00Z"/>
                <w:rFonts w:ascii="Tahoma" w:eastAsia="Calibri" w:hAnsi="Tahoma" w:cs="Tahoma"/>
                <w:sz w:val="20"/>
                <w:szCs w:val="24"/>
                <w:lang w:eastAsia="ar-SA"/>
              </w:rPr>
              <w:pPrChange w:id="630" w:author="Виктория" w:date="2023-01-13T00:30:00Z">
                <w:pPr>
                  <w:suppressAutoHyphens/>
                  <w:spacing w:after="0" w:line="276" w:lineRule="auto"/>
                  <w:jc w:val="both"/>
                </w:pPr>
              </w:pPrChange>
            </w:pPr>
            <w:del w:id="631" w:author="Виктория" w:date="2023-01-13T00:30:00Z">
              <w:r w:rsidRPr="00B206F3" w:rsidDel="00D34719">
                <w:rPr>
                  <w:rFonts w:ascii="Tahoma" w:eastAsia="Calibri" w:hAnsi="Tahoma" w:cs="Tahoma"/>
                  <w:sz w:val="20"/>
                  <w:szCs w:val="24"/>
                  <w:lang w:eastAsia="ar-SA"/>
                </w:rPr>
                <w:delText>организации предоставившей финансовое обеспечение туроператора</w:delText>
              </w:r>
            </w:del>
          </w:p>
          <w:p w:rsidR="006D026A" w:rsidRPr="00B206F3" w:rsidDel="00D34719" w:rsidRDefault="006D026A">
            <w:pPr>
              <w:suppressAutoHyphens/>
              <w:spacing w:after="0" w:line="276" w:lineRule="auto"/>
              <w:rPr>
                <w:del w:id="632" w:author="Виктория" w:date="2023-01-13T00:30:00Z"/>
                <w:rFonts w:ascii="Tahoma" w:eastAsia="Calibri" w:hAnsi="Tahoma" w:cs="Tahoma"/>
                <w:b/>
                <w:sz w:val="20"/>
                <w:szCs w:val="24"/>
                <w:lang w:eastAsia="ar-SA"/>
              </w:rPr>
              <w:pPrChange w:id="633"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34" w:author="Виктория" w:date="2023-01-13T00:30:00Z"/>
                <w:rFonts w:ascii="Tahoma" w:eastAsia="Calibri" w:hAnsi="Tahoma" w:cs="Tahoma"/>
                <w:sz w:val="20"/>
                <w:szCs w:val="24"/>
                <w:lang w:eastAsia="ar-SA"/>
              </w:rPr>
              <w:pPrChange w:id="635" w:author="Виктория" w:date="2023-01-13T00:30:00Z">
                <w:pPr>
                  <w:suppressAutoHyphens/>
                  <w:spacing w:after="0" w:line="276" w:lineRule="auto"/>
                  <w:jc w:val="center"/>
                </w:pPr>
              </w:pPrChange>
            </w:pPr>
            <w:del w:id="636" w:author="Виктория" w:date="2023-01-13T00:30:00Z">
              <w:r w:rsidRPr="00B206F3" w:rsidDel="00D34719">
                <w:rPr>
                  <w:rFonts w:ascii="Tahoma" w:eastAsia="Calibri" w:hAnsi="Tahoma" w:cs="Tahoma"/>
                  <w:sz w:val="20"/>
                  <w:szCs w:val="24"/>
                  <w:lang w:eastAsia="ar-SA"/>
                </w:rPr>
                <w:delText>Вид финансового обеспечения ответственности</w:delText>
              </w:r>
            </w:del>
          </w:p>
        </w:tc>
        <w:tc>
          <w:tcPr>
            <w:tcW w:w="2269" w:type="dxa"/>
            <w:shd w:val="clear" w:color="auto" w:fill="auto"/>
          </w:tcPr>
          <w:p w:rsidR="006D026A" w:rsidRPr="00B206F3" w:rsidDel="00D34719" w:rsidRDefault="006D026A">
            <w:pPr>
              <w:suppressAutoHyphens/>
              <w:spacing w:after="0" w:line="276" w:lineRule="auto"/>
              <w:rPr>
                <w:del w:id="637" w:author="Виктория" w:date="2023-01-13T00:30:00Z"/>
                <w:rFonts w:ascii="Tahoma" w:eastAsia="Calibri" w:hAnsi="Tahoma" w:cs="Tahoma"/>
                <w:sz w:val="20"/>
                <w:szCs w:val="24"/>
                <w:lang w:eastAsia="ar-SA"/>
              </w:rPr>
              <w:pPrChange w:id="638" w:author="Виктория" w:date="2023-01-13T00:30:00Z">
                <w:pPr>
                  <w:suppressAutoHyphens/>
                  <w:spacing w:after="0" w:line="276" w:lineRule="auto"/>
                  <w:jc w:val="center"/>
                </w:pPr>
              </w:pPrChange>
            </w:pPr>
            <w:del w:id="639" w:author="Виктория" w:date="2023-01-13T00:30:00Z">
              <w:r w:rsidRPr="00B206F3" w:rsidDel="00D34719">
                <w:rPr>
                  <w:rFonts w:ascii="Tahoma" w:eastAsia="Calibri" w:hAnsi="Tahoma" w:cs="Tahoma"/>
                  <w:sz w:val="20"/>
                  <w:szCs w:val="24"/>
                  <w:lang w:eastAsia="ar-SA"/>
                </w:rPr>
                <w:delText>Номер, дата и срок действия договора страхования ответственности туроператора и (или) договора о предоставлении банковской гарантии</w:delText>
              </w:r>
            </w:del>
          </w:p>
        </w:tc>
        <w:tc>
          <w:tcPr>
            <w:tcW w:w="2410" w:type="dxa"/>
            <w:shd w:val="clear" w:color="auto" w:fill="auto"/>
          </w:tcPr>
          <w:p w:rsidR="006D026A" w:rsidRPr="00B206F3" w:rsidDel="00D34719" w:rsidRDefault="006D026A">
            <w:pPr>
              <w:suppressAutoHyphens/>
              <w:spacing w:after="0" w:line="276" w:lineRule="auto"/>
              <w:rPr>
                <w:del w:id="640" w:author="Виктория" w:date="2023-01-13T00:30:00Z"/>
                <w:rFonts w:ascii="Tahoma" w:eastAsia="Calibri" w:hAnsi="Tahoma" w:cs="Tahoma"/>
                <w:sz w:val="20"/>
                <w:szCs w:val="24"/>
                <w:lang w:eastAsia="ar-SA"/>
              </w:rPr>
              <w:pPrChange w:id="641" w:author="Виктория" w:date="2023-01-13T00:30:00Z">
                <w:pPr>
                  <w:suppressAutoHyphens/>
                  <w:spacing w:after="0" w:line="276" w:lineRule="auto"/>
                  <w:jc w:val="center"/>
                </w:pPr>
              </w:pPrChange>
            </w:pPr>
            <w:del w:id="642" w:author="Виктория" w:date="2023-01-13T00:30:00Z">
              <w:r w:rsidRPr="00B206F3" w:rsidDel="00D34719">
                <w:rPr>
                  <w:rFonts w:ascii="Tahoma" w:eastAsia="Calibri" w:hAnsi="Tahoma" w:cs="Tahoma"/>
                  <w:sz w:val="20"/>
                  <w:szCs w:val="24"/>
                  <w:lang w:eastAsia="ar-SA"/>
                </w:rPr>
                <w:delText xml:space="preserve">Размер финансового обеспечения ответственности туроператора (каждой из организаций, предоставившей финансовое обеспечение ответственности) </w:delText>
              </w:r>
            </w:del>
          </w:p>
        </w:tc>
        <w:tc>
          <w:tcPr>
            <w:tcW w:w="1276" w:type="dxa"/>
            <w:shd w:val="clear" w:color="auto" w:fill="auto"/>
          </w:tcPr>
          <w:p w:rsidR="006D026A" w:rsidRPr="00B206F3" w:rsidDel="00D34719" w:rsidRDefault="006D026A">
            <w:pPr>
              <w:suppressAutoHyphens/>
              <w:spacing w:after="0" w:line="276" w:lineRule="auto"/>
              <w:rPr>
                <w:del w:id="643" w:author="Виктория" w:date="2023-01-13T00:30:00Z"/>
                <w:rFonts w:ascii="Tahoma" w:eastAsia="Calibri" w:hAnsi="Tahoma" w:cs="Tahoma"/>
                <w:sz w:val="20"/>
                <w:szCs w:val="24"/>
                <w:lang w:eastAsia="ar-SA"/>
              </w:rPr>
              <w:pPrChange w:id="644" w:author="Виктория" w:date="2023-01-13T00:30:00Z">
                <w:pPr>
                  <w:suppressAutoHyphens/>
                  <w:spacing w:after="0" w:line="276" w:lineRule="auto"/>
                  <w:jc w:val="center"/>
                </w:pPr>
              </w:pPrChange>
            </w:pPr>
            <w:del w:id="645" w:author="Виктория" w:date="2023-01-13T00:30:00Z">
              <w:r w:rsidRPr="00B206F3" w:rsidDel="00D34719">
                <w:rPr>
                  <w:rFonts w:ascii="Tahoma" w:eastAsia="Calibri" w:hAnsi="Tahoma" w:cs="Tahoma"/>
                  <w:sz w:val="20"/>
                  <w:szCs w:val="24"/>
                  <w:lang w:eastAsia="ar-SA"/>
                </w:rPr>
                <w:delText>Адрес/</w:delText>
              </w:r>
            </w:del>
          </w:p>
          <w:p w:rsidR="006D026A" w:rsidRPr="00B206F3" w:rsidDel="00D34719" w:rsidRDefault="006D026A">
            <w:pPr>
              <w:suppressAutoHyphens/>
              <w:spacing w:after="0" w:line="276" w:lineRule="auto"/>
              <w:rPr>
                <w:del w:id="646" w:author="Виктория" w:date="2023-01-13T00:30:00Z"/>
                <w:rFonts w:ascii="Tahoma" w:eastAsia="Calibri" w:hAnsi="Tahoma" w:cs="Tahoma"/>
                <w:sz w:val="20"/>
                <w:szCs w:val="24"/>
                <w:lang w:eastAsia="ar-SA"/>
              </w:rPr>
              <w:pPrChange w:id="647" w:author="Виктория" w:date="2023-01-13T00:30:00Z">
                <w:pPr>
                  <w:suppressAutoHyphens/>
                  <w:spacing w:after="0" w:line="276" w:lineRule="auto"/>
                  <w:jc w:val="center"/>
                </w:pPr>
              </w:pPrChange>
            </w:pPr>
            <w:del w:id="648" w:author="Виктория" w:date="2023-01-13T00:30:00Z">
              <w:r w:rsidRPr="00B206F3" w:rsidDel="00D34719">
                <w:rPr>
                  <w:rFonts w:ascii="Tahoma" w:eastAsia="Calibri" w:hAnsi="Tahoma" w:cs="Tahoma"/>
                  <w:sz w:val="20"/>
                  <w:szCs w:val="24"/>
                  <w:lang w:eastAsia="ar-SA"/>
                </w:rPr>
                <w:delText>почтовый адрес</w:delText>
              </w:r>
            </w:del>
          </w:p>
        </w:tc>
        <w:tc>
          <w:tcPr>
            <w:tcW w:w="992" w:type="dxa"/>
            <w:shd w:val="clear" w:color="auto" w:fill="auto"/>
          </w:tcPr>
          <w:p w:rsidR="006D026A" w:rsidRPr="00B206F3" w:rsidDel="00D34719" w:rsidRDefault="006D026A">
            <w:pPr>
              <w:suppressAutoHyphens/>
              <w:spacing w:after="0" w:line="276" w:lineRule="auto"/>
              <w:rPr>
                <w:del w:id="649" w:author="Виктория" w:date="2023-01-13T00:30:00Z"/>
                <w:rFonts w:ascii="Tahoma" w:eastAsia="Calibri" w:hAnsi="Tahoma" w:cs="Tahoma"/>
                <w:sz w:val="20"/>
                <w:szCs w:val="24"/>
                <w:lang w:eastAsia="ar-SA"/>
              </w:rPr>
              <w:pPrChange w:id="650" w:author="Виктория" w:date="2023-01-13T00:30:00Z">
                <w:pPr>
                  <w:suppressAutoHyphens/>
                  <w:spacing w:after="0" w:line="276" w:lineRule="auto"/>
                  <w:jc w:val="center"/>
                </w:pPr>
              </w:pPrChange>
            </w:pPr>
            <w:del w:id="651" w:author="Виктория" w:date="2023-01-13T00:30:00Z">
              <w:r w:rsidRPr="00B206F3" w:rsidDel="00D34719">
                <w:rPr>
                  <w:rFonts w:ascii="Tahoma" w:eastAsia="Calibri" w:hAnsi="Tahoma" w:cs="Tahoma"/>
                  <w:sz w:val="20"/>
                  <w:szCs w:val="24"/>
                  <w:lang w:eastAsia="ar-SA"/>
                </w:rPr>
                <w:delText>Сайт /</w:delText>
              </w:r>
            </w:del>
          </w:p>
          <w:p w:rsidR="006D026A" w:rsidRPr="00B206F3" w:rsidDel="00D34719" w:rsidRDefault="006D026A">
            <w:pPr>
              <w:suppressAutoHyphens/>
              <w:spacing w:after="0" w:line="276" w:lineRule="auto"/>
              <w:rPr>
                <w:del w:id="652" w:author="Виктория" w:date="2023-01-13T00:30:00Z"/>
                <w:rFonts w:ascii="Tahoma" w:eastAsia="Calibri" w:hAnsi="Tahoma" w:cs="Tahoma"/>
                <w:sz w:val="20"/>
                <w:szCs w:val="24"/>
                <w:lang w:eastAsia="ar-SA"/>
              </w:rPr>
              <w:pPrChange w:id="653" w:author="Виктория" w:date="2023-01-13T00:30:00Z">
                <w:pPr>
                  <w:suppressAutoHyphens/>
                  <w:spacing w:after="0" w:line="276" w:lineRule="auto"/>
                  <w:jc w:val="center"/>
                </w:pPr>
              </w:pPrChange>
            </w:pPr>
            <w:del w:id="654" w:author="Виктория" w:date="2023-01-13T00:30:00Z">
              <w:r w:rsidRPr="00B206F3" w:rsidDel="00D34719">
                <w:rPr>
                  <w:rFonts w:ascii="Tahoma" w:eastAsia="Calibri" w:hAnsi="Tahoma" w:cs="Tahoma"/>
                  <w:sz w:val="20"/>
                  <w:szCs w:val="24"/>
                  <w:lang w:eastAsia="ar-SA"/>
                </w:rPr>
                <w:delText>электронная почта</w:delText>
              </w:r>
            </w:del>
          </w:p>
        </w:tc>
      </w:tr>
      <w:tr w:rsidR="006D026A" w:rsidRPr="00B206F3" w:rsidDel="00D34719" w:rsidTr="00437911">
        <w:trPr>
          <w:del w:id="655" w:author="Виктория" w:date="2023-01-13T00:30:00Z"/>
        </w:trPr>
        <w:tc>
          <w:tcPr>
            <w:tcW w:w="278" w:type="dxa"/>
            <w:shd w:val="clear" w:color="auto" w:fill="auto"/>
          </w:tcPr>
          <w:p w:rsidR="006D026A" w:rsidRPr="00B206F3" w:rsidDel="00D34719" w:rsidRDefault="006D026A">
            <w:pPr>
              <w:suppressAutoHyphens/>
              <w:spacing w:after="0" w:line="276" w:lineRule="auto"/>
              <w:rPr>
                <w:del w:id="656" w:author="Виктория" w:date="2023-01-13T00:30:00Z"/>
                <w:rFonts w:ascii="Tahoma" w:eastAsia="Calibri" w:hAnsi="Tahoma" w:cs="Tahoma"/>
                <w:b/>
                <w:sz w:val="20"/>
                <w:szCs w:val="24"/>
                <w:lang w:eastAsia="ar-SA"/>
              </w:rPr>
              <w:pPrChange w:id="657"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58" w:author="Виктория" w:date="2023-01-13T00:30:00Z"/>
                <w:rFonts w:ascii="Tahoma" w:eastAsia="Calibri" w:hAnsi="Tahoma" w:cs="Tahoma"/>
                <w:b/>
                <w:sz w:val="20"/>
                <w:szCs w:val="24"/>
                <w:lang w:eastAsia="ar-SA"/>
              </w:rPr>
              <w:pPrChange w:id="65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60" w:author="Виктория" w:date="2023-01-13T00:30:00Z"/>
                <w:rFonts w:ascii="Tahoma" w:eastAsia="Calibri" w:hAnsi="Tahoma" w:cs="Tahoma"/>
                <w:b/>
                <w:sz w:val="20"/>
                <w:szCs w:val="24"/>
                <w:lang w:eastAsia="ar-SA"/>
              </w:rPr>
              <w:pPrChange w:id="661"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62" w:author="Виктория" w:date="2023-01-13T00:30:00Z"/>
                <w:rFonts w:ascii="Tahoma" w:eastAsia="Calibri" w:hAnsi="Tahoma" w:cs="Tahoma"/>
                <w:b/>
                <w:sz w:val="20"/>
                <w:szCs w:val="24"/>
                <w:lang w:eastAsia="ar-SA"/>
              </w:rPr>
              <w:pPrChange w:id="663"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64" w:author="Виктория" w:date="2023-01-13T00:30:00Z"/>
                <w:rFonts w:ascii="Tahoma" w:eastAsia="Calibri" w:hAnsi="Tahoma" w:cs="Tahoma"/>
                <w:b/>
                <w:sz w:val="20"/>
                <w:szCs w:val="24"/>
                <w:lang w:eastAsia="ar-SA"/>
              </w:rPr>
              <w:pPrChange w:id="665"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66" w:author="Виктория" w:date="2023-01-13T00:30:00Z"/>
                <w:rFonts w:ascii="Tahoma" w:eastAsia="Calibri" w:hAnsi="Tahoma" w:cs="Tahoma"/>
                <w:b/>
                <w:sz w:val="20"/>
                <w:szCs w:val="24"/>
                <w:lang w:eastAsia="ar-SA"/>
              </w:rPr>
              <w:pPrChange w:id="667"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68" w:author="Виктория" w:date="2023-01-13T00:30:00Z"/>
                <w:rFonts w:ascii="Tahoma" w:eastAsia="Calibri" w:hAnsi="Tahoma" w:cs="Tahoma"/>
                <w:b/>
                <w:sz w:val="20"/>
                <w:szCs w:val="24"/>
                <w:lang w:eastAsia="ar-SA"/>
              </w:rPr>
              <w:pPrChange w:id="669" w:author="Виктория" w:date="2023-01-13T00:30:00Z">
                <w:pPr>
                  <w:suppressAutoHyphens/>
                  <w:spacing w:after="0" w:line="276" w:lineRule="auto"/>
                  <w:jc w:val="both"/>
                </w:pPr>
              </w:pPrChange>
            </w:pPr>
          </w:p>
        </w:tc>
      </w:tr>
      <w:tr w:rsidR="006D026A" w:rsidRPr="00B206F3" w:rsidDel="00D34719" w:rsidTr="00437911">
        <w:trPr>
          <w:del w:id="670" w:author="Виктория" w:date="2023-01-13T00:30:00Z"/>
        </w:trPr>
        <w:tc>
          <w:tcPr>
            <w:tcW w:w="278" w:type="dxa"/>
            <w:shd w:val="clear" w:color="auto" w:fill="auto"/>
          </w:tcPr>
          <w:p w:rsidR="006D026A" w:rsidRPr="00B206F3" w:rsidDel="00D34719" w:rsidRDefault="006D026A">
            <w:pPr>
              <w:suppressAutoHyphens/>
              <w:spacing w:after="0" w:line="276" w:lineRule="auto"/>
              <w:rPr>
                <w:del w:id="671" w:author="Виктория" w:date="2023-01-13T00:30:00Z"/>
                <w:rFonts w:ascii="Tahoma" w:eastAsia="Calibri" w:hAnsi="Tahoma" w:cs="Tahoma"/>
                <w:b/>
                <w:sz w:val="20"/>
                <w:szCs w:val="24"/>
                <w:lang w:eastAsia="ar-SA"/>
              </w:rPr>
              <w:pPrChange w:id="672"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73" w:author="Виктория" w:date="2023-01-13T00:30:00Z"/>
                <w:rFonts w:ascii="Tahoma" w:eastAsia="Calibri" w:hAnsi="Tahoma" w:cs="Tahoma"/>
                <w:b/>
                <w:sz w:val="20"/>
                <w:szCs w:val="24"/>
                <w:lang w:eastAsia="ar-SA"/>
              </w:rPr>
              <w:pPrChange w:id="674"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75" w:author="Виктория" w:date="2023-01-13T00:30:00Z"/>
                <w:rFonts w:ascii="Tahoma" w:eastAsia="Calibri" w:hAnsi="Tahoma" w:cs="Tahoma"/>
                <w:b/>
                <w:sz w:val="20"/>
                <w:szCs w:val="24"/>
                <w:lang w:eastAsia="ar-SA"/>
              </w:rPr>
              <w:pPrChange w:id="676"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77" w:author="Виктория" w:date="2023-01-13T00:30:00Z"/>
                <w:rFonts w:ascii="Tahoma" w:eastAsia="Calibri" w:hAnsi="Tahoma" w:cs="Tahoma"/>
                <w:b/>
                <w:sz w:val="20"/>
                <w:szCs w:val="24"/>
                <w:lang w:eastAsia="ar-SA"/>
              </w:rPr>
              <w:pPrChange w:id="678"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79" w:author="Виктория" w:date="2023-01-13T00:30:00Z"/>
                <w:rFonts w:ascii="Tahoma" w:eastAsia="Calibri" w:hAnsi="Tahoma" w:cs="Tahoma"/>
                <w:b/>
                <w:sz w:val="20"/>
                <w:szCs w:val="24"/>
                <w:lang w:eastAsia="ar-SA"/>
              </w:rPr>
              <w:pPrChange w:id="680"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81" w:author="Виктория" w:date="2023-01-13T00:30:00Z"/>
                <w:rFonts w:ascii="Tahoma" w:eastAsia="Calibri" w:hAnsi="Tahoma" w:cs="Tahoma"/>
                <w:b/>
                <w:sz w:val="20"/>
                <w:szCs w:val="24"/>
                <w:lang w:eastAsia="ar-SA"/>
              </w:rPr>
              <w:pPrChange w:id="682"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83" w:author="Виктория" w:date="2023-01-13T00:30:00Z"/>
                <w:rFonts w:ascii="Tahoma" w:eastAsia="Calibri" w:hAnsi="Tahoma" w:cs="Tahoma"/>
                <w:b/>
                <w:sz w:val="20"/>
                <w:szCs w:val="24"/>
                <w:lang w:eastAsia="ar-SA"/>
              </w:rPr>
              <w:pPrChange w:id="684" w:author="Виктория" w:date="2023-01-13T00:30:00Z">
                <w:pPr>
                  <w:suppressAutoHyphens/>
                  <w:spacing w:after="0" w:line="276" w:lineRule="auto"/>
                  <w:jc w:val="both"/>
                </w:pPr>
              </w:pPrChange>
            </w:pPr>
          </w:p>
        </w:tc>
      </w:tr>
      <w:tr w:rsidR="006D026A" w:rsidRPr="00B206F3" w:rsidDel="00D34719" w:rsidTr="00437911">
        <w:trPr>
          <w:del w:id="685" w:author="Виктория" w:date="2023-01-13T00:30:00Z"/>
        </w:trPr>
        <w:tc>
          <w:tcPr>
            <w:tcW w:w="278" w:type="dxa"/>
            <w:shd w:val="clear" w:color="auto" w:fill="auto"/>
          </w:tcPr>
          <w:p w:rsidR="006D026A" w:rsidRPr="00B206F3" w:rsidDel="00D34719" w:rsidRDefault="006D026A">
            <w:pPr>
              <w:suppressAutoHyphens/>
              <w:spacing w:after="0" w:line="276" w:lineRule="auto"/>
              <w:rPr>
                <w:del w:id="686" w:author="Виктория" w:date="2023-01-13T00:30:00Z"/>
                <w:rFonts w:ascii="Tahoma" w:eastAsia="Calibri" w:hAnsi="Tahoma" w:cs="Tahoma"/>
                <w:b/>
                <w:sz w:val="20"/>
                <w:szCs w:val="24"/>
                <w:lang w:eastAsia="ar-SA"/>
              </w:rPr>
              <w:pPrChange w:id="687"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88" w:author="Виктория" w:date="2023-01-13T00:30:00Z"/>
                <w:rFonts w:ascii="Tahoma" w:eastAsia="Calibri" w:hAnsi="Tahoma" w:cs="Tahoma"/>
                <w:b/>
                <w:sz w:val="20"/>
                <w:szCs w:val="24"/>
                <w:lang w:eastAsia="ar-SA"/>
              </w:rPr>
              <w:pPrChange w:id="68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90" w:author="Виктория" w:date="2023-01-13T00:30:00Z"/>
                <w:rFonts w:ascii="Tahoma" w:eastAsia="Calibri" w:hAnsi="Tahoma" w:cs="Tahoma"/>
                <w:b/>
                <w:sz w:val="20"/>
                <w:szCs w:val="24"/>
                <w:lang w:eastAsia="ar-SA"/>
              </w:rPr>
              <w:pPrChange w:id="691"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92" w:author="Виктория" w:date="2023-01-13T00:30:00Z"/>
                <w:rFonts w:ascii="Tahoma" w:eastAsia="Calibri" w:hAnsi="Tahoma" w:cs="Tahoma"/>
                <w:b/>
                <w:sz w:val="20"/>
                <w:szCs w:val="24"/>
                <w:lang w:eastAsia="ar-SA"/>
              </w:rPr>
              <w:pPrChange w:id="693"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94" w:author="Виктория" w:date="2023-01-13T00:30:00Z"/>
                <w:rFonts w:ascii="Tahoma" w:eastAsia="Calibri" w:hAnsi="Tahoma" w:cs="Tahoma"/>
                <w:b/>
                <w:sz w:val="20"/>
                <w:szCs w:val="24"/>
                <w:lang w:eastAsia="ar-SA"/>
              </w:rPr>
              <w:pPrChange w:id="695"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96" w:author="Виктория" w:date="2023-01-13T00:30:00Z"/>
                <w:rFonts w:ascii="Tahoma" w:eastAsia="Calibri" w:hAnsi="Tahoma" w:cs="Tahoma"/>
                <w:b/>
                <w:sz w:val="20"/>
                <w:szCs w:val="24"/>
                <w:lang w:eastAsia="ar-SA"/>
              </w:rPr>
              <w:pPrChange w:id="697"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98" w:author="Виктория" w:date="2023-01-13T00:30:00Z"/>
                <w:rFonts w:ascii="Tahoma" w:eastAsia="Calibri" w:hAnsi="Tahoma" w:cs="Tahoma"/>
                <w:b/>
                <w:sz w:val="20"/>
                <w:szCs w:val="24"/>
                <w:lang w:eastAsia="ar-SA"/>
              </w:rPr>
              <w:pPrChange w:id="699" w:author="Виктория" w:date="2023-01-13T00:30:00Z">
                <w:pPr>
                  <w:suppressAutoHyphens/>
                  <w:spacing w:after="0" w:line="276" w:lineRule="auto"/>
                  <w:jc w:val="both"/>
                </w:pPr>
              </w:pPrChange>
            </w:pPr>
          </w:p>
        </w:tc>
      </w:tr>
    </w:tbl>
    <w:p w:rsidR="006D026A" w:rsidRPr="002558AF" w:rsidDel="00D34719" w:rsidRDefault="006D026A">
      <w:pPr>
        <w:suppressAutoHyphens/>
        <w:spacing w:after="0" w:line="276" w:lineRule="auto"/>
        <w:rPr>
          <w:del w:id="700" w:author="Виктория" w:date="2023-01-13T00:30:00Z"/>
          <w:rFonts w:ascii="Tahoma" w:eastAsia="Calibri" w:hAnsi="Tahoma" w:cs="Tahoma"/>
          <w:b/>
          <w:sz w:val="10"/>
          <w:szCs w:val="10"/>
          <w:lang w:eastAsia="ar-SA"/>
        </w:rPr>
        <w:pPrChange w:id="701"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702" w:author="Виктория" w:date="2023-01-13T00:30:00Z"/>
          <w:rFonts w:ascii="Tahoma" w:eastAsia="Calibri" w:hAnsi="Tahoma" w:cs="Tahoma"/>
          <w:b/>
          <w:sz w:val="20"/>
          <w:szCs w:val="24"/>
          <w:lang w:eastAsia="ar-SA"/>
        </w:rPr>
        <w:pPrChange w:id="703" w:author="Виктория" w:date="2023-01-13T00:30:00Z">
          <w:pPr>
            <w:suppressAutoHyphens/>
            <w:spacing w:after="0" w:line="276" w:lineRule="auto"/>
            <w:jc w:val="center"/>
          </w:pPr>
        </w:pPrChange>
      </w:pPr>
      <w:del w:id="704" w:author="Виктория" w:date="2023-01-13T00:30:00Z">
        <w:r w:rsidRPr="00B206F3" w:rsidDel="00D34719">
          <w:rPr>
            <w:rFonts w:ascii="Tahoma" w:eastAsia="Calibri" w:hAnsi="Tahoma" w:cs="Tahoma"/>
            <w:b/>
            <w:sz w:val="20"/>
            <w:szCs w:val="24"/>
            <w:lang w:eastAsia="ar-SA"/>
          </w:rPr>
          <w:delText>4.Сведения об объединении Туроператоров, в сфере выездного туризма, членом которого является Туроператор:</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6662"/>
      </w:tblGrid>
      <w:tr w:rsidR="006D026A" w:rsidRPr="00B206F3" w:rsidDel="00D34719" w:rsidTr="00954041">
        <w:trPr>
          <w:del w:id="705"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06" w:author="Виктория" w:date="2023-01-13T00:30:00Z"/>
                <w:rFonts w:ascii="Tahoma" w:eastAsia="Calibri" w:hAnsi="Tahoma" w:cs="Tahoma"/>
                <w:sz w:val="20"/>
                <w:szCs w:val="24"/>
                <w:highlight w:val="green"/>
              </w:rPr>
              <w:pPrChange w:id="707" w:author="Виктория" w:date="2023-01-13T00:30:00Z">
                <w:pPr>
                  <w:spacing w:after="0" w:line="276" w:lineRule="auto"/>
                  <w:jc w:val="center"/>
                </w:pPr>
              </w:pPrChange>
            </w:pPr>
            <w:del w:id="708" w:author="Виктория" w:date="2023-01-13T00:30:00Z">
              <w:r w:rsidRPr="00B206F3" w:rsidDel="00D34719">
                <w:rPr>
                  <w:rFonts w:ascii="Tahoma" w:eastAsia="Arial Unicode MS" w:hAnsi="Tahoma" w:cs="Tahoma"/>
                  <w:sz w:val="20"/>
                  <w:szCs w:val="24"/>
                  <w:lang w:eastAsia="ar-SA"/>
                </w:rPr>
                <w:delText xml:space="preserve">Наименование объединения </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09" w:author="Виктория" w:date="2023-01-13T00:30:00Z"/>
                <w:rFonts w:ascii="Tahoma" w:eastAsia="Arial Unicode MS" w:hAnsi="Tahoma" w:cs="Tahoma"/>
                <w:sz w:val="20"/>
                <w:szCs w:val="24"/>
                <w:lang w:eastAsia="ar-SA"/>
              </w:rPr>
              <w:pPrChange w:id="710" w:author="Виктория" w:date="2023-01-13T00:30:00Z">
                <w:pPr>
                  <w:suppressAutoHyphens/>
                  <w:spacing w:after="0" w:line="276" w:lineRule="auto"/>
                  <w:jc w:val="both"/>
                </w:pPr>
              </w:pPrChange>
            </w:pPr>
          </w:p>
        </w:tc>
      </w:tr>
      <w:tr w:rsidR="006D026A" w:rsidRPr="00B206F3" w:rsidDel="00D34719" w:rsidTr="00954041">
        <w:trPr>
          <w:del w:id="711"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12" w:author="Виктория" w:date="2023-01-13T00:30:00Z"/>
                <w:rFonts w:ascii="Tahoma" w:eastAsia="Arial Unicode MS" w:hAnsi="Tahoma" w:cs="Tahoma"/>
                <w:sz w:val="20"/>
                <w:szCs w:val="24"/>
                <w:lang w:eastAsia="ar-SA"/>
              </w:rPr>
              <w:pPrChange w:id="713" w:author="Виктория" w:date="2023-01-13T00:30:00Z">
                <w:pPr>
                  <w:spacing w:after="0" w:line="276" w:lineRule="auto"/>
                  <w:jc w:val="center"/>
                </w:pPr>
              </w:pPrChange>
            </w:pPr>
            <w:del w:id="714" w:author="Виктория" w:date="2023-01-13T00:30:00Z">
              <w:r w:rsidRPr="00B206F3" w:rsidDel="00D34719">
                <w:rPr>
                  <w:rFonts w:ascii="Tahoma" w:eastAsia="Calibri" w:hAnsi="Tahoma" w:cs="Tahoma"/>
                  <w:sz w:val="20"/>
                  <w:szCs w:val="24"/>
                  <w:lang w:eastAsia="ar-SA"/>
                </w:rPr>
                <w:delText>Адрес (местонахождение) организации</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15" w:author="Виктория" w:date="2023-01-13T00:30:00Z"/>
                <w:rFonts w:ascii="Tahoma" w:eastAsia="Calibri" w:hAnsi="Tahoma" w:cs="Tahoma"/>
                <w:sz w:val="20"/>
                <w:szCs w:val="24"/>
                <w:lang w:eastAsia="ar-SA"/>
              </w:rPr>
              <w:pPrChange w:id="716" w:author="Виктория" w:date="2023-01-13T00:30:00Z">
                <w:pPr>
                  <w:suppressAutoHyphens/>
                  <w:spacing w:after="0" w:line="276" w:lineRule="auto"/>
                  <w:jc w:val="both"/>
                </w:pPr>
              </w:pPrChange>
            </w:pPr>
          </w:p>
        </w:tc>
      </w:tr>
      <w:tr w:rsidR="006D026A" w:rsidRPr="00B206F3" w:rsidDel="00D34719" w:rsidTr="00954041">
        <w:trPr>
          <w:del w:id="717"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18" w:author="Виктория" w:date="2023-01-13T00:30:00Z"/>
                <w:rFonts w:ascii="Tahoma" w:eastAsia="Arial Unicode MS" w:hAnsi="Tahoma" w:cs="Tahoma"/>
                <w:sz w:val="20"/>
                <w:szCs w:val="24"/>
                <w:lang w:eastAsia="ar-SA"/>
              </w:rPr>
              <w:pPrChange w:id="719" w:author="Виктория" w:date="2023-01-13T00:30:00Z">
                <w:pPr>
                  <w:spacing w:after="0" w:line="276" w:lineRule="auto"/>
                  <w:jc w:val="center"/>
                </w:pPr>
              </w:pPrChange>
            </w:pPr>
            <w:del w:id="720" w:author="Виктория" w:date="2023-01-13T00:30:00Z">
              <w:r w:rsidRPr="00B206F3" w:rsidDel="00D34719">
                <w:rPr>
                  <w:rFonts w:ascii="Tahoma" w:eastAsia="Calibri" w:hAnsi="Tahoma" w:cs="Tahoma"/>
                  <w:sz w:val="20"/>
                  <w:szCs w:val="24"/>
                  <w:lang w:eastAsia="ar-SA"/>
                </w:rPr>
                <w:delText>Телефон «Горячая линия»</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1" w:author="Виктория" w:date="2023-01-13T00:30:00Z"/>
                <w:rFonts w:ascii="Tahoma" w:eastAsia="Calibri" w:hAnsi="Tahoma" w:cs="Tahoma"/>
                <w:sz w:val="20"/>
                <w:szCs w:val="24"/>
                <w:lang w:eastAsia="ar-SA"/>
              </w:rPr>
              <w:pPrChange w:id="722" w:author="Виктория" w:date="2023-01-13T00:30:00Z">
                <w:pPr>
                  <w:suppressAutoHyphens/>
                  <w:spacing w:after="0" w:line="276" w:lineRule="auto"/>
                  <w:jc w:val="both"/>
                </w:pPr>
              </w:pPrChange>
            </w:pPr>
          </w:p>
        </w:tc>
      </w:tr>
      <w:tr w:rsidR="006D026A" w:rsidRPr="00B206F3" w:rsidDel="00D34719" w:rsidTr="00954041">
        <w:trPr>
          <w:del w:id="723"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4" w:author="Виктория" w:date="2023-01-13T00:30:00Z"/>
                <w:rFonts w:ascii="Tahoma" w:eastAsia="Calibri" w:hAnsi="Tahoma" w:cs="Tahoma"/>
                <w:sz w:val="20"/>
                <w:szCs w:val="24"/>
                <w:lang w:eastAsia="ar-SA"/>
              </w:rPr>
              <w:pPrChange w:id="725" w:author="Виктория" w:date="2023-01-13T00:30:00Z">
                <w:pPr>
                  <w:spacing w:after="0" w:line="276" w:lineRule="auto"/>
                  <w:jc w:val="center"/>
                </w:pPr>
              </w:pPrChange>
            </w:pPr>
            <w:del w:id="726" w:author="Виктория" w:date="2023-01-13T00:30:00Z">
              <w:r w:rsidRPr="00B206F3" w:rsidDel="00D34719">
                <w:rPr>
                  <w:rFonts w:ascii="Tahoma" w:eastAsia="Calibri" w:hAnsi="Tahoma" w:cs="Tahoma"/>
                  <w:sz w:val="20"/>
                  <w:szCs w:val="24"/>
                  <w:lang w:eastAsia="ar-SA"/>
                </w:rPr>
                <w:delText>Электронная почта / Сайт</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7" w:author="Виктория" w:date="2023-01-13T00:30:00Z"/>
                <w:rFonts w:ascii="Tahoma" w:eastAsia="Calibri" w:hAnsi="Tahoma" w:cs="Tahoma"/>
                <w:b/>
                <w:sz w:val="20"/>
                <w:szCs w:val="24"/>
                <w:lang w:eastAsia="ar-SA"/>
              </w:rPr>
              <w:pPrChange w:id="728" w:author="Виктория" w:date="2023-01-13T00:30:00Z">
                <w:pPr>
                  <w:suppressAutoHyphens/>
                  <w:spacing w:after="0" w:line="276" w:lineRule="auto"/>
                  <w:jc w:val="both"/>
                </w:pPr>
              </w:pPrChange>
            </w:pPr>
          </w:p>
        </w:tc>
      </w:tr>
    </w:tbl>
    <w:p w:rsidR="006D026A" w:rsidRPr="00B206F3" w:rsidDel="00D34719" w:rsidRDefault="006D026A">
      <w:pPr>
        <w:spacing w:after="0" w:line="276" w:lineRule="auto"/>
        <w:rPr>
          <w:del w:id="729" w:author="Виктория" w:date="2023-01-13T00:30:00Z"/>
          <w:rFonts w:ascii="Tahoma" w:eastAsia="Calibri" w:hAnsi="Tahoma" w:cs="Tahoma"/>
          <w:sz w:val="20"/>
          <w:szCs w:val="24"/>
        </w:rPr>
        <w:pPrChange w:id="730" w:author="Виктория" w:date="2023-01-13T00:30:00Z">
          <w:pPr>
            <w:spacing w:after="0" w:line="276" w:lineRule="auto"/>
            <w:jc w:val="both"/>
          </w:pPr>
        </w:pPrChange>
      </w:pPr>
    </w:p>
    <w:p w:rsidR="006D026A" w:rsidRPr="00B206F3" w:rsidDel="00D34719" w:rsidRDefault="006D026A">
      <w:pPr>
        <w:spacing w:after="0" w:line="276" w:lineRule="auto"/>
        <w:rPr>
          <w:del w:id="731" w:author="Виктория" w:date="2023-01-13T00:30:00Z"/>
          <w:rFonts w:ascii="Tahoma" w:eastAsia="Calibri" w:hAnsi="Tahoma" w:cs="Tahoma"/>
          <w:sz w:val="20"/>
          <w:szCs w:val="24"/>
        </w:rPr>
        <w:pPrChange w:id="732" w:author="Виктория" w:date="2023-01-13T00:30:00Z">
          <w:pPr>
            <w:spacing w:after="0" w:line="276" w:lineRule="auto"/>
            <w:jc w:val="both"/>
          </w:pPr>
        </w:pPrChange>
      </w:pPr>
      <w:del w:id="733" w:author="Виктория" w:date="2023-01-13T00:30:00Z">
        <w:r w:rsidRPr="00B206F3" w:rsidDel="00D34719">
          <w:rPr>
            <w:rFonts w:ascii="Tahoma" w:eastAsia="Calibri" w:hAnsi="Tahoma" w:cs="Tahoma"/>
            <w:sz w:val="20"/>
            <w:szCs w:val="24"/>
          </w:rPr>
          <w:delText>Подписанием настоящего Приложения к договору Заказчик подтверждает свое ознакомление с указанной информацией.</w:delText>
        </w:r>
      </w:del>
    </w:p>
    <w:p w:rsidR="006D026A" w:rsidRPr="00B206F3" w:rsidDel="00D34719" w:rsidRDefault="006D026A">
      <w:pPr>
        <w:spacing w:after="0" w:line="276" w:lineRule="auto"/>
        <w:rPr>
          <w:del w:id="734" w:author="Виктория" w:date="2023-01-13T00:30:00Z"/>
          <w:rFonts w:ascii="Tahoma" w:eastAsia="Calibri" w:hAnsi="Tahoma" w:cs="Tahoma"/>
          <w:sz w:val="20"/>
          <w:szCs w:val="24"/>
        </w:rPr>
        <w:pPrChange w:id="735" w:author="Виктория" w:date="2023-01-13T00:30:00Z">
          <w:pPr>
            <w:spacing w:after="0" w:line="276" w:lineRule="auto"/>
            <w:jc w:val="both"/>
          </w:pPr>
        </w:pPrChange>
      </w:pPr>
      <w:del w:id="736" w:author="Виктория" w:date="2023-01-13T00:30:00Z">
        <w:r w:rsidRPr="00B206F3" w:rsidDel="00D34719">
          <w:rPr>
            <w:rFonts w:ascii="Tahoma" w:eastAsia="Calibri" w:hAnsi="Tahoma" w:cs="Tahoma"/>
            <w:b/>
            <w:sz w:val="20"/>
            <w:szCs w:val="24"/>
          </w:rPr>
          <w:delText xml:space="preserve">Заказчик:  </w:delText>
        </w:r>
        <w:r w:rsidR="00954041" w:rsidDel="00D34719">
          <w:rPr>
            <w:rFonts w:ascii="Tahoma" w:eastAsia="Calibri" w:hAnsi="Tahoma" w:cs="Tahoma"/>
            <w:b/>
            <w:sz w:val="20"/>
            <w:szCs w:val="24"/>
          </w:rPr>
          <w:delText>_________________________</w:delText>
        </w:r>
        <w:r w:rsidRPr="00B206F3" w:rsidDel="00D34719">
          <w:rPr>
            <w:rFonts w:ascii="Tahoma" w:eastAsia="Calibri" w:hAnsi="Tahoma" w:cs="Tahoma"/>
            <w:b/>
            <w:sz w:val="20"/>
            <w:szCs w:val="24"/>
          </w:rPr>
          <w:delText>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____________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R="00954041"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R="00954041"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p>
    <w:p w:rsidR="00447A3A" w:rsidDel="00D34719" w:rsidRDefault="006D026A">
      <w:pPr>
        <w:spacing w:after="0" w:line="276" w:lineRule="auto"/>
        <w:ind w:left="2124" w:firstLine="708"/>
        <w:rPr>
          <w:del w:id="737" w:author="Виктория" w:date="2023-01-13T00:30:00Z"/>
          <w:rFonts w:ascii="Tahoma" w:eastAsia="Calibri" w:hAnsi="Tahoma" w:cs="Tahoma"/>
          <w:sz w:val="20"/>
          <w:szCs w:val="24"/>
        </w:rPr>
        <w:pPrChange w:id="738" w:author="Виктория" w:date="2023-01-13T00:30:00Z">
          <w:pPr>
            <w:spacing w:after="0" w:line="276" w:lineRule="auto"/>
            <w:ind w:left="2124" w:firstLine="708"/>
            <w:jc w:val="both"/>
          </w:pPr>
        </w:pPrChange>
      </w:pPr>
      <w:del w:id="739" w:author="Виктория" w:date="2023-01-13T00:30:00Z">
        <w:r w:rsidRPr="00B206F3" w:rsidDel="00D34719">
          <w:rPr>
            <w:rFonts w:ascii="Tahoma" w:eastAsia="Calibri" w:hAnsi="Tahoma" w:cs="Tahoma"/>
            <w:sz w:val="20"/>
            <w:szCs w:val="24"/>
          </w:rPr>
          <w:delText>(Ф.И.О)</w:delText>
        </w:r>
        <w:r w:rsidR="00954041" w:rsidDel="00D34719">
          <w:rPr>
            <w:rFonts w:ascii="Tahoma" w:eastAsia="Calibri" w:hAnsi="Tahoma" w:cs="Tahoma"/>
            <w:sz w:val="20"/>
            <w:szCs w:val="24"/>
          </w:rPr>
          <w:tab/>
        </w:r>
        <w:r w:rsidR="00954041" w:rsidDel="00D34719">
          <w:rPr>
            <w:rFonts w:ascii="Tahoma" w:eastAsia="Calibri" w:hAnsi="Tahoma" w:cs="Tahoma"/>
            <w:sz w:val="20"/>
            <w:szCs w:val="24"/>
          </w:rPr>
          <w:tab/>
        </w:r>
        <w:r w:rsidR="00954041" w:rsidDel="00D34719">
          <w:rPr>
            <w:rFonts w:ascii="Tahoma" w:eastAsia="Calibri" w:hAnsi="Tahoma" w:cs="Tahoma"/>
            <w:sz w:val="20"/>
            <w:szCs w:val="24"/>
          </w:rPr>
          <w:tab/>
          <w:delText xml:space="preserve">    (подпись)</w:delText>
        </w:r>
      </w:del>
    </w:p>
    <w:p w:rsidR="00954041" w:rsidDel="00D34719" w:rsidRDefault="00954041">
      <w:pPr>
        <w:rPr>
          <w:del w:id="740" w:author="Виктория" w:date="2023-01-13T00:30:00Z"/>
          <w:rFonts w:ascii="Tahoma" w:eastAsia="Calibri" w:hAnsi="Tahoma" w:cs="Tahoma"/>
          <w:sz w:val="20"/>
          <w:szCs w:val="24"/>
        </w:rPr>
      </w:pPr>
      <w:del w:id="741" w:author="Виктория" w:date="2023-01-13T00:30:00Z">
        <w:r w:rsidDel="00D34719">
          <w:rPr>
            <w:rFonts w:ascii="Tahoma" w:eastAsia="Calibri" w:hAnsi="Tahoma" w:cs="Tahoma"/>
            <w:sz w:val="20"/>
            <w:szCs w:val="24"/>
          </w:rPr>
          <w:br w:type="page"/>
        </w:r>
      </w:del>
    </w:p>
    <w:p w:rsidR="006515C4" w:rsidRPr="00B206F3" w:rsidDel="00D34719" w:rsidRDefault="006515C4">
      <w:pPr>
        <w:spacing w:after="0" w:line="276" w:lineRule="auto"/>
        <w:rPr>
          <w:del w:id="742" w:author="Виктория" w:date="2023-01-13T00:30:00Z"/>
          <w:rFonts w:ascii="Tahoma" w:hAnsi="Tahoma" w:cs="Tahoma"/>
          <w:sz w:val="20"/>
          <w:szCs w:val="24"/>
        </w:rPr>
        <w:pPrChange w:id="743" w:author="Виктория" w:date="2023-01-13T00:30:00Z">
          <w:pPr>
            <w:spacing w:after="0" w:line="276" w:lineRule="auto"/>
            <w:jc w:val="right"/>
          </w:pPr>
        </w:pPrChange>
      </w:pPr>
      <w:del w:id="744" w:author="Виктория" w:date="2023-01-13T00:30:00Z">
        <w:r w:rsidRPr="00B206F3" w:rsidDel="00D34719">
          <w:rPr>
            <w:rFonts w:ascii="Tahoma" w:hAnsi="Tahoma" w:cs="Tahoma"/>
            <w:sz w:val="20"/>
            <w:szCs w:val="24"/>
          </w:rPr>
          <w:delText>Приложение № 3</w:delText>
        </w:r>
      </w:del>
    </w:p>
    <w:p w:rsidR="006515C4" w:rsidRPr="00B206F3" w:rsidDel="00D34719" w:rsidRDefault="006515C4">
      <w:pPr>
        <w:spacing w:after="0" w:line="276" w:lineRule="auto"/>
        <w:rPr>
          <w:del w:id="745" w:author="Виктория" w:date="2023-01-13T00:30:00Z"/>
          <w:rFonts w:ascii="Tahoma" w:hAnsi="Tahoma" w:cs="Tahoma"/>
          <w:sz w:val="20"/>
          <w:szCs w:val="24"/>
        </w:rPr>
        <w:pPrChange w:id="746" w:author="Виктория" w:date="2023-01-13T00:30:00Z">
          <w:pPr>
            <w:spacing w:after="0" w:line="276" w:lineRule="auto"/>
            <w:jc w:val="right"/>
          </w:pPr>
        </w:pPrChange>
      </w:pPr>
      <w:del w:id="747"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515C4" w:rsidRPr="00B206F3" w:rsidDel="00D34719" w:rsidRDefault="006515C4">
      <w:pPr>
        <w:spacing w:after="0" w:line="276" w:lineRule="auto"/>
        <w:rPr>
          <w:del w:id="748" w:author="Виктория" w:date="2023-01-13T00:30:00Z"/>
          <w:rFonts w:ascii="Tahoma" w:hAnsi="Tahoma" w:cs="Tahoma"/>
          <w:sz w:val="20"/>
          <w:szCs w:val="24"/>
        </w:rPr>
        <w:pPrChange w:id="749" w:author="Виктория" w:date="2023-01-13T00:30:00Z">
          <w:pPr>
            <w:spacing w:after="0" w:line="276" w:lineRule="auto"/>
            <w:jc w:val="right"/>
          </w:pPr>
        </w:pPrChange>
      </w:pPr>
      <w:del w:id="750" w:author="Виктория" w:date="2023-01-13T00:30:00Z">
        <w:r w:rsidRPr="00B206F3" w:rsidDel="00D34719">
          <w:rPr>
            <w:rFonts w:ascii="Tahoma" w:hAnsi="Tahoma" w:cs="Tahoma"/>
            <w:sz w:val="20"/>
            <w:szCs w:val="24"/>
          </w:rPr>
          <w:delText>от «__</w:delText>
        </w:r>
        <w:r w:rsidR="00FE0178" w:rsidDel="00D34719">
          <w:rPr>
            <w:rFonts w:ascii="Tahoma" w:hAnsi="Tahoma" w:cs="Tahoma"/>
            <w:sz w:val="20"/>
            <w:szCs w:val="24"/>
          </w:rPr>
          <w:delText>_</w:delText>
        </w:r>
        <w:r w:rsidRPr="00B206F3" w:rsidDel="00D34719">
          <w:rPr>
            <w:rFonts w:ascii="Tahoma" w:hAnsi="Tahoma" w:cs="Tahoma"/>
            <w:sz w:val="20"/>
            <w:szCs w:val="24"/>
          </w:rPr>
          <w:delText>__» _________</w:delText>
        </w:r>
        <w:r w:rsidR="00FE0178" w:rsidDel="00D34719">
          <w:rPr>
            <w:rFonts w:ascii="Tahoma" w:hAnsi="Tahoma" w:cs="Tahoma"/>
            <w:sz w:val="20"/>
            <w:szCs w:val="24"/>
          </w:rPr>
          <w:delText xml:space="preserve">_______ </w:delText>
        </w:r>
        <w:r w:rsidRPr="00B206F3" w:rsidDel="00D34719">
          <w:rPr>
            <w:rFonts w:ascii="Tahoma" w:hAnsi="Tahoma" w:cs="Tahoma"/>
            <w:sz w:val="20"/>
            <w:szCs w:val="24"/>
          </w:rPr>
          <w:delText>20_</w:delText>
        </w:r>
        <w:r w:rsidR="00FE0178" w:rsidDel="00D34719">
          <w:rPr>
            <w:rFonts w:ascii="Tahoma" w:hAnsi="Tahoma" w:cs="Tahoma"/>
            <w:sz w:val="20"/>
            <w:szCs w:val="24"/>
          </w:rPr>
          <w:delText>____</w:delText>
        </w:r>
        <w:r w:rsidRPr="00B206F3" w:rsidDel="00D34719">
          <w:rPr>
            <w:rFonts w:ascii="Tahoma" w:hAnsi="Tahoma" w:cs="Tahoma"/>
            <w:sz w:val="20"/>
            <w:szCs w:val="24"/>
          </w:rPr>
          <w:delText>_</w:delText>
        </w:r>
      </w:del>
    </w:p>
    <w:p w:rsidR="006515C4" w:rsidRPr="00B206F3" w:rsidDel="00D34719" w:rsidRDefault="006515C4">
      <w:pPr>
        <w:spacing w:after="0" w:line="276" w:lineRule="auto"/>
        <w:rPr>
          <w:del w:id="751" w:author="Виктория" w:date="2023-01-13T00:30:00Z"/>
          <w:rFonts w:ascii="Tahoma" w:hAnsi="Tahoma" w:cs="Tahoma"/>
          <w:sz w:val="20"/>
          <w:szCs w:val="24"/>
        </w:rPr>
        <w:pPrChange w:id="752" w:author="Виктория" w:date="2023-01-13T00:30:00Z">
          <w:pPr>
            <w:spacing w:after="0" w:line="276" w:lineRule="auto"/>
            <w:jc w:val="right"/>
          </w:pPr>
        </w:pPrChange>
      </w:pPr>
    </w:p>
    <w:p w:rsidR="006515C4" w:rsidRPr="00B206F3" w:rsidDel="00D34719" w:rsidRDefault="006515C4">
      <w:pPr>
        <w:spacing w:after="0" w:line="276" w:lineRule="auto"/>
        <w:rPr>
          <w:del w:id="753" w:author="Виктория" w:date="2023-01-13T00:30:00Z"/>
          <w:rFonts w:ascii="Tahoma" w:eastAsia="Calibri" w:hAnsi="Tahoma" w:cs="Tahoma"/>
          <w:b/>
          <w:sz w:val="20"/>
          <w:szCs w:val="24"/>
        </w:rPr>
        <w:pPrChange w:id="754" w:author="Виктория" w:date="2023-01-13T00:30:00Z">
          <w:pPr>
            <w:spacing w:after="0" w:line="276" w:lineRule="auto"/>
            <w:jc w:val="center"/>
          </w:pPr>
        </w:pPrChange>
      </w:pPr>
      <w:del w:id="755" w:author="Виктория" w:date="2023-01-13T00:30:00Z">
        <w:r w:rsidRPr="00B206F3" w:rsidDel="00D34719">
          <w:rPr>
            <w:rFonts w:ascii="Tahoma" w:eastAsia="Calibri" w:hAnsi="Tahoma" w:cs="Tahoma"/>
            <w:b/>
            <w:sz w:val="20"/>
            <w:szCs w:val="24"/>
          </w:rPr>
          <w:delText xml:space="preserve">Опись документов, принятых от Заказчика </w:delText>
        </w:r>
      </w:del>
    </w:p>
    <w:p w:rsidR="006515C4" w:rsidRPr="00B206F3" w:rsidDel="00D34719" w:rsidRDefault="006515C4">
      <w:pPr>
        <w:spacing w:after="0" w:line="276" w:lineRule="auto"/>
        <w:rPr>
          <w:del w:id="756" w:author="Виктория" w:date="2023-01-13T00:30:00Z"/>
          <w:rFonts w:ascii="Tahoma" w:eastAsia="Calibri" w:hAnsi="Tahoma" w:cs="Tahoma"/>
          <w:sz w:val="20"/>
          <w:szCs w:val="24"/>
        </w:rPr>
        <w:pPrChange w:id="757" w:author="Виктория" w:date="2023-01-13T00:30:00Z">
          <w:pPr>
            <w:spacing w:after="0" w:line="276" w:lineRule="auto"/>
            <w:jc w:val="both"/>
          </w:pPr>
        </w:pPrChange>
      </w:pPr>
    </w:p>
    <w:tbl>
      <w:tblPr>
        <w:tblW w:w="10940"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5075"/>
        <w:gridCol w:w="3735"/>
        <w:gridCol w:w="1635"/>
      </w:tblGrid>
      <w:tr w:rsidR="006515C4" w:rsidRPr="00B206F3" w:rsidDel="00D34719" w:rsidTr="00447A3A">
        <w:trPr>
          <w:trHeight w:val="360"/>
          <w:del w:id="758" w:author="Виктория" w:date="2023-01-13T00:30:00Z"/>
        </w:trPr>
        <w:tc>
          <w:tcPr>
            <w:tcW w:w="49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rPr>
                <w:del w:id="759" w:author="Виктория" w:date="2023-01-13T00:30:00Z"/>
                <w:rFonts w:ascii="Tahoma" w:eastAsia="Calibri" w:hAnsi="Tahoma" w:cs="Tahoma"/>
                <w:sz w:val="20"/>
                <w:szCs w:val="24"/>
              </w:rPr>
              <w:pPrChange w:id="760" w:author="Виктория" w:date="2023-01-13T00:30:00Z">
                <w:pPr>
                  <w:spacing w:after="0" w:line="276" w:lineRule="auto"/>
                  <w:jc w:val="center"/>
                </w:pPr>
              </w:pPrChange>
            </w:pPr>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61" w:author="Виктория" w:date="2023-01-13T00:30:00Z"/>
                <w:rFonts w:ascii="Tahoma" w:eastAsia="Calibri" w:hAnsi="Tahoma" w:cs="Tahoma"/>
                <w:sz w:val="20"/>
                <w:szCs w:val="24"/>
              </w:rPr>
              <w:pPrChange w:id="762" w:author="Виктория" w:date="2023-01-13T00:30:00Z">
                <w:pPr>
                  <w:spacing w:after="0" w:line="276" w:lineRule="auto"/>
                  <w:jc w:val="both"/>
                </w:pPr>
              </w:pPrChange>
            </w:pPr>
          </w:p>
          <w:p w:rsidR="006515C4" w:rsidRPr="00B206F3" w:rsidDel="00D34719" w:rsidRDefault="006515C4">
            <w:pPr>
              <w:spacing w:after="0" w:line="276" w:lineRule="auto"/>
              <w:rPr>
                <w:del w:id="763" w:author="Виктория" w:date="2023-01-13T00:30:00Z"/>
                <w:rFonts w:ascii="Tahoma" w:eastAsia="Calibri" w:hAnsi="Tahoma" w:cs="Tahoma"/>
                <w:sz w:val="20"/>
                <w:szCs w:val="24"/>
              </w:rPr>
              <w:pPrChange w:id="764" w:author="Виктория" w:date="2023-01-13T00:30:00Z">
                <w:pPr>
                  <w:spacing w:after="0" w:line="276" w:lineRule="auto"/>
                  <w:jc w:val="both"/>
                </w:pPr>
              </w:pPrChange>
            </w:pPr>
            <w:del w:id="765" w:author="Виктория" w:date="2023-01-13T00:30:00Z">
              <w:r w:rsidRPr="00B206F3" w:rsidDel="00D34719">
                <w:rPr>
                  <w:rFonts w:ascii="Tahoma" w:eastAsia="Calibri" w:hAnsi="Tahoma" w:cs="Tahoma"/>
                  <w:sz w:val="20"/>
                  <w:szCs w:val="24"/>
                </w:rPr>
                <w:delText>Вид документа</w:delText>
              </w:r>
            </w:del>
          </w:p>
        </w:tc>
        <w:tc>
          <w:tcPr>
            <w:tcW w:w="37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66" w:author="Виктория" w:date="2023-01-13T00:30:00Z"/>
                <w:rFonts w:ascii="Tahoma" w:eastAsia="Calibri" w:hAnsi="Tahoma" w:cs="Tahoma"/>
                <w:sz w:val="20"/>
                <w:szCs w:val="24"/>
              </w:rPr>
              <w:pPrChange w:id="767" w:author="Виктория" w:date="2023-01-13T00:30:00Z">
                <w:pPr>
                  <w:spacing w:after="0" w:line="276" w:lineRule="auto"/>
                  <w:jc w:val="center"/>
                </w:pPr>
              </w:pPrChange>
            </w:pPr>
            <w:del w:id="768" w:author="Виктория" w:date="2023-01-13T00:30:00Z">
              <w:r w:rsidRPr="00B206F3" w:rsidDel="00D34719">
                <w:rPr>
                  <w:rFonts w:ascii="Tahoma" w:eastAsia="Calibri" w:hAnsi="Tahoma" w:cs="Tahoma"/>
                  <w:sz w:val="20"/>
                  <w:szCs w:val="24"/>
                </w:rPr>
                <w:delText>Количество/ ФИО Туриста</w:delText>
              </w:r>
            </w:del>
          </w:p>
          <w:p w:rsidR="006515C4" w:rsidRPr="00B206F3" w:rsidDel="00D34719" w:rsidRDefault="006515C4">
            <w:pPr>
              <w:spacing w:after="0" w:line="276" w:lineRule="auto"/>
              <w:rPr>
                <w:del w:id="769" w:author="Виктория" w:date="2023-01-13T00:30:00Z"/>
                <w:rFonts w:ascii="Tahoma" w:eastAsia="Calibri" w:hAnsi="Tahoma" w:cs="Tahoma"/>
                <w:sz w:val="20"/>
                <w:szCs w:val="24"/>
              </w:rPr>
              <w:pPrChange w:id="770" w:author="Виктория" w:date="2023-01-13T00:30:00Z">
                <w:pPr>
                  <w:spacing w:after="0" w:line="276" w:lineRule="auto"/>
                  <w:jc w:val="center"/>
                </w:pPr>
              </w:pPrChange>
            </w:pPr>
            <w:del w:id="771" w:author="Виктория" w:date="2023-01-13T00:30:00Z">
              <w:r w:rsidRPr="00B206F3" w:rsidDel="00D34719">
                <w:rPr>
                  <w:rFonts w:ascii="Tahoma" w:eastAsia="Calibri" w:hAnsi="Tahoma" w:cs="Tahoma"/>
                  <w:sz w:val="20"/>
                  <w:szCs w:val="24"/>
                </w:rPr>
                <w:delText>дата передачи</w:delText>
              </w:r>
            </w:del>
          </w:p>
        </w:tc>
        <w:tc>
          <w:tcPr>
            <w:tcW w:w="16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72" w:author="Виктория" w:date="2023-01-13T00:30:00Z"/>
                <w:rFonts w:ascii="Tahoma" w:eastAsia="Calibri" w:hAnsi="Tahoma" w:cs="Tahoma"/>
                <w:sz w:val="20"/>
                <w:szCs w:val="24"/>
              </w:rPr>
              <w:pPrChange w:id="773" w:author="Виктория" w:date="2023-01-13T00:30:00Z">
                <w:pPr>
                  <w:spacing w:after="0" w:line="276" w:lineRule="auto"/>
                  <w:jc w:val="center"/>
                </w:pPr>
              </w:pPrChange>
            </w:pPr>
            <w:del w:id="774" w:author="Виктория" w:date="2023-01-13T00:30:00Z">
              <w:r w:rsidRPr="00B206F3" w:rsidDel="00D34719">
                <w:rPr>
                  <w:rFonts w:ascii="Tahoma" w:eastAsia="Calibri" w:hAnsi="Tahoma" w:cs="Tahoma"/>
                  <w:sz w:val="20"/>
                  <w:szCs w:val="24"/>
                </w:rPr>
                <w:delText>Подпись</w:delText>
              </w:r>
            </w:del>
          </w:p>
          <w:p w:rsidR="006515C4" w:rsidRPr="00B206F3" w:rsidDel="00D34719" w:rsidRDefault="006515C4">
            <w:pPr>
              <w:spacing w:after="0" w:line="276" w:lineRule="auto"/>
              <w:rPr>
                <w:del w:id="775" w:author="Виктория" w:date="2023-01-13T00:30:00Z"/>
                <w:rFonts w:ascii="Tahoma" w:eastAsia="Calibri" w:hAnsi="Tahoma" w:cs="Tahoma"/>
                <w:sz w:val="20"/>
                <w:szCs w:val="24"/>
              </w:rPr>
              <w:pPrChange w:id="776" w:author="Виктория" w:date="2023-01-13T00:30:00Z">
                <w:pPr>
                  <w:spacing w:after="0" w:line="276" w:lineRule="auto"/>
                  <w:jc w:val="center"/>
                </w:pPr>
              </w:pPrChange>
            </w:pPr>
            <w:del w:id="777" w:author="Виктория" w:date="2023-01-13T00:30:00Z">
              <w:r w:rsidRPr="00B206F3" w:rsidDel="00D34719">
                <w:rPr>
                  <w:rFonts w:ascii="Tahoma" w:eastAsia="Calibri" w:hAnsi="Tahoma" w:cs="Tahoma"/>
                  <w:sz w:val="20"/>
                  <w:szCs w:val="24"/>
                </w:rPr>
                <w:delText>Туроператора</w:delText>
              </w:r>
            </w:del>
          </w:p>
          <w:p w:rsidR="006515C4" w:rsidRPr="00B206F3" w:rsidDel="00D34719" w:rsidRDefault="006515C4">
            <w:pPr>
              <w:spacing w:after="0" w:line="276" w:lineRule="auto"/>
              <w:rPr>
                <w:del w:id="778" w:author="Виктория" w:date="2023-01-13T00:30:00Z"/>
                <w:rFonts w:ascii="Tahoma" w:eastAsia="Calibri" w:hAnsi="Tahoma" w:cs="Tahoma"/>
                <w:sz w:val="20"/>
                <w:szCs w:val="24"/>
              </w:rPr>
              <w:pPrChange w:id="779" w:author="Виктория" w:date="2023-01-13T00:30:00Z">
                <w:pPr>
                  <w:spacing w:after="0" w:line="276" w:lineRule="auto"/>
                  <w:jc w:val="center"/>
                </w:pPr>
              </w:pPrChange>
            </w:pPr>
          </w:p>
        </w:tc>
      </w:tr>
      <w:tr w:rsidR="006515C4" w:rsidRPr="00B206F3" w:rsidDel="00D34719" w:rsidTr="00447A3A">
        <w:trPr>
          <w:trHeight w:val="299"/>
          <w:del w:id="780"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81" w:author="Виктория" w:date="2023-01-13T00:30:00Z"/>
                <w:rFonts w:ascii="Tahoma" w:eastAsia="Calibri" w:hAnsi="Tahoma" w:cs="Tahoma"/>
                <w:sz w:val="20"/>
                <w:szCs w:val="24"/>
              </w:rPr>
              <w:pPrChange w:id="782" w:author="Виктория" w:date="2023-01-13T00:30:00Z">
                <w:pPr>
                  <w:spacing w:after="0" w:line="276" w:lineRule="auto"/>
                  <w:jc w:val="center"/>
                  <w:outlineLvl w:val="1"/>
                </w:pPr>
              </w:pPrChange>
            </w:pPr>
            <w:del w:id="783" w:author="Виктория" w:date="2023-01-13T00:30:00Z">
              <w:r w:rsidRPr="00B206F3" w:rsidDel="00D34719">
                <w:rPr>
                  <w:rFonts w:ascii="Tahoma" w:eastAsia="Calibri" w:hAnsi="Tahoma" w:cs="Tahoma"/>
                  <w:sz w:val="20"/>
                  <w:szCs w:val="24"/>
                </w:rPr>
                <w:delText>1.</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4" w:author="Виктория" w:date="2023-01-13T00:30:00Z"/>
                <w:rFonts w:ascii="Tahoma" w:eastAsia="Calibri" w:hAnsi="Tahoma" w:cs="Tahoma"/>
                <w:sz w:val="20"/>
                <w:szCs w:val="24"/>
              </w:rPr>
              <w:pPrChange w:id="785" w:author="Виктория" w:date="2023-01-13T00:30:00Z">
                <w:pPr>
                  <w:spacing w:after="0" w:line="276" w:lineRule="auto"/>
                  <w:jc w:val="both"/>
                  <w:outlineLvl w:val="1"/>
                </w:pPr>
              </w:pPrChange>
            </w:pPr>
            <w:del w:id="786" w:author="Виктория" w:date="2023-01-13T00:30:00Z">
              <w:r w:rsidRPr="00B206F3" w:rsidDel="00D34719">
                <w:rPr>
                  <w:rFonts w:ascii="Tahoma" w:eastAsia="Calibri" w:hAnsi="Tahoma" w:cs="Tahoma"/>
                  <w:sz w:val="20"/>
                  <w:szCs w:val="24"/>
                </w:rPr>
                <w:delText>Документ, удостоверяющий личность Туриста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7" w:author="Виктория" w:date="2023-01-13T00:30:00Z"/>
                <w:rFonts w:ascii="Tahoma" w:eastAsia="Calibri" w:hAnsi="Tahoma" w:cs="Tahoma"/>
                <w:sz w:val="20"/>
                <w:szCs w:val="24"/>
              </w:rPr>
              <w:pPrChange w:id="78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89" w:author="Виктория" w:date="2023-01-13T00:30:00Z"/>
                <w:rFonts w:ascii="Tahoma" w:eastAsia="Calibri" w:hAnsi="Tahoma" w:cs="Tahoma"/>
                <w:sz w:val="20"/>
                <w:szCs w:val="24"/>
              </w:rPr>
              <w:pPrChange w:id="790" w:author="Виктория" w:date="2023-01-13T00:30:00Z">
                <w:pPr>
                  <w:spacing w:after="0" w:line="276" w:lineRule="auto"/>
                  <w:jc w:val="both"/>
                  <w:outlineLvl w:val="1"/>
                </w:pPr>
              </w:pPrChange>
            </w:pPr>
          </w:p>
        </w:tc>
      </w:tr>
      <w:tr w:rsidR="006515C4" w:rsidRPr="00B206F3" w:rsidDel="00D34719" w:rsidTr="00447A3A">
        <w:trPr>
          <w:del w:id="79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92" w:author="Виктория" w:date="2023-01-13T00:30:00Z"/>
                <w:rFonts w:ascii="Tahoma" w:eastAsia="Calibri" w:hAnsi="Tahoma" w:cs="Tahoma"/>
                <w:sz w:val="20"/>
                <w:szCs w:val="24"/>
              </w:rPr>
              <w:pPrChange w:id="793" w:author="Виктория" w:date="2023-01-13T00:30:00Z">
                <w:pPr>
                  <w:spacing w:after="0" w:line="276" w:lineRule="auto"/>
                  <w:jc w:val="center"/>
                  <w:outlineLvl w:val="1"/>
                </w:pPr>
              </w:pPrChange>
            </w:pPr>
            <w:del w:id="794" w:author="Виктория" w:date="2023-01-13T00:30:00Z">
              <w:r w:rsidRPr="00B206F3" w:rsidDel="00D34719">
                <w:rPr>
                  <w:rFonts w:ascii="Tahoma" w:eastAsia="Calibri" w:hAnsi="Tahoma" w:cs="Tahoma"/>
                  <w:sz w:val="20"/>
                  <w:szCs w:val="24"/>
                </w:rPr>
                <w:delText>2.</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5" w:author="Виктория" w:date="2023-01-13T00:30:00Z"/>
                <w:rFonts w:ascii="Tahoma" w:eastAsia="Calibri" w:hAnsi="Tahoma" w:cs="Tahoma"/>
                <w:sz w:val="20"/>
                <w:szCs w:val="24"/>
              </w:rPr>
              <w:pPrChange w:id="796" w:author="Виктория" w:date="2023-01-13T00:30:00Z">
                <w:pPr>
                  <w:spacing w:after="0" w:line="276" w:lineRule="auto"/>
                  <w:jc w:val="both"/>
                  <w:outlineLvl w:val="1"/>
                </w:pPr>
              </w:pPrChange>
            </w:pPr>
            <w:del w:id="797" w:author="Виктория" w:date="2023-01-13T00:30:00Z">
              <w:r w:rsidRPr="00B206F3" w:rsidDel="00D34719">
                <w:rPr>
                  <w:rFonts w:ascii="Tahoma" w:eastAsia="Calibri" w:hAnsi="Tahoma" w:cs="Tahoma"/>
                  <w:sz w:val="20"/>
                  <w:szCs w:val="24"/>
                </w:rPr>
                <w:delText xml:space="preserve">Согласие в простой письменной форме от </w:delText>
              </w:r>
              <w:r w:rsidR="00E928AD"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798" w:author="Виктория" w:date="2023-01-13T00:30:00Z"/>
                <w:rFonts w:ascii="Tahoma" w:eastAsia="Calibri" w:hAnsi="Tahoma" w:cs="Tahoma"/>
                <w:sz w:val="20"/>
                <w:szCs w:val="24"/>
              </w:rPr>
              <w:pPrChange w:id="799"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0" w:author="Виктория" w:date="2023-01-13T00:30:00Z"/>
                <w:rFonts w:ascii="Tahoma" w:eastAsia="Calibri" w:hAnsi="Tahoma" w:cs="Tahoma"/>
                <w:sz w:val="20"/>
                <w:szCs w:val="24"/>
              </w:rPr>
              <w:pPrChange w:id="801" w:author="Виктория" w:date="2023-01-13T00:30:00Z">
                <w:pPr>
                  <w:spacing w:after="0" w:line="276" w:lineRule="auto"/>
                  <w:jc w:val="both"/>
                  <w:outlineLvl w:val="1"/>
                </w:pPr>
              </w:pPrChange>
            </w:pPr>
          </w:p>
        </w:tc>
      </w:tr>
      <w:tr w:rsidR="006515C4" w:rsidRPr="00B206F3" w:rsidDel="00D34719" w:rsidTr="00447A3A">
        <w:trPr>
          <w:trHeight w:val="504"/>
          <w:del w:id="802"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03" w:author="Виктория" w:date="2023-01-13T00:30:00Z"/>
                <w:rFonts w:ascii="Tahoma" w:eastAsia="Calibri" w:hAnsi="Tahoma" w:cs="Tahoma"/>
                <w:sz w:val="20"/>
                <w:szCs w:val="24"/>
              </w:rPr>
              <w:pPrChange w:id="804" w:author="Виктория" w:date="2023-01-13T00:30:00Z">
                <w:pPr>
                  <w:spacing w:after="0" w:line="276" w:lineRule="auto"/>
                  <w:jc w:val="center"/>
                  <w:outlineLvl w:val="1"/>
                </w:pPr>
              </w:pPrChange>
            </w:pPr>
            <w:del w:id="805" w:author="Виктория" w:date="2023-01-13T00:30:00Z">
              <w:r w:rsidRPr="00B206F3" w:rsidDel="00D34719">
                <w:rPr>
                  <w:rFonts w:ascii="Tahoma" w:eastAsia="Calibri" w:hAnsi="Tahoma" w:cs="Tahoma"/>
                  <w:sz w:val="20"/>
                  <w:szCs w:val="24"/>
                </w:rPr>
                <w:delText>3.</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6" w:author="Виктория" w:date="2023-01-13T00:30:00Z"/>
                <w:rFonts w:ascii="Tahoma" w:eastAsia="Calibri" w:hAnsi="Tahoma" w:cs="Tahoma"/>
                <w:sz w:val="20"/>
                <w:szCs w:val="24"/>
              </w:rPr>
              <w:pPrChange w:id="807" w:author="Виктория" w:date="2023-01-13T00:30:00Z">
                <w:pPr>
                  <w:spacing w:after="0" w:line="276" w:lineRule="auto"/>
                  <w:jc w:val="both"/>
                  <w:outlineLvl w:val="1"/>
                </w:pPr>
              </w:pPrChange>
            </w:pPr>
            <w:del w:id="808" w:author="Виктория" w:date="2023-01-13T00:30:00Z">
              <w:r w:rsidRPr="00B206F3" w:rsidDel="00D34719">
                <w:rPr>
                  <w:rFonts w:ascii="Tahoma" w:eastAsia="Calibri" w:hAnsi="Tahoma" w:cs="Tahoma"/>
                  <w:sz w:val="20"/>
                  <w:szCs w:val="24"/>
                </w:rPr>
                <w:delText>Фотографии (с указанием размеров)</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9" w:author="Виктория" w:date="2023-01-13T00:30:00Z"/>
                <w:rFonts w:ascii="Tahoma" w:eastAsia="Calibri" w:hAnsi="Tahoma" w:cs="Tahoma"/>
                <w:sz w:val="20"/>
                <w:szCs w:val="24"/>
              </w:rPr>
              <w:pPrChange w:id="810"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1" w:author="Виктория" w:date="2023-01-13T00:30:00Z"/>
                <w:rFonts w:ascii="Tahoma" w:eastAsia="Calibri" w:hAnsi="Tahoma" w:cs="Tahoma"/>
                <w:sz w:val="20"/>
                <w:szCs w:val="24"/>
              </w:rPr>
              <w:pPrChange w:id="812" w:author="Виктория" w:date="2023-01-13T00:30:00Z">
                <w:pPr>
                  <w:spacing w:after="0" w:line="276" w:lineRule="auto"/>
                  <w:jc w:val="both"/>
                  <w:outlineLvl w:val="1"/>
                </w:pPr>
              </w:pPrChange>
            </w:pPr>
          </w:p>
        </w:tc>
      </w:tr>
      <w:tr w:rsidR="006515C4" w:rsidRPr="00B206F3" w:rsidDel="00D34719" w:rsidTr="00447A3A">
        <w:trPr>
          <w:del w:id="813"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4" w:author="Виктория" w:date="2023-01-13T00:30:00Z"/>
                <w:rFonts w:ascii="Tahoma" w:eastAsia="Calibri" w:hAnsi="Tahoma" w:cs="Tahoma"/>
                <w:sz w:val="20"/>
                <w:szCs w:val="24"/>
              </w:rPr>
              <w:pPrChange w:id="815" w:author="Виктория" w:date="2023-01-13T00:30:00Z">
                <w:pPr>
                  <w:spacing w:after="0" w:line="276" w:lineRule="auto"/>
                  <w:jc w:val="center"/>
                  <w:outlineLvl w:val="1"/>
                </w:pPr>
              </w:pPrChange>
            </w:pPr>
            <w:del w:id="816" w:author="Виктория" w:date="2023-01-13T00:30:00Z">
              <w:r w:rsidRPr="00B206F3" w:rsidDel="00D34719">
                <w:rPr>
                  <w:rFonts w:ascii="Tahoma" w:eastAsia="Calibri" w:hAnsi="Tahoma" w:cs="Tahoma"/>
                  <w:sz w:val="20"/>
                  <w:szCs w:val="24"/>
                </w:rPr>
                <w:delText>4.</w:delText>
              </w:r>
            </w:del>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7" w:author="Виктория" w:date="2023-01-13T00:30:00Z"/>
                <w:rFonts w:ascii="Tahoma" w:eastAsia="Calibri" w:hAnsi="Tahoma" w:cs="Tahoma"/>
                <w:sz w:val="20"/>
                <w:szCs w:val="24"/>
              </w:rPr>
              <w:pPrChange w:id="818" w:author="Виктория" w:date="2023-01-13T00:30:00Z">
                <w:pPr>
                  <w:spacing w:after="0" w:line="276" w:lineRule="auto"/>
                  <w:jc w:val="both"/>
                  <w:outlineLvl w:val="1"/>
                </w:pPr>
              </w:pPrChange>
            </w:pPr>
            <w:del w:id="819" w:author="Виктория" w:date="2023-01-13T00:30:00Z">
              <w:r w:rsidRPr="00B206F3" w:rsidDel="00D34719">
                <w:rPr>
                  <w:rFonts w:ascii="Tahoma" w:eastAsia="Calibri" w:hAnsi="Tahoma" w:cs="Tahoma"/>
                  <w:sz w:val="20"/>
                  <w:szCs w:val="24"/>
                </w:rPr>
                <w:delText>Справка с места работы с указанием должности, оклада и стажа работы (на бланке компании)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0" w:author="Виктория" w:date="2023-01-13T00:30:00Z"/>
                <w:rFonts w:ascii="Tahoma" w:eastAsia="Calibri" w:hAnsi="Tahoma" w:cs="Tahoma"/>
                <w:sz w:val="20"/>
                <w:szCs w:val="24"/>
              </w:rPr>
              <w:pPrChange w:id="82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2" w:author="Виктория" w:date="2023-01-13T00:30:00Z"/>
                <w:rFonts w:ascii="Tahoma" w:eastAsia="Calibri" w:hAnsi="Tahoma" w:cs="Tahoma"/>
                <w:sz w:val="20"/>
                <w:szCs w:val="24"/>
              </w:rPr>
              <w:pPrChange w:id="823" w:author="Виктория" w:date="2023-01-13T00:30:00Z">
                <w:pPr>
                  <w:spacing w:after="0" w:line="276" w:lineRule="auto"/>
                  <w:jc w:val="both"/>
                  <w:outlineLvl w:val="1"/>
                </w:pPr>
              </w:pPrChange>
            </w:pPr>
          </w:p>
        </w:tc>
      </w:tr>
      <w:tr w:rsidR="006515C4" w:rsidRPr="00B206F3" w:rsidDel="00D34719" w:rsidTr="00447A3A">
        <w:trPr>
          <w:del w:id="824"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25" w:author="Виктория" w:date="2023-01-13T00:30:00Z"/>
                <w:rFonts w:ascii="Tahoma" w:eastAsia="Calibri" w:hAnsi="Tahoma" w:cs="Tahoma"/>
                <w:sz w:val="20"/>
                <w:szCs w:val="24"/>
              </w:rPr>
              <w:pPrChange w:id="826" w:author="Виктория" w:date="2023-01-13T00:30:00Z">
                <w:pPr>
                  <w:spacing w:after="0" w:line="276" w:lineRule="auto"/>
                  <w:jc w:val="center"/>
                  <w:outlineLvl w:val="1"/>
                </w:pPr>
              </w:pPrChange>
            </w:pPr>
            <w:del w:id="827" w:author="Виктория" w:date="2023-01-13T00:30:00Z">
              <w:r w:rsidRPr="00B206F3" w:rsidDel="00D34719">
                <w:rPr>
                  <w:rFonts w:ascii="Tahoma" w:eastAsia="Calibri" w:hAnsi="Tahoma" w:cs="Tahoma"/>
                  <w:sz w:val="20"/>
                  <w:szCs w:val="24"/>
                </w:rPr>
                <w:delText>5.</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8" w:author="Виктория" w:date="2023-01-13T00:30:00Z"/>
                <w:rFonts w:ascii="Tahoma" w:eastAsia="Calibri" w:hAnsi="Tahoma" w:cs="Tahoma"/>
                <w:sz w:val="20"/>
                <w:szCs w:val="24"/>
              </w:rPr>
              <w:pPrChange w:id="829" w:author="Виктория" w:date="2023-01-13T00:30:00Z">
                <w:pPr>
                  <w:spacing w:after="0" w:line="276" w:lineRule="auto"/>
                  <w:jc w:val="both"/>
                  <w:outlineLvl w:val="1"/>
                </w:pPr>
              </w:pPrChange>
            </w:pPr>
            <w:del w:id="830" w:author="Виктория" w:date="2023-01-13T00:30:00Z">
              <w:r w:rsidRPr="00B206F3" w:rsidDel="00D34719">
                <w:rPr>
                  <w:rFonts w:ascii="Tahoma" w:eastAsia="Calibri" w:hAnsi="Tahoma" w:cs="Tahoma"/>
                  <w:sz w:val="20"/>
                  <w:szCs w:val="24"/>
                </w:rPr>
                <w:delText>Справка из банка с выпиской о состоянии счёта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1" w:author="Виктория" w:date="2023-01-13T00:30:00Z"/>
                <w:rFonts w:ascii="Tahoma" w:eastAsia="Calibri" w:hAnsi="Tahoma" w:cs="Tahoma"/>
                <w:sz w:val="20"/>
                <w:szCs w:val="24"/>
              </w:rPr>
              <w:pPrChange w:id="832"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3" w:author="Виктория" w:date="2023-01-13T00:30:00Z"/>
                <w:rFonts w:ascii="Tahoma" w:eastAsia="Calibri" w:hAnsi="Tahoma" w:cs="Tahoma"/>
                <w:sz w:val="20"/>
                <w:szCs w:val="24"/>
              </w:rPr>
              <w:pPrChange w:id="834" w:author="Виктория" w:date="2023-01-13T00:30:00Z">
                <w:pPr>
                  <w:spacing w:after="0" w:line="276" w:lineRule="auto"/>
                  <w:jc w:val="both"/>
                  <w:outlineLvl w:val="1"/>
                </w:pPr>
              </w:pPrChange>
            </w:pPr>
          </w:p>
        </w:tc>
      </w:tr>
      <w:tr w:rsidR="006515C4" w:rsidRPr="00B206F3" w:rsidDel="00D34719" w:rsidTr="00447A3A">
        <w:trPr>
          <w:del w:id="835"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6" w:author="Виктория" w:date="2023-01-13T00:30:00Z"/>
                <w:rFonts w:ascii="Tahoma" w:eastAsia="Calibri" w:hAnsi="Tahoma" w:cs="Tahoma"/>
                <w:sz w:val="20"/>
                <w:szCs w:val="24"/>
              </w:rPr>
              <w:pPrChange w:id="837" w:author="Виктория" w:date="2023-01-13T00:30:00Z">
                <w:pPr>
                  <w:spacing w:after="0" w:line="276" w:lineRule="auto"/>
                  <w:jc w:val="center"/>
                  <w:outlineLvl w:val="1"/>
                </w:pPr>
              </w:pPrChange>
            </w:pPr>
            <w:del w:id="838" w:author="Виктория" w:date="2023-01-13T00:30:00Z">
              <w:r w:rsidRPr="00B206F3" w:rsidDel="00D34719">
                <w:rPr>
                  <w:rFonts w:ascii="Tahoma" w:eastAsia="Calibri" w:hAnsi="Tahoma" w:cs="Tahoma"/>
                  <w:sz w:val="20"/>
                  <w:szCs w:val="24"/>
                </w:rPr>
                <w:delText>6.</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9" w:author="Виктория" w:date="2023-01-13T00:30:00Z"/>
                <w:rFonts w:ascii="Tahoma" w:eastAsia="Calibri" w:hAnsi="Tahoma" w:cs="Tahoma"/>
                <w:sz w:val="20"/>
                <w:szCs w:val="24"/>
              </w:rPr>
              <w:pPrChange w:id="840" w:author="Виктория" w:date="2023-01-13T00:30:00Z">
                <w:pPr>
                  <w:spacing w:after="0" w:line="276" w:lineRule="auto"/>
                  <w:jc w:val="both"/>
                  <w:outlineLvl w:val="1"/>
                </w:pPr>
              </w:pPrChange>
            </w:pPr>
            <w:del w:id="841" w:author="Виктория" w:date="2023-01-13T00:30:00Z">
              <w:r w:rsidRPr="00B206F3" w:rsidDel="00D34719">
                <w:rPr>
                  <w:rFonts w:ascii="Tahoma" w:eastAsia="Calibri" w:hAnsi="Tahoma" w:cs="Tahoma"/>
                  <w:sz w:val="20"/>
                  <w:szCs w:val="24"/>
                </w:rPr>
                <w:delText>Нотариально заверенное согласие на выезд за границу несовершеннолетнего гражданина Российской Федерации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2" w:author="Виктория" w:date="2023-01-13T00:30:00Z"/>
                <w:rFonts w:ascii="Tahoma" w:eastAsia="Calibri" w:hAnsi="Tahoma" w:cs="Tahoma"/>
                <w:sz w:val="20"/>
                <w:szCs w:val="24"/>
              </w:rPr>
              <w:pPrChange w:id="843"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4" w:author="Виктория" w:date="2023-01-13T00:30:00Z"/>
                <w:rFonts w:ascii="Tahoma" w:eastAsia="Calibri" w:hAnsi="Tahoma" w:cs="Tahoma"/>
                <w:sz w:val="20"/>
                <w:szCs w:val="24"/>
              </w:rPr>
              <w:pPrChange w:id="845" w:author="Виктория" w:date="2023-01-13T00:30:00Z">
                <w:pPr>
                  <w:spacing w:after="0" w:line="276" w:lineRule="auto"/>
                  <w:jc w:val="both"/>
                  <w:outlineLvl w:val="1"/>
                </w:pPr>
              </w:pPrChange>
            </w:pPr>
          </w:p>
        </w:tc>
      </w:tr>
      <w:tr w:rsidR="006515C4" w:rsidRPr="00B206F3" w:rsidDel="00D34719" w:rsidTr="00447A3A">
        <w:trPr>
          <w:del w:id="846"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47" w:author="Виктория" w:date="2023-01-13T00:30:00Z"/>
                <w:rFonts w:ascii="Tahoma" w:eastAsia="Calibri" w:hAnsi="Tahoma" w:cs="Tahoma"/>
                <w:sz w:val="20"/>
                <w:szCs w:val="24"/>
              </w:rPr>
              <w:pPrChange w:id="848" w:author="Виктория" w:date="2023-01-13T00:30:00Z">
                <w:pPr>
                  <w:spacing w:after="0" w:line="276" w:lineRule="auto"/>
                  <w:jc w:val="center"/>
                  <w:outlineLvl w:val="1"/>
                </w:pPr>
              </w:pPrChange>
            </w:pPr>
            <w:del w:id="849" w:author="Виктория" w:date="2023-01-13T00:30:00Z">
              <w:r w:rsidRPr="00B206F3" w:rsidDel="00D34719">
                <w:rPr>
                  <w:rFonts w:ascii="Tahoma" w:eastAsia="Calibri" w:hAnsi="Tahoma" w:cs="Tahoma"/>
                  <w:sz w:val="20"/>
                  <w:szCs w:val="24"/>
                </w:rPr>
                <w:delText>7.</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0" w:author="Виктория" w:date="2023-01-13T00:30:00Z"/>
                <w:rFonts w:ascii="Tahoma" w:eastAsia="Calibri" w:hAnsi="Tahoma" w:cs="Tahoma"/>
                <w:sz w:val="20"/>
                <w:szCs w:val="24"/>
              </w:rPr>
              <w:pPrChange w:id="851" w:author="Виктория" w:date="2023-01-13T00:30:00Z">
                <w:pPr>
                  <w:spacing w:after="0" w:line="276" w:lineRule="auto"/>
                  <w:jc w:val="both"/>
                  <w:outlineLvl w:val="1"/>
                </w:pPr>
              </w:pPrChange>
            </w:pPr>
            <w:del w:id="852" w:author="Виктория" w:date="2023-01-13T00:30:00Z">
              <w:r w:rsidRPr="00B206F3" w:rsidDel="00D34719">
                <w:rPr>
                  <w:rFonts w:ascii="Tahoma" w:eastAsia="Calibri" w:hAnsi="Tahoma" w:cs="Tahoma"/>
                  <w:sz w:val="20"/>
                  <w:szCs w:val="24"/>
                </w:rPr>
                <w:delText>Анкета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3" w:author="Виктория" w:date="2023-01-13T00:30:00Z"/>
                <w:rFonts w:ascii="Tahoma" w:eastAsia="Calibri" w:hAnsi="Tahoma" w:cs="Tahoma"/>
                <w:sz w:val="20"/>
                <w:szCs w:val="24"/>
              </w:rPr>
              <w:pPrChange w:id="85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5" w:author="Виктория" w:date="2023-01-13T00:30:00Z"/>
                <w:rFonts w:ascii="Tahoma" w:eastAsia="Calibri" w:hAnsi="Tahoma" w:cs="Tahoma"/>
                <w:sz w:val="20"/>
                <w:szCs w:val="24"/>
              </w:rPr>
              <w:pPrChange w:id="856" w:author="Виктория" w:date="2023-01-13T00:30:00Z">
                <w:pPr>
                  <w:spacing w:after="0" w:line="276" w:lineRule="auto"/>
                  <w:jc w:val="both"/>
                  <w:outlineLvl w:val="1"/>
                </w:pPr>
              </w:pPrChange>
            </w:pPr>
          </w:p>
        </w:tc>
      </w:tr>
      <w:tr w:rsidR="006515C4" w:rsidRPr="00B206F3" w:rsidDel="00D34719" w:rsidTr="00447A3A">
        <w:trPr>
          <w:del w:id="85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58" w:author="Виктория" w:date="2023-01-13T00:30:00Z"/>
                <w:rFonts w:ascii="Tahoma" w:eastAsia="Calibri" w:hAnsi="Tahoma" w:cs="Tahoma"/>
                <w:sz w:val="20"/>
                <w:szCs w:val="24"/>
              </w:rPr>
              <w:pPrChange w:id="859" w:author="Виктория" w:date="2023-01-13T00:30:00Z">
                <w:pPr>
                  <w:spacing w:after="0" w:line="276" w:lineRule="auto"/>
                  <w:jc w:val="center"/>
                  <w:outlineLvl w:val="1"/>
                </w:pPr>
              </w:pPrChange>
            </w:pPr>
            <w:del w:id="860" w:author="Виктория" w:date="2023-01-13T00:30:00Z">
              <w:r w:rsidRPr="00B206F3" w:rsidDel="00D34719">
                <w:rPr>
                  <w:rFonts w:ascii="Tahoma" w:eastAsia="Calibri" w:hAnsi="Tahoma" w:cs="Tahoma"/>
                  <w:sz w:val="20"/>
                  <w:szCs w:val="24"/>
                </w:rPr>
                <w:delText>8.</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1" w:author="Виктория" w:date="2023-01-13T00:30:00Z"/>
                <w:rFonts w:ascii="Tahoma" w:eastAsia="Calibri" w:hAnsi="Tahoma" w:cs="Tahoma"/>
                <w:sz w:val="20"/>
                <w:szCs w:val="24"/>
              </w:rPr>
              <w:pPrChange w:id="862" w:author="Виктория" w:date="2023-01-13T00:30:00Z">
                <w:pPr>
                  <w:spacing w:after="0" w:line="276" w:lineRule="auto"/>
                  <w:jc w:val="both"/>
                  <w:outlineLvl w:val="1"/>
                </w:pPr>
              </w:pPrChange>
            </w:pPr>
            <w:del w:id="863" w:author="Виктория" w:date="2023-01-13T00:30:00Z">
              <w:r w:rsidRPr="00B206F3" w:rsidDel="00D34719">
                <w:rPr>
                  <w:rFonts w:ascii="Tahoma" w:eastAsia="Calibri" w:hAnsi="Tahoma" w:cs="Tahoma"/>
                  <w:sz w:val="20"/>
                  <w:szCs w:val="24"/>
                </w:rPr>
                <w:delText>Свидетельство о рождении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4" w:author="Виктория" w:date="2023-01-13T00:30:00Z"/>
                <w:rFonts w:ascii="Tahoma" w:eastAsia="Calibri" w:hAnsi="Tahoma" w:cs="Tahoma"/>
                <w:sz w:val="20"/>
                <w:szCs w:val="24"/>
              </w:rPr>
              <w:pPrChange w:id="865"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6" w:author="Виктория" w:date="2023-01-13T00:30:00Z"/>
                <w:rFonts w:ascii="Tahoma" w:eastAsia="Calibri" w:hAnsi="Tahoma" w:cs="Tahoma"/>
                <w:sz w:val="20"/>
                <w:szCs w:val="24"/>
              </w:rPr>
              <w:pPrChange w:id="867" w:author="Виктория" w:date="2023-01-13T00:30:00Z">
                <w:pPr>
                  <w:spacing w:after="0" w:line="276" w:lineRule="auto"/>
                  <w:jc w:val="both"/>
                  <w:outlineLvl w:val="1"/>
                </w:pPr>
              </w:pPrChange>
            </w:pPr>
          </w:p>
        </w:tc>
      </w:tr>
      <w:tr w:rsidR="006515C4" w:rsidRPr="00B206F3" w:rsidDel="00D34719" w:rsidTr="00447A3A">
        <w:trPr>
          <w:del w:id="868"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69" w:author="Виктория" w:date="2023-01-13T00:30:00Z"/>
                <w:rFonts w:ascii="Tahoma" w:eastAsia="Calibri" w:hAnsi="Tahoma" w:cs="Tahoma"/>
                <w:sz w:val="20"/>
                <w:szCs w:val="24"/>
              </w:rPr>
              <w:pPrChange w:id="870" w:author="Виктория" w:date="2023-01-13T00:30:00Z">
                <w:pPr>
                  <w:spacing w:after="0" w:line="276" w:lineRule="auto"/>
                  <w:jc w:val="center"/>
                  <w:outlineLvl w:val="1"/>
                </w:pPr>
              </w:pPrChange>
            </w:pPr>
            <w:del w:id="871" w:author="Виктория" w:date="2023-01-13T00:30:00Z">
              <w:r w:rsidRPr="00B206F3" w:rsidDel="00D34719">
                <w:rPr>
                  <w:rFonts w:ascii="Tahoma" w:eastAsia="Calibri" w:hAnsi="Tahoma" w:cs="Tahoma"/>
                  <w:sz w:val="20"/>
                  <w:szCs w:val="24"/>
                </w:rPr>
                <w:delText>9.</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2" w:author="Виктория" w:date="2023-01-13T00:30:00Z"/>
                <w:rFonts w:ascii="Tahoma" w:eastAsia="Calibri" w:hAnsi="Tahoma" w:cs="Tahoma"/>
                <w:sz w:val="20"/>
                <w:szCs w:val="24"/>
              </w:rPr>
              <w:pPrChange w:id="873" w:author="Виктория" w:date="2023-01-13T00:30:00Z">
                <w:pPr>
                  <w:spacing w:after="0" w:line="276" w:lineRule="auto"/>
                  <w:jc w:val="both"/>
                  <w:outlineLvl w:val="1"/>
                </w:pPr>
              </w:pPrChange>
            </w:pPr>
            <w:del w:id="874" w:author="Виктория" w:date="2023-01-13T00:30:00Z">
              <w:r w:rsidRPr="00B206F3" w:rsidDel="00D34719">
                <w:rPr>
                  <w:rFonts w:ascii="Tahoma" w:eastAsia="Calibri" w:hAnsi="Tahoma" w:cs="Tahoma"/>
                  <w:sz w:val="20"/>
                  <w:szCs w:val="24"/>
                </w:rPr>
                <w:delText xml:space="preserve">Свидетельство о заключении брака </w:delText>
              </w:r>
            </w:del>
          </w:p>
          <w:p w:rsidR="006515C4" w:rsidRPr="00B206F3" w:rsidDel="00D34719" w:rsidRDefault="006515C4">
            <w:pPr>
              <w:spacing w:after="0" w:line="276" w:lineRule="auto"/>
              <w:outlineLvl w:val="1"/>
              <w:rPr>
                <w:del w:id="875" w:author="Виктория" w:date="2023-01-13T00:30:00Z"/>
                <w:rFonts w:ascii="Tahoma" w:eastAsia="Calibri" w:hAnsi="Tahoma" w:cs="Tahoma"/>
                <w:sz w:val="20"/>
                <w:szCs w:val="24"/>
              </w:rPr>
              <w:pPrChange w:id="876"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7" w:author="Виктория" w:date="2023-01-13T00:30:00Z"/>
                <w:rFonts w:ascii="Tahoma" w:eastAsia="Calibri" w:hAnsi="Tahoma" w:cs="Tahoma"/>
                <w:sz w:val="20"/>
                <w:szCs w:val="24"/>
              </w:rPr>
              <w:pPrChange w:id="87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9" w:author="Виктория" w:date="2023-01-13T00:30:00Z"/>
                <w:rFonts w:ascii="Tahoma" w:eastAsia="Calibri" w:hAnsi="Tahoma" w:cs="Tahoma"/>
                <w:sz w:val="20"/>
                <w:szCs w:val="24"/>
              </w:rPr>
              <w:pPrChange w:id="880" w:author="Виктория" w:date="2023-01-13T00:30:00Z">
                <w:pPr>
                  <w:spacing w:after="0" w:line="276" w:lineRule="auto"/>
                  <w:jc w:val="both"/>
                  <w:outlineLvl w:val="1"/>
                </w:pPr>
              </w:pPrChange>
            </w:pPr>
          </w:p>
        </w:tc>
      </w:tr>
      <w:tr w:rsidR="006515C4" w:rsidRPr="00B206F3" w:rsidDel="00D34719" w:rsidTr="00447A3A">
        <w:trPr>
          <w:del w:id="88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82" w:author="Виктория" w:date="2023-01-13T00:30:00Z"/>
                <w:rFonts w:ascii="Tahoma" w:eastAsia="Calibri" w:hAnsi="Tahoma" w:cs="Tahoma"/>
                <w:sz w:val="20"/>
                <w:szCs w:val="24"/>
              </w:rPr>
              <w:pPrChange w:id="883" w:author="Виктория" w:date="2023-01-13T00:30:00Z">
                <w:pPr>
                  <w:spacing w:after="0" w:line="276" w:lineRule="auto"/>
                  <w:jc w:val="center"/>
                  <w:outlineLvl w:val="1"/>
                </w:pPr>
              </w:pPrChange>
            </w:pPr>
            <w:del w:id="884" w:author="Виктория" w:date="2023-01-13T00:30:00Z">
              <w:r w:rsidRPr="00B206F3" w:rsidDel="00D34719">
                <w:rPr>
                  <w:rFonts w:ascii="Tahoma" w:eastAsia="Calibri" w:hAnsi="Tahoma" w:cs="Tahoma"/>
                  <w:sz w:val="20"/>
                  <w:szCs w:val="24"/>
                </w:rPr>
                <w:delText>10.</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5" w:author="Виктория" w:date="2023-01-13T00:30:00Z"/>
                <w:rFonts w:ascii="Tahoma" w:eastAsia="Calibri" w:hAnsi="Tahoma" w:cs="Tahoma"/>
                <w:sz w:val="20"/>
                <w:szCs w:val="24"/>
              </w:rPr>
              <w:pPrChange w:id="886" w:author="Виктория" w:date="2023-01-13T00:30:00Z">
                <w:pPr>
                  <w:spacing w:after="0" w:line="276" w:lineRule="auto"/>
                  <w:jc w:val="both"/>
                  <w:outlineLvl w:val="1"/>
                </w:pPr>
              </w:pPrChange>
            </w:pPr>
            <w:del w:id="887" w:author="Виктория" w:date="2023-01-13T00:30:00Z">
              <w:r w:rsidRPr="00B206F3" w:rsidDel="00D34719">
                <w:rPr>
                  <w:rFonts w:ascii="Tahoma" w:eastAsia="Calibri" w:hAnsi="Tahoma" w:cs="Tahoma"/>
                  <w:sz w:val="20"/>
                  <w:szCs w:val="24"/>
                </w:rPr>
                <w:delText>Другое (указать)</w:delText>
              </w:r>
            </w:del>
          </w:p>
          <w:p w:rsidR="006515C4" w:rsidRPr="00B206F3" w:rsidDel="00D34719" w:rsidRDefault="006515C4">
            <w:pPr>
              <w:spacing w:after="0" w:line="276" w:lineRule="auto"/>
              <w:outlineLvl w:val="1"/>
              <w:rPr>
                <w:del w:id="888" w:author="Виктория" w:date="2023-01-13T00:30:00Z"/>
                <w:rFonts w:ascii="Tahoma" w:eastAsia="Calibri" w:hAnsi="Tahoma" w:cs="Tahoma"/>
                <w:sz w:val="20"/>
                <w:szCs w:val="24"/>
              </w:rPr>
              <w:pPrChange w:id="889"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0" w:author="Виктория" w:date="2023-01-13T00:30:00Z"/>
                <w:rFonts w:ascii="Tahoma" w:eastAsia="Calibri" w:hAnsi="Tahoma" w:cs="Tahoma"/>
                <w:sz w:val="20"/>
                <w:szCs w:val="24"/>
              </w:rPr>
              <w:pPrChange w:id="89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2" w:author="Виктория" w:date="2023-01-13T00:30:00Z"/>
                <w:rFonts w:ascii="Tahoma" w:eastAsia="Calibri" w:hAnsi="Tahoma" w:cs="Tahoma"/>
                <w:sz w:val="20"/>
                <w:szCs w:val="24"/>
              </w:rPr>
              <w:pPrChange w:id="893" w:author="Виктория" w:date="2023-01-13T00:30:00Z">
                <w:pPr>
                  <w:spacing w:after="0" w:line="276" w:lineRule="auto"/>
                  <w:jc w:val="both"/>
                  <w:outlineLvl w:val="1"/>
                </w:pPr>
              </w:pPrChange>
            </w:pPr>
          </w:p>
        </w:tc>
      </w:tr>
    </w:tbl>
    <w:p w:rsidR="006515C4" w:rsidRPr="00B206F3" w:rsidDel="00D34719" w:rsidRDefault="006515C4">
      <w:pPr>
        <w:spacing w:after="0" w:line="276" w:lineRule="auto"/>
        <w:rPr>
          <w:del w:id="894" w:author="Виктория" w:date="2023-01-13T00:30:00Z"/>
          <w:rFonts w:ascii="Tahoma" w:eastAsia="Calibri" w:hAnsi="Tahoma" w:cs="Tahoma"/>
          <w:b/>
          <w:sz w:val="20"/>
          <w:szCs w:val="24"/>
        </w:rPr>
        <w:pPrChange w:id="895" w:author="Виктория" w:date="2023-01-13T00:30:00Z">
          <w:pPr>
            <w:spacing w:after="0" w:line="276" w:lineRule="auto"/>
            <w:jc w:val="both"/>
          </w:pPr>
        </w:pPrChange>
      </w:pPr>
    </w:p>
    <w:p w:rsidR="006515C4" w:rsidRPr="00B206F3" w:rsidDel="00D34719" w:rsidRDefault="006515C4">
      <w:pPr>
        <w:spacing w:after="0" w:line="276" w:lineRule="auto"/>
        <w:rPr>
          <w:del w:id="896" w:author="Виктория" w:date="2023-01-13T00:30:00Z"/>
          <w:rFonts w:ascii="Tahoma" w:eastAsia="Calibri" w:hAnsi="Tahoma" w:cs="Tahoma"/>
          <w:b/>
          <w:sz w:val="20"/>
          <w:szCs w:val="24"/>
        </w:rPr>
        <w:pPrChange w:id="897" w:author="Виктория" w:date="2023-01-13T00:30:00Z">
          <w:pPr>
            <w:spacing w:after="0" w:line="276" w:lineRule="auto"/>
            <w:jc w:val="both"/>
          </w:pPr>
        </w:pPrChange>
      </w:pPr>
    </w:p>
    <w:p w:rsidR="006515C4" w:rsidRPr="00B206F3" w:rsidDel="00D34719" w:rsidRDefault="006515C4">
      <w:pPr>
        <w:spacing w:after="0" w:line="276" w:lineRule="auto"/>
        <w:rPr>
          <w:del w:id="898" w:author="Виктория" w:date="2023-01-13T00:30:00Z"/>
          <w:rFonts w:ascii="Tahoma" w:eastAsia="Calibri" w:hAnsi="Tahoma" w:cs="Tahoma"/>
          <w:sz w:val="20"/>
          <w:szCs w:val="24"/>
        </w:rPr>
        <w:pPrChange w:id="899" w:author="Виктория" w:date="2023-01-13T00:30:00Z">
          <w:pPr>
            <w:spacing w:after="0" w:line="276" w:lineRule="auto"/>
            <w:jc w:val="both"/>
          </w:pPr>
        </w:pPrChange>
      </w:pPr>
      <w:del w:id="900" w:author="Виктория" w:date="2023-01-13T00:30:00Z">
        <w:r w:rsidRPr="00B206F3" w:rsidDel="00D34719">
          <w:rPr>
            <w:rFonts w:ascii="Tahoma" w:eastAsia="Calibri" w:hAnsi="Tahoma" w:cs="Tahoma"/>
            <w:b/>
            <w:sz w:val="20"/>
            <w:szCs w:val="24"/>
          </w:rPr>
          <w:delText>Заказчик: ________________________________</w:delText>
        </w:r>
        <w:r w:rsidR="00437911" w:rsidRPr="00B206F3" w:rsidDel="00D34719">
          <w:rPr>
            <w:rFonts w:ascii="Tahoma" w:eastAsia="Calibri" w:hAnsi="Tahoma" w:cs="Tahoma"/>
            <w:sz w:val="20"/>
            <w:szCs w:val="24"/>
          </w:rPr>
          <w:delText>/_______________________/</w:delText>
        </w:r>
      </w:del>
    </w:p>
    <w:p w:rsidR="006515C4" w:rsidRPr="00B206F3" w:rsidDel="00D34719" w:rsidRDefault="006515C4">
      <w:pPr>
        <w:spacing w:after="0" w:line="276" w:lineRule="auto"/>
        <w:ind w:left="2124" w:firstLine="708"/>
        <w:rPr>
          <w:del w:id="901" w:author="Виктория" w:date="2023-01-13T00:30:00Z"/>
          <w:rFonts w:ascii="Tahoma" w:eastAsia="Calibri" w:hAnsi="Tahoma" w:cs="Tahoma"/>
          <w:sz w:val="20"/>
          <w:szCs w:val="24"/>
        </w:rPr>
        <w:pPrChange w:id="902" w:author="Виктория" w:date="2023-01-13T00:30:00Z">
          <w:pPr>
            <w:spacing w:after="0" w:line="276" w:lineRule="auto"/>
            <w:ind w:left="2124" w:firstLine="708"/>
            <w:jc w:val="both"/>
          </w:pPr>
        </w:pPrChange>
      </w:pPr>
      <w:del w:id="903"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6515C4" w:rsidRPr="00B206F3" w:rsidDel="00D34719" w:rsidRDefault="006515C4">
      <w:pPr>
        <w:spacing w:after="0" w:line="276" w:lineRule="auto"/>
        <w:rPr>
          <w:del w:id="904" w:author="Виктория" w:date="2023-01-13T00:30:00Z"/>
          <w:rFonts w:ascii="Tahoma" w:eastAsia="Calibri" w:hAnsi="Tahoma" w:cs="Tahoma"/>
          <w:sz w:val="20"/>
          <w:szCs w:val="24"/>
        </w:rPr>
        <w:pPrChange w:id="905" w:author="Виктория" w:date="2023-01-13T00:30:00Z">
          <w:pPr>
            <w:spacing w:after="0" w:line="276" w:lineRule="auto"/>
            <w:jc w:val="both"/>
          </w:pPr>
        </w:pPrChange>
      </w:pPr>
    </w:p>
    <w:p w:rsidR="006515C4" w:rsidRPr="00B206F3" w:rsidDel="00D34719" w:rsidRDefault="006515C4">
      <w:pPr>
        <w:spacing w:after="0" w:line="276" w:lineRule="auto"/>
        <w:rPr>
          <w:del w:id="906" w:author="Виктория" w:date="2023-01-13T00:30:00Z"/>
          <w:rFonts w:ascii="Tahoma" w:eastAsia="Calibri" w:hAnsi="Tahoma" w:cs="Tahoma"/>
          <w:b/>
          <w:sz w:val="20"/>
          <w:szCs w:val="24"/>
        </w:rPr>
        <w:pPrChange w:id="907" w:author="Виктория" w:date="2023-01-13T00:30:00Z">
          <w:pPr>
            <w:spacing w:after="0" w:line="276" w:lineRule="auto"/>
            <w:jc w:val="both"/>
          </w:pPr>
        </w:pPrChange>
      </w:pPr>
    </w:p>
    <w:p w:rsidR="006515C4" w:rsidRPr="00B206F3" w:rsidDel="00D34719" w:rsidRDefault="006515C4">
      <w:pPr>
        <w:spacing w:after="0" w:line="276" w:lineRule="auto"/>
        <w:rPr>
          <w:del w:id="908" w:author="Виктория" w:date="2023-01-13T00:30:00Z"/>
          <w:rFonts w:ascii="Tahoma" w:eastAsia="Calibri" w:hAnsi="Tahoma" w:cs="Tahoma"/>
          <w:sz w:val="20"/>
          <w:szCs w:val="24"/>
        </w:rPr>
        <w:pPrChange w:id="909" w:author="Виктория" w:date="2023-01-13T00:30:00Z">
          <w:pPr>
            <w:spacing w:after="0" w:line="276" w:lineRule="auto"/>
            <w:jc w:val="both"/>
          </w:pPr>
        </w:pPrChange>
      </w:pPr>
      <w:del w:id="910"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R="00437911"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6515C4" w:rsidRPr="00B206F3" w:rsidDel="00D34719" w:rsidRDefault="006515C4">
      <w:pPr>
        <w:spacing w:after="0" w:line="276" w:lineRule="auto"/>
        <w:ind w:left="2124" w:firstLine="708"/>
        <w:rPr>
          <w:del w:id="911" w:author="Виктория" w:date="2023-01-13T00:30:00Z"/>
          <w:rFonts w:ascii="Tahoma" w:eastAsia="Calibri" w:hAnsi="Tahoma" w:cs="Tahoma"/>
          <w:sz w:val="20"/>
          <w:szCs w:val="24"/>
        </w:rPr>
        <w:pPrChange w:id="912" w:author="Виктория" w:date="2023-01-13T00:30:00Z">
          <w:pPr>
            <w:spacing w:after="0" w:line="276" w:lineRule="auto"/>
            <w:ind w:left="2124" w:firstLine="708"/>
            <w:jc w:val="both"/>
          </w:pPr>
        </w:pPrChange>
      </w:pPr>
      <w:del w:id="913"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437911" w:rsidDel="00D34719" w:rsidRDefault="00437911">
      <w:pPr>
        <w:spacing w:after="0" w:line="276" w:lineRule="auto"/>
        <w:rPr>
          <w:del w:id="914" w:author="Виктория" w:date="2023-01-13T00:30:00Z"/>
          <w:rFonts w:ascii="Tahoma" w:eastAsia="Calibri" w:hAnsi="Tahoma" w:cs="Tahoma"/>
          <w:sz w:val="20"/>
          <w:szCs w:val="24"/>
        </w:rPr>
        <w:pPrChange w:id="915" w:author="Виктория" w:date="2023-01-13T00:30:00Z">
          <w:pPr>
            <w:spacing w:after="0" w:line="276" w:lineRule="auto"/>
            <w:jc w:val="both"/>
          </w:pPr>
        </w:pPrChange>
      </w:pPr>
    </w:p>
    <w:p w:rsidR="006515C4" w:rsidRPr="00B206F3" w:rsidDel="00D34719" w:rsidRDefault="006515C4">
      <w:pPr>
        <w:spacing w:after="0" w:line="276" w:lineRule="auto"/>
        <w:rPr>
          <w:del w:id="916" w:author="Виктория" w:date="2023-01-13T00:30:00Z"/>
          <w:rFonts w:ascii="Tahoma" w:eastAsia="Calibri" w:hAnsi="Tahoma" w:cs="Tahoma"/>
          <w:sz w:val="20"/>
          <w:szCs w:val="24"/>
        </w:rPr>
        <w:pPrChange w:id="917" w:author="Виктория" w:date="2023-01-13T00:30:00Z">
          <w:pPr>
            <w:spacing w:after="0" w:line="276" w:lineRule="auto"/>
            <w:jc w:val="both"/>
          </w:pPr>
        </w:pPrChange>
      </w:pPr>
      <w:del w:id="918" w:author="Виктория" w:date="2023-01-13T00:30:00Z">
        <w:r w:rsidRPr="00B206F3" w:rsidDel="00D34719">
          <w:rPr>
            <w:rFonts w:ascii="Tahoma" w:eastAsia="Calibri" w:hAnsi="Tahoma" w:cs="Tahoma"/>
            <w:sz w:val="20"/>
            <w:szCs w:val="24"/>
          </w:rPr>
          <w:delText>М.</w:delText>
        </w:r>
        <w:r w:rsidR="00437911" w:rsidRPr="00B206F3" w:rsidDel="00D34719">
          <w:rPr>
            <w:rFonts w:ascii="Tahoma" w:eastAsia="Calibri" w:hAnsi="Tahoma" w:cs="Tahoma"/>
            <w:sz w:val="20"/>
            <w:szCs w:val="24"/>
          </w:rPr>
          <w:delText>П</w:delText>
        </w:r>
        <w:r w:rsidRPr="00B206F3" w:rsidDel="00D34719">
          <w:rPr>
            <w:rFonts w:ascii="Tahoma" w:eastAsia="Calibri" w:hAnsi="Tahoma" w:cs="Tahoma"/>
            <w:sz w:val="20"/>
            <w:szCs w:val="24"/>
          </w:rPr>
          <w:delText>.</w:delText>
        </w:r>
      </w:del>
    </w:p>
    <w:p w:rsidR="00C02224" w:rsidRPr="00B206F3" w:rsidDel="00D34719" w:rsidRDefault="00C02224">
      <w:pPr>
        <w:spacing w:after="0" w:line="276" w:lineRule="auto"/>
        <w:rPr>
          <w:del w:id="919" w:author="Виктория" w:date="2023-01-13T00:30:00Z"/>
          <w:rFonts w:ascii="Tahoma" w:eastAsia="Calibri" w:hAnsi="Tahoma" w:cs="Tahoma"/>
          <w:sz w:val="20"/>
          <w:szCs w:val="24"/>
        </w:rPr>
        <w:pPrChange w:id="920" w:author="Виктория" w:date="2023-01-13T00:30:00Z">
          <w:pPr>
            <w:spacing w:after="0" w:line="276" w:lineRule="auto"/>
            <w:jc w:val="both"/>
          </w:pPr>
        </w:pPrChange>
      </w:pPr>
    </w:p>
    <w:p w:rsidR="00447A3A" w:rsidDel="00D34719" w:rsidRDefault="00447A3A">
      <w:pPr>
        <w:rPr>
          <w:del w:id="921" w:author="Виктория" w:date="2023-01-13T00:30:00Z"/>
          <w:rFonts w:ascii="Tahoma" w:eastAsia="Calibri" w:hAnsi="Tahoma" w:cs="Tahoma"/>
          <w:sz w:val="20"/>
          <w:szCs w:val="24"/>
        </w:rPr>
      </w:pPr>
      <w:del w:id="922" w:author="Виктория" w:date="2023-01-13T00:30:00Z">
        <w:r w:rsidDel="00D34719">
          <w:rPr>
            <w:rFonts w:ascii="Tahoma" w:eastAsia="Calibri" w:hAnsi="Tahoma" w:cs="Tahoma"/>
            <w:sz w:val="20"/>
            <w:szCs w:val="24"/>
          </w:rPr>
          <w:br w:type="page"/>
        </w:r>
      </w:del>
    </w:p>
    <w:p w:rsidR="00C02224" w:rsidRPr="00B206F3" w:rsidDel="00D34719" w:rsidRDefault="00C02224">
      <w:pPr>
        <w:spacing w:after="0" w:line="276" w:lineRule="auto"/>
        <w:rPr>
          <w:del w:id="923" w:author="Виктория" w:date="2023-01-13T00:30:00Z"/>
          <w:rFonts w:ascii="Tahoma" w:hAnsi="Tahoma" w:cs="Tahoma"/>
          <w:sz w:val="20"/>
          <w:szCs w:val="24"/>
        </w:rPr>
        <w:pPrChange w:id="924" w:author="Виктория" w:date="2023-01-13T00:30:00Z">
          <w:pPr>
            <w:spacing w:after="0" w:line="276" w:lineRule="auto"/>
            <w:jc w:val="right"/>
          </w:pPr>
        </w:pPrChange>
      </w:pPr>
      <w:del w:id="925" w:author="Виктория" w:date="2023-01-13T00:30:00Z">
        <w:r w:rsidRPr="00B206F3" w:rsidDel="00D34719">
          <w:rPr>
            <w:rFonts w:ascii="Tahoma" w:hAnsi="Tahoma" w:cs="Tahoma"/>
            <w:sz w:val="20"/>
            <w:szCs w:val="24"/>
          </w:rPr>
          <w:delText>Приложение № 4</w:delText>
        </w:r>
      </w:del>
    </w:p>
    <w:p w:rsidR="00C02224" w:rsidRPr="00B206F3" w:rsidDel="00D34719" w:rsidRDefault="00C02224">
      <w:pPr>
        <w:spacing w:after="0" w:line="276" w:lineRule="auto"/>
        <w:rPr>
          <w:del w:id="926" w:author="Виктория" w:date="2023-01-13T00:30:00Z"/>
          <w:rFonts w:ascii="Tahoma" w:hAnsi="Tahoma" w:cs="Tahoma"/>
          <w:sz w:val="20"/>
          <w:szCs w:val="24"/>
        </w:rPr>
        <w:pPrChange w:id="927" w:author="Виктория" w:date="2023-01-13T00:30:00Z">
          <w:pPr>
            <w:spacing w:after="0" w:line="276" w:lineRule="auto"/>
            <w:jc w:val="right"/>
          </w:pPr>
        </w:pPrChange>
      </w:pPr>
      <w:del w:id="928"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C02224" w:rsidRPr="00B206F3" w:rsidDel="00D34719" w:rsidRDefault="00C02224">
      <w:pPr>
        <w:spacing w:after="0" w:line="276" w:lineRule="auto"/>
        <w:rPr>
          <w:del w:id="929" w:author="Виктория" w:date="2023-01-13T00:30:00Z"/>
          <w:rFonts w:ascii="Tahoma" w:hAnsi="Tahoma" w:cs="Tahoma"/>
          <w:sz w:val="20"/>
          <w:szCs w:val="24"/>
        </w:rPr>
        <w:pPrChange w:id="930" w:author="Виктория" w:date="2023-01-13T00:30:00Z">
          <w:pPr>
            <w:spacing w:after="0" w:line="276" w:lineRule="auto"/>
            <w:jc w:val="right"/>
          </w:pPr>
        </w:pPrChange>
      </w:pPr>
      <w:del w:id="931" w:author="Виктория" w:date="2023-01-13T00:30:00Z">
        <w:r w:rsidRPr="00B206F3" w:rsidDel="00D34719">
          <w:rPr>
            <w:rFonts w:ascii="Tahoma" w:hAnsi="Tahoma" w:cs="Tahoma"/>
            <w:sz w:val="20"/>
            <w:szCs w:val="24"/>
          </w:rPr>
          <w:delText>от «____» _________20__</w:delText>
        </w:r>
      </w:del>
    </w:p>
    <w:p w:rsidR="00C02224" w:rsidRPr="00B206F3" w:rsidDel="00D34719" w:rsidRDefault="00C02224">
      <w:pPr>
        <w:spacing w:after="0" w:line="276" w:lineRule="auto"/>
        <w:rPr>
          <w:del w:id="932" w:author="Виктория" w:date="2023-01-13T00:30:00Z"/>
          <w:rFonts w:ascii="Tahoma" w:hAnsi="Tahoma" w:cs="Tahoma"/>
          <w:b/>
          <w:bCs/>
          <w:sz w:val="20"/>
          <w:szCs w:val="24"/>
        </w:rPr>
        <w:pPrChange w:id="933" w:author="Виктория" w:date="2023-01-13T00:30:00Z">
          <w:pPr>
            <w:spacing w:after="0" w:line="276" w:lineRule="auto"/>
            <w:jc w:val="center"/>
          </w:pPr>
        </w:pPrChange>
      </w:pPr>
    </w:p>
    <w:p w:rsidR="00C02224" w:rsidRPr="00B206F3" w:rsidDel="00D34719" w:rsidRDefault="00C02224">
      <w:pPr>
        <w:spacing w:after="0" w:line="276" w:lineRule="auto"/>
        <w:rPr>
          <w:del w:id="934" w:author="Виктория" w:date="2023-01-13T00:30:00Z"/>
          <w:rFonts w:ascii="Tahoma" w:hAnsi="Tahoma" w:cs="Tahoma"/>
          <w:b/>
          <w:bCs/>
          <w:sz w:val="20"/>
          <w:szCs w:val="24"/>
        </w:rPr>
        <w:pPrChange w:id="935" w:author="Виктория" w:date="2023-01-13T00:30:00Z">
          <w:pPr>
            <w:spacing w:after="0" w:line="276" w:lineRule="auto"/>
            <w:jc w:val="center"/>
          </w:pPr>
        </w:pPrChange>
      </w:pPr>
      <w:del w:id="936" w:author="Виктория" w:date="2023-01-13T00:30:00Z">
        <w:r w:rsidRPr="00B206F3" w:rsidDel="00D34719">
          <w:rPr>
            <w:rFonts w:ascii="Tahoma" w:hAnsi="Tahoma" w:cs="Tahoma"/>
            <w:b/>
            <w:bCs/>
            <w:sz w:val="20"/>
            <w:szCs w:val="24"/>
          </w:rPr>
          <w:delText xml:space="preserve">Согласие на обработку и передачу (в т.ч. трансграничную) персональных данных </w:delText>
        </w:r>
      </w:del>
    </w:p>
    <w:p w:rsidR="00C02224" w:rsidRPr="00B206F3" w:rsidDel="00D34719" w:rsidRDefault="00C02224">
      <w:pPr>
        <w:pStyle w:val="ConsPlusNonformat"/>
        <w:spacing w:line="276" w:lineRule="auto"/>
        <w:rPr>
          <w:del w:id="937" w:author="Виктория" w:date="2023-01-13T00:30:00Z"/>
          <w:rFonts w:ascii="Tahoma" w:hAnsi="Tahoma" w:cs="Tahoma"/>
          <w:szCs w:val="24"/>
        </w:rPr>
      </w:pPr>
      <w:del w:id="938" w:author="Виктория" w:date="2023-01-13T00:30:00Z">
        <w:r w:rsidRPr="00B206F3" w:rsidDel="00D34719">
          <w:rPr>
            <w:rFonts w:ascii="Tahoma" w:hAnsi="Tahoma" w:cs="Tahoma"/>
            <w:szCs w:val="24"/>
          </w:rPr>
          <w:delText>Я, _________</w:delText>
        </w:r>
        <w:r w:rsidR="00437911"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R="00FE0178" w:rsidDel="00D34719">
          <w:rPr>
            <w:rFonts w:ascii="Tahoma" w:hAnsi="Tahoma" w:cs="Tahoma"/>
            <w:szCs w:val="24"/>
          </w:rPr>
          <w:delText>___</w:delText>
        </w:r>
        <w:r w:rsidRPr="00B206F3" w:rsidDel="00D34719">
          <w:rPr>
            <w:rFonts w:ascii="Tahoma" w:hAnsi="Tahoma" w:cs="Tahoma"/>
            <w:szCs w:val="24"/>
          </w:rPr>
          <w:delText>__________</w:delText>
        </w:r>
      </w:del>
    </w:p>
    <w:p w:rsidR="00C02224" w:rsidRPr="00B206F3" w:rsidDel="00D34719" w:rsidRDefault="00C02224">
      <w:pPr>
        <w:pStyle w:val="ConsPlusNonformat"/>
        <w:spacing w:line="276" w:lineRule="auto"/>
        <w:rPr>
          <w:del w:id="939" w:author="Виктория" w:date="2023-01-13T00:30:00Z"/>
          <w:rFonts w:ascii="Tahoma" w:hAnsi="Tahoma" w:cs="Tahoma"/>
          <w:szCs w:val="24"/>
        </w:rPr>
        <w:pPrChange w:id="940" w:author="Виктория" w:date="2023-01-13T00:30:00Z">
          <w:pPr>
            <w:pStyle w:val="ConsPlusNonformat"/>
            <w:spacing w:line="276" w:lineRule="auto"/>
            <w:jc w:val="center"/>
          </w:pPr>
        </w:pPrChange>
      </w:pPr>
      <w:del w:id="941" w:author="Виктория" w:date="2023-01-13T00:30:00Z">
        <w:r w:rsidRPr="00B206F3" w:rsidDel="00D34719">
          <w:rPr>
            <w:rFonts w:ascii="Tahoma" w:hAnsi="Tahoma" w:cs="Tahoma"/>
            <w:szCs w:val="24"/>
          </w:rPr>
          <w:delText>(фамилия, имя, отчество туриста)</w:delText>
        </w:r>
      </w:del>
    </w:p>
    <w:p w:rsidR="00437911" w:rsidDel="00D34719" w:rsidRDefault="00C02224">
      <w:pPr>
        <w:pStyle w:val="ConsPlusNonformat"/>
        <w:spacing w:line="276" w:lineRule="auto"/>
        <w:rPr>
          <w:del w:id="942" w:author="Виктория" w:date="2023-01-13T00:30:00Z"/>
          <w:rFonts w:ascii="Tahoma" w:hAnsi="Tahoma" w:cs="Tahoma"/>
          <w:szCs w:val="24"/>
        </w:rPr>
        <w:pPrChange w:id="943" w:author="Виктория" w:date="2023-01-13T00:30:00Z">
          <w:pPr>
            <w:pStyle w:val="ConsPlusNonformat"/>
            <w:spacing w:line="276" w:lineRule="auto"/>
            <w:jc w:val="both"/>
          </w:pPr>
        </w:pPrChange>
      </w:pPr>
      <w:del w:id="944" w:author="Виктория" w:date="2023-01-13T00:30:00Z">
        <w:r w:rsidRPr="00B206F3" w:rsidDel="00D34719">
          <w:rPr>
            <w:rFonts w:ascii="Tahoma" w:hAnsi="Tahoma" w:cs="Tahoma"/>
            <w:szCs w:val="24"/>
          </w:rPr>
          <w:delText>паспорт: серия __</w:delText>
        </w:r>
        <w:r w:rsidR="00437911" w:rsidDel="00D34719">
          <w:rPr>
            <w:rFonts w:ascii="Tahoma" w:hAnsi="Tahoma" w:cs="Tahoma"/>
            <w:szCs w:val="24"/>
          </w:rPr>
          <w:delText>_</w:delText>
        </w:r>
        <w:r w:rsidRPr="00B206F3" w:rsidDel="00D34719">
          <w:rPr>
            <w:rFonts w:ascii="Tahoma" w:hAnsi="Tahoma" w:cs="Tahoma"/>
            <w:szCs w:val="24"/>
          </w:rPr>
          <w:delText>__ номер __</w:delText>
        </w:r>
        <w:r w:rsidR="00437911"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R="00437911"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C02224" w:rsidRPr="00B206F3" w:rsidDel="00D34719" w:rsidRDefault="00C02224">
      <w:pPr>
        <w:pStyle w:val="ConsPlusNonformat"/>
        <w:spacing w:line="276" w:lineRule="auto"/>
        <w:rPr>
          <w:del w:id="945" w:author="Виктория" w:date="2023-01-13T00:30:00Z"/>
          <w:rFonts w:ascii="Tahoma" w:hAnsi="Tahoma" w:cs="Tahoma"/>
          <w:szCs w:val="24"/>
        </w:rPr>
        <w:pPrChange w:id="946" w:author="Виктория" w:date="2023-01-13T00:30:00Z">
          <w:pPr>
            <w:pStyle w:val="ConsPlusNonformat"/>
            <w:spacing w:line="276" w:lineRule="auto"/>
            <w:jc w:val="both"/>
          </w:pPr>
        </w:pPrChange>
      </w:pPr>
      <w:del w:id="947"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FE0178" w:rsidDel="00D34719" w:rsidRDefault="00C02224">
      <w:pPr>
        <w:pStyle w:val="ConsPlusNonformat"/>
        <w:tabs>
          <w:tab w:val="left" w:pos="0"/>
        </w:tabs>
        <w:spacing w:line="276" w:lineRule="auto"/>
        <w:rPr>
          <w:del w:id="948" w:author="Виктория" w:date="2023-01-13T00:30:00Z"/>
          <w:rFonts w:ascii="Tahoma" w:hAnsi="Tahoma" w:cs="Tahoma"/>
          <w:sz w:val="16"/>
          <w:szCs w:val="16"/>
        </w:rPr>
        <w:pPrChange w:id="949" w:author="Виктория" w:date="2023-01-13T00:30:00Z">
          <w:pPr>
            <w:pStyle w:val="ConsPlusNonformat"/>
            <w:tabs>
              <w:tab w:val="left" w:pos="0"/>
            </w:tabs>
            <w:spacing w:line="276" w:lineRule="auto"/>
            <w:jc w:val="center"/>
          </w:pPr>
        </w:pPrChange>
      </w:pPr>
      <w:del w:id="950"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C02224" w:rsidRPr="00FE0178" w:rsidDel="00D34719" w:rsidRDefault="00C02224">
      <w:pPr>
        <w:pStyle w:val="ConsPlusNonformat"/>
        <w:tabs>
          <w:tab w:val="left" w:pos="0"/>
        </w:tabs>
        <w:spacing w:line="276" w:lineRule="auto"/>
        <w:rPr>
          <w:del w:id="951" w:author="Виктория" w:date="2023-01-13T00:30:00Z"/>
          <w:rFonts w:ascii="Tahoma" w:hAnsi="Tahoma" w:cs="Tahoma"/>
          <w:sz w:val="16"/>
          <w:szCs w:val="16"/>
        </w:rPr>
        <w:pPrChange w:id="952" w:author="Виктория" w:date="2023-01-13T00:30:00Z">
          <w:pPr>
            <w:pStyle w:val="ConsPlusNonformat"/>
            <w:tabs>
              <w:tab w:val="left" w:pos="0"/>
            </w:tabs>
            <w:spacing w:line="276" w:lineRule="auto"/>
            <w:jc w:val="center"/>
          </w:pPr>
        </w:pPrChange>
      </w:pPr>
      <w:del w:id="953" w:author="Виктория" w:date="2023-01-13T00:30:00Z">
        <w:r w:rsidRPr="00FE0178" w:rsidDel="00D34719">
          <w:rPr>
            <w:rFonts w:ascii="Tahoma" w:hAnsi="Tahoma" w:cs="Tahoma"/>
            <w:sz w:val="16"/>
            <w:szCs w:val="16"/>
          </w:rPr>
          <w:delText>сведения о дате выдачи и выдавшем органе)</w:delText>
        </w:r>
      </w:del>
    </w:p>
    <w:p w:rsidR="00C02224" w:rsidRPr="00B206F3" w:rsidDel="00D34719" w:rsidRDefault="00C02224">
      <w:pPr>
        <w:pStyle w:val="ConsPlusNonformat"/>
        <w:tabs>
          <w:tab w:val="left" w:pos="0"/>
        </w:tabs>
        <w:spacing w:line="276" w:lineRule="auto"/>
        <w:rPr>
          <w:del w:id="954" w:author="Виктория" w:date="2023-01-13T00:30:00Z"/>
          <w:rFonts w:ascii="Tahoma" w:hAnsi="Tahoma" w:cs="Tahoma"/>
          <w:szCs w:val="24"/>
        </w:rPr>
      </w:pPr>
      <w:del w:id="955" w:author="Виктория" w:date="2023-01-13T00:30:00Z">
        <w:r w:rsidRPr="00B206F3" w:rsidDel="00D34719">
          <w:rPr>
            <w:rFonts w:ascii="Tahoma" w:hAnsi="Tahoma" w:cs="Tahoma"/>
            <w:szCs w:val="24"/>
          </w:rPr>
          <w:delText>на основании ________________________________________________________________</w:delText>
        </w:r>
        <w:r w:rsidR="00437911" w:rsidDel="00D34719">
          <w:rPr>
            <w:rFonts w:ascii="Tahoma" w:hAnsi="Tahoma" w:cs="Tahoma"/>
            <w:szCs w:val="24"/>
          </w:rPr>
          <w:delText>____________________</w:delText>
        </w:r>
      </w:del>
    </w:p>
    <w:p w:rsidR="00C02224" w:rsidRPr="00FE0178" w:rsidDel="00D34719" w:rsidRDefault="00C02224">
      <w:pPr>
        <w:pStyle w:val="ConsPlusNonformat"/>
        <w:tabs>
          <w:tab w:val="left" w:pos="0"/>
        </w:tabs>
        <w:spacing w:line="276" w:lineRule="auto"/>
        <w:ind w:firstLine="540"/>
        <w:rPr>
          <w:del w:id="956" w:author="Виктория" w:date="2023-01-13T00:30:00Z"/>
          <w:rFonts w:ascii="Tahoma" w:hAnsi="Tahoma" w:cs="Tahoma"/>
          <w:sz w:val="16"/>
          <w:szCs w:val="16"/>
        </w:rPr>
        <w:pPrChange w:id="957" w:author="Виктория" w:date="2023-01-13T00:30:00Z">
          <w:pPr>
            <w:pStyle w:val="ConsPlusNonformat"/>
            <w:tabs>
              <w:tab w:val="left" w:pos="0"/>
            </w:tabs>
            <w:spacing w:line="276" w:lineRule="auto"/>
            <w:ind w:firstLine="540"/>
            <w:jc w:val="center"/>
          </w:pPr>
        </w:pPrChange>
      </w:pPr>
      <w:del w:id="958"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FE0178" w:rsidDel="00D34719" w:rsidRDefault="00C02224">
      <w:pPr>
        <w:spacing w:before="60" w:after="0" w:line="276" w:lineRule="auto"/>
        <w:rPr>
          <w:del w:id="959" w:author="Виктория" w:date="2023-01-13T00:30:00Z"/>
          <w:rFonts w:ascii="Tahoma" w:hAnsi="Tahoma" w:cs="Tahoma"/>
          <w:sz w:val="20"/>
          <w:szCs w:val="24"/>
        </w:rPr>
        <w:pPrChange w:id="960" w:author="Виктория" w:date="2023-01-13T00:30:00Z">
          <w:pPr>
            <w:spacing w:before="60" w:after="0" w:line="276" w:lineRule="auto"/>
            <w:jc w:val="both"/>
          </w:pPr>
        </w:pPrChange>
      </w:pPr>
      <w:del w:id="961" w:author="Виктория" w:date="2023-01-13T00:30:00Z">
        <w:r w:rsidRPr="00B206F3" w:rsidDel="00D34719">
          <w:rPr>
            <w:rFonts w:ascii="Tahoma" w:hAnsi="Tahoma" w:cs="Tahoma"/>
            <w:sz w:val="20"/>
            <w:szCs w:val="24"/>
          </w:rPr>
          <w:delText>в порядке ст. 9 Федерального закона от 27.07.2006 N 152-ФЗ «О  персональных  данных» (далее – ФЗ  «О  персональных  данных») с  целью  бронирования туристского продукта и исполнения  определенных сторонами условий  договора о реализации туристского продукта, а также для иных, указанных ниже целей, свободно, своей волей и в своих интересах даю  согласие оператору __________________________________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_________________________</w:delText>
        </w:r>
        <w:r w:rsidR="00FE0178" w:rsidDel="00D34719">
          <w:rPr>
            <w:rFonts w:ascii="Tahoma" w:hAnsi="Tahoma" w:cs="Tahoma"/>
            <w:sz w:val="20"/>
            <w:szCs w:val="24"/>
          </w:rPr>
          <w:delText>___________________</w:delText>
        </w:r>
        <w:r w:rsidRPr="00B206F3" w:rsidDel="00D34719">
          <w:rPr>
            <w:rFonts w:ascii="Tahoma" w:hAnsi="Tahoma" w:cs="Tahoma"/>
            <w:sz w:val="20"/>
            <w:szCs w:val="24"/>
          </w:rPr>
          <w:delText>______________________________________________________</w:delText>
        </w:r>
      </w:del>
    </w:p>
    <w:p w:rsidR="00FE0178" w:rsidDel="00D34719" w:rsidRDefault="00C02224">
      <w:pPr>
        <w:spacing w:before="60" w:after="0" w:line="276" w:lineRule="auto"/>
        <w:ind w:firstLine="539"/>
        <w:rPr>
          <w:del w:id="962" w:author="Виктория" w:date="2023-01-13T00:30:00Z"/>
          <w:rFonts w:ascii="Tahoma" w:hAnsi="Tahoma" w:cs="Tahoma"/>
          <w:sz w:val="20"/>
          <w:szCs w:val="24"/>
        </w:rPr>
        <w:pPrChange w:id="963" w:author="Виктория" w:date="2023-01-13T00:30:00Z">
          <w:pPr>
            <w:spacing w:before="60" w:after="0" w:line="276" w:lineRule="auto"/>
            <w:ind w:firstLine="539"/>
            <w:jc w:val="both"/>
          </w:pPr>
        </w:pPrChange>
      </w:pPr>
      <w:del w:id="964" w:author="Виктория" w:date="2023-01-13T00:30:00Z">
        <w:r w:rsidRPr="00B206F3" w:rsidDel="00D34719">
          <w:rPr>
            <w:rFonts w:ascii="Tahoma" w:hAnsi="Tahoma" w:cs="Tahoma"/>
            <w:sz w:val="20"/>
            <w:szCs w:val="24"/>
          </w:rPr>
          <w:delText>(</w:delText>
        </w:r>
        <w:r w:rsidRPr="00FE0178" w:rsidDel="00D34719">
          <w:rPr>
            <w:rFonts w:ascii="Tahoma" w:hAnsi="Tahoma" w:cs="Tahoma"/>
            <w:sz w:val="16"/>
            <w:szCs w:val="16"/>
          </w:rPr>
          <w:delText>Наименование ТУРОПЕРАТОРА, получающего персональные данные и адрес его места нахождения),</w:delText>
        </w:r>
        <w:r w:rsidRPr="00B206F3" w:rsidDel="00D34719">
          <w:rPr>
            <w:rFonts w:ascii="Tahoma" w:hAnsi="Tahoma" w:cs="Tahoma"/>
            <w:sz w:val="20"/>
            <w:szCs w:val="24"/>
          </w:rPr>
          <w:delText xml:space="preserve"> </w:delText>
        </w:r>
      </w:del>
    </w:p>
    <w:p w:rsidR="00C02224" w:rsidRPr="00B206F3" w:rsidDel="00D34719" w:rsidRDefault="00C02224">
      <w:pPr>
        <w:spacing w:before="60" w:after="0" w:line="240" w:lineRule="auto"/>
        <w:rPr>
          <w:del w:id="965" w:author="Виктория" w:date="2023-01-13T00:30:00Z"/>
          <w:rFonts w:ascii="Tahoma" w:hAnsi="Tahoma" w:cs="Tahoma"/>
          <w:sz w:val="20"/>
          <w:szCs w:val="24"/>
        </w:rPr>
        <w:pPrChange w:id="966" w:author="Виктория" w:date="2023-01-13T00:30:00Z">
          <w:pPr>
            <w:spacing w:before="60" w:after="0" w:line="240" w:lineRule="auto"/>
            <w:jc w:val="both"/>
          </w:pPr>
        </w:pPrChange>
      </w:pPr>
      <w:del w:id="967" w:author="Виктория" w:date="2023-01-13T00:30:00Z">
        <w:r w:rsidRPr="00B206F3" w:rsidDel="00D34719">
          <w:rPr>
            <w:rFonts w:ascii="Tahoma" w:hAnsi="Tahoma" w:cs="Tahoma"/>
            <w:sz w:val="20"/>
            <w:szCs w:val="24"/>
          </w:rPr>
          <w:delText>а также ТУРАГЕНТУ ____________________________________________(Наименование и адрес места нахождения), осуществляющему обработку персональных данных по поручению оператора, на  автоматизированную, а  также  без  использования  средств автоматизации обработку, в т.ч., но, не ограничиваясь, передачу (в т.ч. трансграничную передачу, в т.ч., но, не ограничиваясь, на трансграничную передачу персональных данных  на территории стран,  не обеспечивающих адекватную защиту персональных данных)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биометрические персональные данные, содержащиеся в заграничном паспорте Российской Федерации)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бронирования туристского продукта и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ООО ______________</w:delText>
        </w:r>
        <w:r w:rsidR="00FE0178" w:rsidDel="00D34719">
          <w:rPr>
            <w:rFonts w:ascii="Tahoma" w:hAnsi="Tahoma" w:cs="Tahoma"/>
            <w:sz w:val="20"/>
            <w:szCs w:val="24"/>
          </w:rPr>
          <w:delText>____________</w:delText>
        </w:r>
        <w:r w:rsidRPr="00B206F3" w:rsidDel="00D34719">
          <w:rPr>
            <w:rFonts w:ascii="Tahoma" w:hAnsi="Tahoma" w:cs="Tahoma"/>
            <w:sz w:val="20"/>
            <w:szCs w:val="24"/>
          </w:rPr>
          <w:delText>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(Наименование и адрес места нахождения ТУРОПЕРАТОРА), его партнерами, а также иными третьими лицами, непосредственно оказывающими услуги, входящие в реализуемый туристский продукт: иностранному туроператору, перевозчикам, отелям, консульским службам и т.п., в целях бронирования услуг и реализации приобретаемого туристского продукта, использовать  все   нижеперечисленные  данные  для:</w:delText>
        </w:r>
      </w:del>
    </w:p>
    <w:p w:rsidR="00C02224" w:rsidRPr="00B206F3" w:rsidDel="00D34719" w:rsidRDefault="00C02224">
      <w:pPr>
        <w:pStyle w:val="ConsPlusNonformat"/>
        <w:numPr>
          <w:ilvl w:val="0"/>
          <w:numId w:val="1"/>
        </w:numPr>
        <w:tabs>
          <w:tab w:val="left" w:pos="0"/>
        </w:tabs>
        <w:spacing w:line="276" w:lineRule="auto"/>
        <w:ind w:left="0" w:firstLine="540"/>
        <w:rPr>
          <w:del w:id="968" w:author="Виктория" w:date="2023-01-13T00:30:00Z"/>
          <w:rFonts w:ascii="Tahoma" w:hAnsi="Tahoma" w:cs="Tahoma"/>
          <w:szCs w:val="24"/>
        </w:rPr>
        <w:pPrChange w:id="969" w:author="Виктория" w:date="2023-01-13T00:30:00Z">
          <w:pPr>
            <w:pStyle w:val="ConsPlusNonformat"/>
            <w:numPr>
              <w:numId w:val="1"/>
            </w:numPr>
            <w:tabs>
              <w:tab w:val="left" w:pos="0"/>
              <w:tab w:val="num" w:pos="840"/>
            </w:tabs>
            <w:spacing w:line="276" w:lineRule="auto"/>
            <w:ind w:left="840" w:firstLine="540"/>
            <w:jc w:val="both"/>
          </w:pPr>
        </w:pPrChange>
      </w:pPr>
      <w:del w:id="970" w:author="Виктория" w:date="2023-01-13T00:30:00Z">
        <w:r w:rsidRPr="00B206F3" w:rsidDel="00D34719">
          <w:rPr>
            <w:rFonts w:ascii="Tahoma" w:hAnsi="Tahoma" w:cs="Tahoma"/>
            <w:szCs w:val="24"/>
          </w:rPr>
          <w:delText>бронирования туристского продукта;</w:delText>
        </w:r>
      </w:del>
    </w:p>
    <w:p w:rsidR="00C02224" w:rsidRPr="00B206F3" w:rsidDel="00D34719" w:rsidRDefault="00C02224">
      <w:pPr>
        <w:pStyle w:val="ConsPlusNonformat"/>
        <w:numPr>
          <w:ilvl w:val="0"/>
          <w:numId w:val="1"/>
        </w:numPr>
        <w:tabs>
          <w:tab w:val="left" w:pos="0"/>
        </w:tabs>
        <w:spacing w:line="276" w:lineRule="auto"/>
        <w:ind w:left="0" w:firstLine="540"/>
        <w:rPr>
          <w:del w:id="971" w:author="Виктория" w:date="2023-01-13T00:30:00Z"/>
          <w:rFonts w:ascii="Tahoma" w:hAnsi="Tahoma" w:cs="Tahoma"/>
          <w:szCs w:val="24"/>
        </w:rPr>
        <w:pPrChange w:id="972" w:author="Виктория" w:date="2023-01-13T00:30:00Z">
          <w:pPr>
            <w:pStyle w:val="ConsPlusNonformat"/>
            <w:numPr>
              <w:numId w:val="1"/>
            </w:numPr>
            <w:tabs>
              <w:tab w:val="left" w:pos="0"/>
              <w:tab w:val="num" w:pos="840"/>
            </w:tabs>
            <w:spacing w:line="276" w:lineRule="auto"/>
            <w:ind w:left="840" w:firstLine="540"/>
            <w:jc w:val="both"/>
          </w:pPr>
        </w:pPrChange>
      </w:pPr>
      <w:del w:id="973" w:author="Виктория" w:date="2023-01-13T00:30:00Z">
        <w:r w:rsidRPr="00B206F3" w:rsidDel="00D34719">
          <w:rPr>
            <w:rFonts w:ascii="Tahoma" w:hAnsi="Tahoma" w:cs="Tahoma"/>
            <w:szCs w:val="24"/>
          </w:rPr>
          <w:delText xml:space="preserve">заключения и исполнения договоров по оказанию услуг, входящих в состав туристского продукта; </w:delText>
        </w:r>
      </w:del>
    </w:p>
    <w:p w:rsidR="00C02224" w:rsidRPr="00B206F3" w:rsidDel="00D34719" w:rsidRDefault="00C02224">
      <w:pPr>
        <w:pStyle w:val="ConsPlusNonformat"/>
        <w:numPr>
          <w:ilvl w:val="0"/>
          <w:numId w:val="1"/>
        </w:numPr>
        <w:tabs>
          <w:tab w:val="left" w:pos="0"/>
        </w:tabs>
        <w:spacing w:line="276" w:lineRule="auto"/>
        <w:ind w:left="0" w:firstLine="540"/>
        <w:rPr>
          <w:del w:id="974" w:author="Виктория" w:date="2023-01-13T00:30:00Z"/>
          <w:rFonts w:ascii="Tahoma" w:hAnsi="Tahoma" w:cs="Tahoma"/>
          <w:iCs/>
          <w:szCs w:val="24"/>
        </w:rPr>
        <w:pPrChange w:id="975" w:author="Виктория" w:date="2023-01-13T00:30:00Z">
          <w:pPr>
            <w:pStyle w:val="ConsPlusNonformat"/>
            <w:numPr>
              <w:numId w:val="1"/>
            </w:numPr>
            <w:tabs>
              <w:tab w:val="left" w:pos="0"/>
              <w:tab w:val="num" w:pos="840"/>
            </w:tabs>
            <w:spacing w:line="276" w:lineRule="auto"/>
            <w:ind w:left="840" w:firstLine="540"/>
            <w:jc w:val="both"/>
          </w:pPr>
        </w:pPrChange>
      </w:pPr>
      <w:del w:id="976" w:author="Виктория" w:date="2023-01-13T00:30:00Z">
        <w:r w:rsidRPr="00B206F3" w:rsidDel="00D34719">
          <w:rPr>
            <w:rFonts w:ascii="Tahoma" w:hAnsi="Tahoma" w:cs="Tahoma"/>
            <w:szCs w:val="24"/>
          </w:rPr>
          <w:delText xml:space="preserve"> совершения иных фактических действий, связанных с оказанием услуг, входящих в состав туристского продукта.</w:delText>
        </w:r>
      </w:del>
    </w:p>
    <w:p w:rsidR="00C02224" w:rsidRPr="00B206F3" w:rsidDel="00D34719" w:rsidRDefault="00C02224">
      <w:pPr>
        <w:tabs>
          <w:tab w:val="left" w:pos="0"/>
        </w:tabs>
        <w:spacing w:after="0" w:line="276" w:lineRule="auto"/>
        <w:ind w:firstLine="540"/>
        <w:rPr>
          <w:del w:id="977" w:author="Виктория" w:date="2023-01-13T00:30:00Z"/>
          <w:rFonts w:ascii="Tahoma" w:hAnsi="Tahoma" w:cs="Tahoma"/>
          <w:sz w:val="20"/>
          <w:szCs w:val="24"/>
        </w:rPr>
        <w:pPrChange w:id="978" w:author="Виктория" w:date="2023-01-13T00:30:00Z">
          <w:pPr>
            <w:tabs>
              <w:tab w:val="left" w:pos="0"/>
            </w:tabs>
            <w:spacing w:after="0" w:line="276" w:lineRule="auto"/>
            <w:ind w:firstLine="540"/>
            <w:jc w:val="both"/>
          </w:pPr>
        </w:pPrChange>
      </w:pPr>
      <w:del w:id="979" w:author="Виктория" w:date="2023-01-13T00:30:00Z">
        <w:r w:rsidRPr="00B206F3" w:rsidDel="00D34719">
          <w:rPr>
            <w:rFonts w:ascii="Tahoma" w:hAnsi="Tahoma" w:cs="Tahoma"/>
            <w:sz w:val="20"/>
            <w:szCs w:val="24"/>
          </w:rPr>
          <w:delText>Настоящее согласие может быть отозвано мной в письменной форме.</w:delText>
        </w:r>
      </w:del>
    </w:p>
    <w:p w:rsidR="00C02224" w:rsidRPr="00B206F3" w:rsidDel="00D34719" w:rsidRDefault="00C02224">
      <w:pPr>
        <w:pStyle w:val="ConsPlusNonformat"/>
        <w:tabs>
          <w:tab w:val="left" w:pos="0"/>
        </w:tabs>
        <w:spacing w:line="276" w:lineRule="auto"/>
        <w:ind w:firstLine="540"/>
        <w:rPr>
          <w:del w:id="980" w:author="Виктория" w:date="2023-01-13T00:30:00Z"/>
          <w:rFonts w:ascii="Tahoma" w:hAnsi="Tahoma" w:cs="Tahoma"/>
          <w:szCs w:val="24"/>
        </w:rPr>
        <w:pPrChange w:id="981" w:author="Виктория" w:date="2023-01-13T00:30:00Z">
          <w:pPr>
            <w:pStyle w:val="ConsPlusNonformat"/>
            <w:tabs>
              <w:tab w:val="left" w:pos="0"/>
            </w:tabs>
            <w:spacing w:line="276" w:lineRule="auto"/>
            <w:ind w:firstLine="540"/>
            <w:jc w:val="both"/>
          </w:pPr>
        </w:pPrChange>
      </w:pPr>
      <w:del w:id="982" w:author="Виктория" w:date="2023-01-13T00:30:00Z">
        <w:r w:rsidRPr="00B206F3" w:rsidDel="00D34719">
          <w:rPr>
            <w:rFonts w:ascii="Tahoma" w:hAnsi="Tahoma" w:cs="Tahoma"/>
            <w:szCs w:val="24"/>
          </w:rPr>
          <w:delText>Настоящее согласие действует до даты его отзыва мною путем направления</w:delText>
        </w:r>
      </w:del>
    </w:p>
    <w:p w:rsidR="00437911" w:rsidDel="00D34719" w:rsidRDefault="00C02224">
      <w:pPr>
        <w:pStyle w:val="ConsPlusNonformat"/>
        <w:spacing w:line="276" w:lineRule="auto"/>
        <w:rPr>
          <w:del w:id="983" w:author="Виктория" w:date="2023-01-13T00:30:00Z"/>
          <w:rFonts w:ascii="Tahoma" w:hAnsi="Tahoma" w:cs="Tahoma"/>
          <w:szCs w:val="24"/>
        </w:rPr>
        <w:pPrChange w:id="984" w:author="Виктория" w:date="2023-01-13T00:30:00Z">
          <w:pPr>
            <w:pStyle w:val="ConsPlusNonformat"/>
            <w:spacing w:line="276" w:lineRule="auto"/>
            <w:jc w:val="center"/>
          </w:pPr>
        </w:pPrChange>
      </w:pPr>
      <w:del w:id="985"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C02224" w:rsidRPr="00B206F3" w:rsidDel="00D34719" w:rsidRDefault="00C02224">
      <w:pPr>
        <w:pStyle w:val="ConsPlusNonformat"/>
        <w:spacing w:line="276" w:lineRule="auto"/>
        <w:rPr>
          <w:del w:id="986" w:author="Виктория" w:date="2023-01-13T00:30:00Z"/>
          <w:rFonts w:ascii="Tahoma" w:hAnsi="Tahoma" w:cs="Tahoma"/>
          <w:szCs w:val="24"/>
        </w:rPr>
        <w:pPrChange w:id="987" w:author="Виктория" w:date="2023-01-13T00:30:00Z">
          <w:pPr>
            <w:pStyle w:val="ConsPlusNonformat"/>
            <w:spacing w:line="276" w:lineRule="auto"/>
            <w:jc w:val="center"/>
          </w:pPr>
        </w:pPrChange>
      </w:pPr>
      <w:del w:id="988" w:author="Виктория" w:date="2023-01-13T00:30:00Z">
        <w:r w:rsidRPr="00B206F3" w:rsidDel="00D34719">
          <w:rPr>
            <w:rFonts w:ascii="Tahoma" w:hAnsi="Tahoma" w:cs="Tahoma"/>
            <w:szCs w:val="24"/>
          </w:rPr>
          <w:delText>(название ТУРАГЕНТА, юридический адрес)</w:delText>
        </w:r>
      </w:del>
    </w:p>
    <w:p w:rsidR="00C02224" w:rsidRPr="00B206F3" w:rsidDel="00D34719" w:rsidRDefault="00C02224">
      <w:pPr>
        <w:spacing w:after="0" w:line="276" w:lineRule="auto"/>
        <w:rPr>
          <w:del w:id="989" w:author="Виктория" w:date="2023-01-13T00:30:00Z"/>
          <w:rFonts w:ascii="Tahoma" w:hAnsi="Tahoma" w:cs="Tahoma"/>
          <w:sz w:val="20"/>
          <w:szCs w:val="24"/>
        </w:rPr>
        <w:pPrChange w:id="990" w:author="Виктория" w:date="2023-01-13T00:30:00Z">
          <w:pPr>
            <w:spacing w:after="0" w:line="276" w:lineRule="auto"/>
            <w:jc w:val="both"/>
          </w:pPr>
        </w:pPrChange>
      </w:pPr>
      <w:del w:id="991" w:author="Виктория" w:date="2023-01-13T00:30:00Z">
        <w:r w:rsidRPr="00B206F3" w:rsidDel="00D34719">
          <w:rPr>
            <w:rFonts w:ascii="Tahoma" w:hAnsi="Tahoma" w:cs="Tahoma"/>
            <w:sz w:val="20"/>
            <w:szCs w:val="24"/>
          </w:rPr>
          <w:delText>письменного сообщения об указанном отзыве в произвольной форме, если иное не установлено законодательством Российской Федерации.</w:delText>
        </w:r>
      </w:del>
    </w:p>
    <w:p w:rsidR="00C02224" w:rsidRPr="00B206F3" w:rsidDel="00D34719" w:rsidRDefault="00C02224">
      <w:pPr>
        <w:spacing w:after="0" w:line="276" w:lineRule="auto"/>
        <w:ind w:firstLine="539"/>
        <w:rPr>
          <w:del w:id="992" w:author="Виктория" w:date="2023-01-13T00:30:00Z"/>
          <w:rFonts w:ascii="Tahoma" w:hAnsi="Tahoma" w:cs="Tahoma"/>
          <w:sz w:val="20"/>
          <w:szCs w:val="24"/>
        </w:rPr>
        <w:pPrChange w:id="993" w:author="Виктория" w:date="2023-01-13T00:30:00Z">
          <w:pPr>
            <w:spacing w:after="0" w:line="276" w:lineRule="auto"/>
            <w:ind w:firstLine="539"/>
            <w:jc w:val="both"/>
          </w:pPr>
        </w:pPrChange>
      </w:pPr>
      <w:del w:id="994" w:author="Виктория" w:date="2023-01-13T00:30:00Z">
        <w:r w:rsidRPr="00B206F3" w:rsidDel="00D34719">
          <w:rPr>
            <w:rFonts w:ascii="Tahoma" w:hAnsi="Tahoma" w:cs="Tahoma"/>
            <w:sz w:val="20"/>
            <w:szCs w:val="24"/>
          </w:rPr>
          <w:delText xml:space="preserve">Настоящим также подтверждаю, что я ознакомлен (а) с правами субъектов персональных данных, закрепленными в главе 3 ФЗ «О персональных данных».  </w:delText>
        </w:r>
      </w:del>
    </w:p>
    <w:p w:rsidR="00C02224" w:rsidRPr="00B206F3" w:rsidDel="00D34719" w:rsidRDefault="00C02224">
      <w:pPr>
        <w:spacing w:after="0" w:line="276" w:lineRule="auto"/>
        <w:rPr>
          <w:del w:id="995" w:author="Виктория" w:date="2023-01-13T00:30:00Z"/>
          <w:rFonts w:ascii="Tahoma" w:hAnsi="Tahoma" w:cs="Tahoma"/>
          <w:sz w:val="20"/>
          <w:szCs w:val="24"/>
        </w:rPr>
        <w:pPrChange w:id="996" w:author="Виктория" w:date="2023-01-13T00:30:00Z">
          <w:pPr>
            <w:spacing w:after="0" w:line="276" w:lineRule="auto"/>
            <w:jc w:val="both"/>
          </w:pPr>
        </w:pPrChange>
      </w:pPr>
    </w:p>
    <w:p w:rsidR="00437911" w:rsidRPr="00B206F3" w:rsidDel="00D34719" w:rsidRDefault="00437911">
      <w:pPr>
        <w:tabs>
          <w:tab w:val="left" w:pos="0"/>
        </w:tabs>
        <w:spacing w:after="0" w:line="276" w:lineRule="auto"/>
        <w:rPr>
          <w:del w:id="997" w:author="Виктория" w:date="2023-01-13T00:30:00Z"/>
          <w:rFonts w:ascii="Tahoma" w:eastAsia="Times New Roman" w:hAnsi="Tahoma" w:cs="Tahoma"/>
          <w:sz w:val="20"/>
          <w:szCs w:val="24"/>
        </w:rPr>
      </w:pPr>
      <w:del w:id="998" w:author="Виктория" w:date="2023-01-13T00:30:00Z">
        <w:r w:rsidDel="00D34719">
          <w:rPr>
            <w:rFonts w:ascii="Tahoma" w:hAnsi="Tahoma" w:cs="Tahoma"/>
            <w:sz w:val="20"/>
            <w:szCs w:val="24"/>
          </w:rPr>
          <w:delText xml:space="preserve">________ ____________________ </w:delText>
        </w:r>
        <w:r w:rsidRPr="00B206F3" w:rsidDel="00D34719">
          <w:rPr>
            <w:rFonts w:ascii="Tahoma" w:hAnsi="Tahoma" w:cs="Tahoma"/>
            <w:sz w:val="20"/>
            <w:szCs w:val="24"/>
          </w:rPr>
          <w:delText>20</w:delText>
        </w:r>
        <w:r w:rsidDel="00D34719">
          <w:rPr>
            <w:rFonts w:ascii="Tahoma" w:hAnsi="Tahoma" w:cs="Tahoma"/>
            <w:sz w:val="20"/>
            <w:szCs w:val="24"/>
          </w:rPr>
          <w:delText xml:space="preserve"> __________ </w:delText>
        </w:r>
        <w:r w:rsidRPr="00B206F3" w:rsidDel="00D34719">
          <w:rPr>
            <w:rFonts w:ascii="Tahoma" w:hAnsi="Tahoma" w:cs="Tahoma"/>
            <w:sz w:val="20"/>
            <w:szCs w:val="24"/>
          </w:rPr>
          <w:delText>г.</w:delText>
        </w:r>
        <w:r w:rsidRPr="00B206F3" w:rsidDel="00D34719">
          <w:rPr>
            <w:rFonts w:ascii="Tahoma" w:eastAsia="Times New Roman" w:hAnsi="Tahoma" w:cs="Tahoma"/>
            <w:sz w:val="20"/>
            <w:szCs w:val="24"/>
          </w:rPr>
          <w:tab/>
        </w:r>
        <w:r w:rsidDel="00D34719">
          <w:rPr>
            <w:rFonts w:ascii="Tahoma" w:eastAsia="Times New Roman" w:hAnsi="Tahoma" w:cs="Tahoma"/>
            <w:sz w:val="20"/>
            <w:szCs w:val="24"/>
          </w:rPr>
          <w:delText>_____________________ ___________________________</w:delText>
        </w:r>
      </w:del>
    </w:p>
    <w:p w:rsidR="00437911" w:rsidRPr="00B206F3" w:rsidDel="00D34719" w:rsidRDefault="00437911">
      <w:pPr>
        <w:tabs>
          <w:tab w:val="left" w:pos="0"/>
        </w:tabs>
        <w:spacing w:after="0" w:line="276" w:lineRule="auto"/>
        <w:rPr>
          <w:del w:id="999" w:author="Виктория" w:date="2023-01-13T00:30:00Z"/>
          <w:rFonts w:ascii="Tahoma" w:eastAsia="Times New Roman" w:hAnsi="Tahoma" w:cs="Tahoma"/>
          <w:sz w:val="20"/>
          <w:szCs w:val="24"/>
        </w:rPr>
      </w:pPr>
      <w:del w:id="1000" w:author="Виктория" w:date="2023-01-13T00:30:00Z">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(подпись)</w:delText>
        </w:r>
        <w:r w:rsidRPr="00B206F3" w:rsidDel="00D34719">
          <w:rPr>
            <w:rFonts w:ascii="Tahoma" w:eastAsia="Times New Roman" w:hAnsi="Tahoma" w:cs="Tahoma"/>
            <w:sz w:val="20"/>
            <w:szCs w:val="24"/>
          </w:rPr>
          <w:tab/>
        </w:r>
        <w:r w:rsidRPr="00B206F3"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(Ф.И.О.)</w:delText>
        </w:r>
      </w:del>
    </w:p>
    <w:p w:rsidR="00C02224" w:rsidRPr="00B206F3" w:rsidDel="00D34719" w:rsidRDefault="00C02224">
      <w:pPr>
        <w:spacing w:after="0" w:line="276" w:lineRule="auto"/>
        <w:rPr>
          <w:del w:id="1001" w:author="Виктория" w:date="2023-01-13T00:30:00Z"/>
          <w:rFonts w:ascii="Tahoma" w:eastAsia="Times New Roman" w:hAnsi="Tahoma" w:cs="Tahoma"/>
          <w:sz w:val="20"/>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253"/>
      </w:tblGrid>
      <w:tr w:rsidR="00D4135F" w:rsidRPr="00B206F3" w:rsidDel="00D34719" w:rsidTr="002F373C">
        <w:trPr>
          <w:trHeight w:val="454"/>
          <w:del w:id="1002" w:author="Виктория" w:date="2023-01-13T00:30:00Z"/>
        </w:trPr>
        <w:tc>
          <w:tcPr>
            <w:tcW w:w="4819" w:type="dxa"/>
            <w:vMerge w:val="restart"/>
            <w:tcBorders>
              <w:top w:val="single" w:sz="4" w:space="0" w:color="auto"/>
              <w:left w:val="single" w:sz="4" w:space="0" w:color="auto"/>
              <w:right w:val="single" w:sz="4" w:space="0" w:color="auto"/>
            </w:tcBorders>
          </w:tcPr>
          <w:p w:rsidR="00D4135F" w:rsidDel="00D34719" w:rsidRDefault="00D4135F">
            <w:pPr>
              <w:spacing w:after="0" w:line="276" w:lineRule="auto"/>
              <w:outlineLvl w:val="0"/>
              <w:rPr>
                <w:del w:id="1003" w:author="Виктория" w:date="2023-01-13T00:30:00Z"/>
                <w:rFonts w:ascii="Tahoma" w:hAnsi="Tahoma" w:cs="Tahoma"/>
                <w:b/>
                <w:spacing w:val="-4"/>
                <w:kern w:val="16"/>
                <w:position w:val="2"/>
                <w:sz w:val="20"/>
                <w:szCs w:val="24"/>
              </w:rPr>
            </w:pPr>
            <w:del w:id="1004" w:author="Виктория" w:date="2023-01-13T00:30:00Z">
              <w:r w:rsidRPr="00B206F3" w:rsidDel="00D34719">
                <w:rPr>
                  <w:rFonts w:ascii="Tahoma" w:hAnsi="Tahoma" w:cs="Tahoma"/>
                  <w:b/>
                  <w:spacing w:val="-4"/>
                  <w:kern w:val="16"/>
                  <w:position w:val="2"/>
                  <w:sz w:val="20"/>
                  <w:szCs w:val="24"/>
                </w:rPr>
                <w:delText>ТУРАГЕНТ:</w:delText>
              </w:r>
            </w:del>
          </w:p>
          <w:p w:rsidR="00D4135F" w:rsidRPr="00B206F3" w:rsidDel="00D34719" w:rsidRDefault="00D4135F">
            <w:pPr>
              <w:spacing w:after="0" w:line="276" w:lineRule="auto"/>
              <w:outlineLvl w:val="0"/>
              <w:rPr>
                <w:del w:id="1005"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06" w:author="Виктория" w:date="2023-01-13T00:30:00Z"/>
                <w:rFonts w:ascii="Tahoma" w:hAnsi="Tahoma" w:cs="Tahoma"/>
                <w:spacing w:val="-4"/>
                <w:kern w:val="16"/>
                <w:position w:val="2"/>
                <w:sz w:val="20"/>
                <w:szCs w:val="24"/>
              </w:rPr>
            </w:pPr>
            <w:del w:id="1007" w:author="Виктория" w:date="2023-01-13T00:30: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4135F" w:rsidRPr="00B206F3" w:rsidDel="00D34719" w:rsidRDefault="00D4135F">
            <w:pPr>
              <w:spacing w:after="0" w:line="276" w:lineRule="auto"/>
              <w:outlineLvl w:val="0"/>
              <w:rPr>
                <w:del w:id="1008"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09" w:author="Виктория" w:date="2023-01-13T00:30:00Z"/>
                <w:rFonts w:ascii="Tahoma" w:hAnsi="Tahoma" w:cs="Tahoma"/>
                <w:spacing w:val="-4"/>
                <w:kern w:val="16"/>
                <w:position w:val="2"/>
                <w:sz w:val="20"/>
                <w:szCs w:val="24"/>
              </w:rPr>
            </w:pPr>
            <w:del w:id="1010" w:author="Виктория" w:date="2023-01-13T00:30: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4135F" w:rsidDel="00D34719" w:rsidRDefault="00D4135F">
            <w:pPr>
              <w:spacing w:after="0" w:line="276" w:lineRule="auto"/>
              <w:outlineLvl w:val="0"/>
              <w:rPr>
                <w:del w:id="1011"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12" w:author="Виктория" w:date="2023-01-13T00:30:00Z"/>
                <w:rFonts w:ascii="Tahoma" w:hAnsi="Tahoma" w:cs="Tahoma"/>
                <w:spacing w:val="-4"/>
                <w:kern w:val="16"/>
                <w:position w:val="2"/>
                <w:sz w:val="20"/>
                <w:szCs w:val="24"/>
              </w:rPr>
            </w:pPr>
            <w:del w:id="1013" w:author="Виктория" w:date="2023-01-13T00:30: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4135F" w:rsidDel="00D34719" w:rsidRDefault="00D4135F">
            <w:pPr>
              <w:spacing w:after="0" w:line="276" w:lineRule="auto"/>
              <w:outlineLvl w:val="0"/>
              <w:rPr>
                <w:del w:id="1014" w:author="Виктория" w:date="2023-01-13T00:30:00Z"/>
                <w:rFonts w:ascii="Tahoma" w:hAnsi="Tahoma" w:cs="Tahoma"/>
                <w:spacing w:val="-4"/>
                <w:kern w:val="16"/>
                <w:position w:val="2"/>
                <w:sz w:val="20"/>
                <w:szCs w:val="24"/>
              </w:rPr>
            </w:pPr>
          </w:p>
          <w:p w:rsidR="00D4135F" w:rsidRPr="00B206F3" w:rsidDel="00D34719" w:rsidRDefault="00D4135F">
            <w:pPr>
              <w:spacing w:after="0" w:line="276" w:lineRule="auto"/>
              <w:outlineLvl w:val="0"/>
              <w:rPr>
                <w:del w:id="1015" w:author="Виктория" w:date="2023-01-13T00:30:00Z"/>
                <w:rFonts w:ascii="Tahoma" w:hAnsi="Tahoma" w:cs="Tahoma"/>
                <w:spacing w:val="-4"/>
                <w:kern w:val="16"/>
                <w:position w:val="2"/>
                <w:sz w:val="20"/>
                <w:szCs w:val="24"/>
              </w:rPr>
            </w:pPr>
          </w:p>
          <w:p w:rsidR="00D4135F" w:rsidRPr="00B206F3" w:rsidDel="00D34719" w:rsidRDefault="00D4135F">
            <w:pPr>
              <w:autoSpaceDE w:val="0"/>
              <w:autoSpaceDN w:val="0"/>
              <w:adjustRightInd w:val="0"/>
              <w:spacing w:after="0" w:line="276" w:lineRule="auto"/>
              <w:ind w:firstLine="540"/>
              <w:rPr>
                <w:del w:id="1016" w:author="Виктория" w:date="2023-01-13T00:30:00Z"/>
                <w:rFonts w:ascii="Tahoma" w:hAnsi="Tahoma" w:cs="Tahoma"/>
                <w:b/>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Del="00D34719" w:rsidRDefault="00D4135F">
            <w:pPr>
              <w:spacing w:after="0" w:line="276" w:lineRule="auto"/>
              <w:outlineLvl w:val="0"/>
              <w:rPr>
                <w:del w:id="1017" w:author="Виктория" w:date="2023-01-13T00:30:00Z"/>
                <w:rFonts w:ascii="Tahoma" w:hAnsi="Tahoma" w:cs="Tahoma"/>
                <w:b/>
                <w:spacing w:val="-4"/>
                <w:kern w:val="16"/>
                <w:position w:val="2"/>
                <w:sz w:val="20"/>
                <w:szCs w:val="24"/>
              </w:rPr>
            </w:pPr>
            <w:del w:id="1018" w:author="Виктория" w:date="2023-01-13T00:30:00Z">
              <w:r w:rsidRPr="00B206F3" w:rsidDel="00D34719">
                <w:rPr>
                  <w:rFonts w:ascii="Tahoma" w:hAnsi="Tahoma" w:cs="Tahoma"/>
                  <w:b/>
                  <w:spacing w:val="-4"/>
                  <w:kern w:val="16"/>
                  <w:position w:val="2"/>
                  <w:sz w:val="20"/>
                  <w:szCs w:val="24"/>
                </w:rPr>
                <w:delText xml:space="preserve">ЗАКАЗЧИК </w:delText>
              </w:r>
            </w:del>
          </w:p>
          <w:p w:rsidR="00D4135F" w:rsidDel="00D34719" w:rsidRDefault="00D4135F">
            <w:pPr>
              <w:spacing w:after="0" w:line="276" w:lineRule="auto"/>
              <w:outlineLvl w:val="0"/>
              <w:rPr>
                <w:del w:id="1019"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20" w:author="Виктория" w:date="2023-01-13T00:30:00Z"/>
                <w:rFonts w:ascii="Tahoma" w:hAnsi="Tahoma" w:cs="Tahoma"/>
                <w:b/>
                <w:spacing w:val="-4"/>
                <w:kern w:val="16"/>
                <w:position w:val="2"/>
                <w:sz w:val="20"/>
                <w:szCs w:val="24"/>
              </w:rPr>
            </w:pPr>
            <w:del w:id="1021" w:author="Виктория" w:date="2023-01-13T00:30: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4135F" w:rsidRPr="00B206F3" w:rsidDel="00D34719" w:rsidRDefault="00D4135F">
            <w:pPr>
              <w:spacing w:after="0" w:line="276" w:lineRule="auto"/>
              <w:outlineLvl w:val="0"/>
              <w:rPr>
                <w:del w:id="1022" w:author="Виктория" w:date="2023-01-13T00:30:00Z"/>
                <w:rFonts w:ascii="Tahoma" w:hAnsi="Tahoma" w:cs="Tahoma"/>
                <w:b/>
                <w:spacing w:val="-4"/>
                <w:kern w:val="16"/>
                <w:position w:val="2"/>
                <w:sz w:val="20"/>
                <w:szCs w:val="24"/>
              </w:rPr>
            </w:pPr>
          </w:p>
        </w:tc>
      </w:tr>
      <w:tr w:rsidR="00D4135F" w:rsidRPr="00B206F3" w:rsidDel="00D34719" w:rsidTr="002F373C">
        <w:trPr>
          <w:trHeight w:val="567"/>
          <w:del w:id="1023"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24"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25" w:author="Виктория" w:date="2023-01-13T00:30:00Z"/>
                <w:rFonts w:ascii="Tahoma" w:hAnsi="Tahoma" w:cs="Tahoma"/>
                <w:spacing w:val="-4"/>
                <w:kern w:val="16"/>
                <w:position w:val="2"/>
                <w:sz w:val="20"/>
                <w:szCs w:val="24"/>
              </w:rPr>
            </w:pPr>
            <w:del w:id="1026" w:author="Виктория" w:date="2023-01-13T00:30:00Z">
              <w:r w:rsidRPr="00B206F3" w:rsidDel="00D34719">
                <w:rPr>
                  <w:rFonts w:ascii="Tahoma" w:hAnsi="Tahoma" w:cs="Tahoma"/>
                  <w:spacing w:val="-4"/>
                  <w:kern w:val="16"/>
                  <w:position w:val="2"/>
                  <w:sz w:val="20"/>
                  <w:szCs w:val="24"/>
                </w:rPr>
                <w:delText>Адрес:</w:delText>
              </w:r>
            </w:del>
          </w:p>
        </w:tc>
      </w:tr>
      <w:tr w:rsidR="00D4135F" w:rsidRPr="00B206F3" w:rsidDel="00D34719" w:rsidTr="002F373C">
        <w:trPr>
          <w:trHeight w:val="567"/>
          <w:del w:id="1027"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pStyle w:val="ac"/>
              <w:tabs>
                <w:tab w:val="left" w:pos="993"/>
              </w:tabs>
              <w:spacing w:line="276" w:lineRule="auto"/>
              <w:ind w:right="0"/>
              <w:jc w:val="left"/>
              <w:outlineLvl w:val="0"/>
              <w:rPr>
                <w:del w:id="1028" w:author="Виктория" w:date="2023-01-13T00:30:00Z"/>
                <w:rFonts w:ascii="Tahoma" w:hAnsi="Tahoma" w:cs="Tahoma"/>
                <w:b w:val="0"/>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29" w:author="Виктория" w:date="2023-01-13T00:30:00Z"/>
                <w:rFonts w:ascii="Tahoma" w:hAnsi="Tahoma" w:cs="Tahoma"/>
                <w:spacing w:val="-4"/>
                <w:kern w:val="16"/>
                <w:position w:val="2"/>
                <w:sz w:val="20"/>
                <w:szCs w:val="24"/>
              </w:rPr>
            </w:pPr>
            <w:del w:id="1030" w:author="Виктория" w:date="2023-01-13T00:30:00Z">
              <w:r w:rsidRPr="00B206F3" w:rsidDel="00D34719">
                <w:rPr>
                  <w:rFonts w:ascii="Tahoma" w:hAnsi="Tahoma" w:cs="Tahoma"/>
                  <w:spacing w:val="-4"/>
                  <w:kern w:val="16"/>
                  <w:position w:val="2"/>
                  <w:sz w:val="20"/>
                  <w:szCs w:val="24"/>
                </w:rPr>
                <w:delText>Паспорт:</w:delText>
              </w:r>
            </w:del>
          </w:p>
        </w:tc>
      </w:tr>
      <w:tr w:rsidR="00D4135F" w:rsidRPr="00B206F3" w:rsidDel="00D34719" w:rsidTr="002F373C">
        <w:trPr>
          <w:trHeight w:val="567"/>
          <w:del w:id="1031"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32"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tcBorders>
            <w:vAlign w:val="center"/>
          </w:tcPr>
          <w:p w:rsidR="00D4135F" w:rsidRPr="00B206F3" w:rsidDel="00D34719" w:rsidRDefault="00D4135F">
            <w:pPr>
              <w:spacing w:after="0" w:line="276" w:lineRule="auto"/>
              <w:outlineLvl w:val="0"/>
              <w:rPr>
                <w:del w:id="1033" w:author="Виктория" w:date="2023-01-13T00:30:00Z"/>
                <w:rFonts w:ascii="Tahoma" w:hAnsi="Tahoma" w:cs="Tahoma"/>
                <w:spacing w:val="-4"/>
                <w:kern w:val="16"/>
                <w:position w:val="2"/>
                <w:sz w:val="20"/>
                <w:szCs w:val="24"/>
              </w:rPr>
            </w:pPr>
            <w:del w:id="1034" w:author="Виктория" w:date="2023-01-13T00:30:00Z">
              <w:r w:rsidRPr="00B206F3" w:rsidDel="00D34719">
                <w:rPr>
                  <w:rFonts w:ascii="Tahoma" w:hAnsi="Tahoma" w:cs="Tahoma"/>
                  <w:spacing w:val="-4"/>
                  <w:kern w:val="16"/>
                  <w:position w:val="2"/>
                  <w:sz w:val="20"/>
                  <w:szCs w:val="24"/>
                </w:rPr>
                <w:delText>Тел.:</w:delText>
              </w:r>
            </w:del>
          </w:p>
        </w:tc>
      </w:tr>
      <w:tr w:rsidR="00D4135F" w:rsidRPr="00B206F3" w:rsidDel="00D34719" w:rsidTr="002F373C">
        <w:trPr>
          <w:trHeight w:val="567"/>
          <w:del w:id="1035" w:author="Виктория" w:date="2023-01-13T00:30:00Z"/>
        </w:trPr>
        <w:tc>
          <w:tcPr>
            <w:tcW w:w="4819" w:type="dxa"/>
            <w:vMerge/>
            <w:tcBorders>
              <w:left w:val="single" w:sz="4" w:space="0" w:color="auto"/>
              <w:bottom w:val="single" w:sz="4" w:space="0" w:color="auto"/>
              <w:right w:val="single" w:sz="4" w:space="0" w:color="auto"/>
            </w:tcBorders>
            <w:vAlign w:val="center"/>
          </w:tcPr>
          <w:p w:rsidR="00D4135F" w:rsidRPr="00B206F3" w:rsidDel="00D34719" w:rsidRDefault="00D4135F">
            <w:pPr>
              <w:spacing w:after="0" w:line="276" w:lineRule="auto"/>
              <w:outlineLvl w:val="0"/>
              <w:rPr>
                <w:del w:id="1036" w:author="Виктория" w:date="2023-01-13T00:30:00Z"/>
                <w:rFonts w:ascii="Tahoma" w:hAnsi="Tahoma" w:cs="Tahoma"/>
                <w:spacing w:val="-4"/>
                <w:kern w:val="16"/>
                <w:position w:val="2"/>
                <w:sz w:val="20"/>
                <w:szCs w:val="24"/>
              </w:rPr>
            </w:pPr>
          </w:p>
        </w:tc>
        <w:tc>
          <w:tcPr>
            <w:tcW w:w="4253" w:type="dxa"/>
            <w:tcBorders>
              <w:left w:val="single" w:sz="4" w:space="0" w:color="auto"/>
            </w:tcBorders>
            <w:vAlign w:val="center"/>
          </w:tcPr>
          <w:p w:rsidR="00D4135F" w:rsidRPr="00B206F3" w:rsidDel="00D34719" w:rsidRDefault="00D4135F">
            <w:pPr>
              <w:spacing w:after="0" w:line="276" w:lineRule="auto"/>
              <w:outlineLvl w:val="0"/>
              <w:rPr>
                <w:del w:id="1037" w:author="Виктория" w:date="2023-01-13T00:30:00Z"/>
                <w:rFonts w:ascii="Tahoma" w:hAnsi="Tahoma" w:cs="Tahoma"/>
                <w:spacing w:val="-4"/>
                <w:kern w:val="16"/>
                <w:position w:val="2"/>
                <w:sz w:val="20"/>
                <w:szCs w:val="24"/>
              </w:rPr>
            </w:pPr>
            <w:del w:id="1038" w:author="Виктория" w:date="2023-01-13T00:30:00Z">
              <w:r w:rsidRPr="00B206F3" w:rsidDel="00D34719">
                <w:rPr>
                  <w:rFonts w:ascii="Tahoma" w:hAnsi="Tahoma" w:cs="Tahoma"/>
                  <w:spacing w:val="-4"/>
                  <w:kern w:val="16"/>
                  <w:position w:val="2"/>
                  <w:sz w:val="20"/>
                  <w:szCs w:val="24"/>
                </w:rPr>
                <w:delText>Подпись:</w:delText>
              </w:r>
            </w:del>
          </w:p>
        </w:tc>
      </w:tr>
    </w:tbl>
    <w:p w:rsidR="00C02224" w:rsidDel="00D34719" w:rsidRDefault="00C02224">
      <w:pPr>
        <w:suppressAutoHyphens/>
        <w:spacing w:after="0" w:line="276" w:lineRule="auto"/>
        <w:ind w:firstLine="567"/>
        <w:rPr>
          <w:del w:id="1039" w:author="Виктория" w:date="2023-01-13T00:30:00Z"/>
          <w:rFonts w:ascii="Tahoma" w:hAnsi="Tahoma" w:cs="Tahoma"/>
          <w:sz w:val="20"/>
          <w:szCs w:val="24"/>
        </w:rPr>
        <w:pPrChange w:id="1040" w:author="Виктория" w:date="2023-01-13T00:30:00Z">
          <w:pPr>
            <w:suppressAutoHyphens/>
            <w:spacing w:after="0" w:line="276" w:lineRule="auto"/>
            <w:ind w:firstLine="567"/>
            <w:jc w:val="both"/>
          </w:pPr>
        </w:pPrChange>
      </w:pPr>
    </w:p>
    <w:p w:rsidR="00480D80" w:rsidRPr="00B206F3" w:rsidDel="00D34719" w:rsidRDefault="00480D80">
      <w:pPr>
        <w:suppressAutoHyphens/>
        <w:spacing w:after="0" w:line="276" w:lineRule="auto"/>
        <w:ind w:firstLine="567"/>
        <w:rPr>
          <w:del w:id="1041" w:author="Виктория" w:date="2023-01-13T00:30:00Z"/>
          <w:rFonts w:ascii="Tahoma" w:hAnsi="Tahoma" w:cs="Tahoma"/>
          <w:sz w:val="20"/>
          <w:szCs w:val="24"/>
        </w:rPr>
        <w:pPrChange w:id="1042" w:author="Виктория" w:date="2023-01-13T00:30:00Z">
          <w:pPr>
            <w:suppressAutoHyphens/>
            <w:spacing w:after="0" w:line="276" w:lineRule="auto"/>
            <w:ind w:firstLine="567"/>
            <w:jc w:val="both"/>
          </w:pPr>
        </w:pPrChange>
      </w:pPr>
    </w:p>
    <w:p w:rsidR="00C02224" w:rsidDel="00D34719" w:rsidRDefault="00C02224">
      <w:pPr>
        <w:suppressAutoHyphens/>
        <w:spacing w:after="0" w:line="276" w:lineRule="auto"/>
        <w:rPr>
          <w:del w:id="1043" w:author="Виктория" w:date="2023-01-13T00:30:00Z"/>
          <w:rFonts w:ascii="Tahoma" w:hAnsi="Tahoma" w:cs="Tahoma"/>
          <w:b/>
          <w:sz w:val="20"/>
          <w:szCs w:val="24"/>
        </w:rPr>
        <w:pPrChange w:id="1044" w:author="Виктория" w:date="2023-01-13T00:30:00Z">
          <w:pPr>
            <w:suppressAutoHyphens/>
            <w:spacing w:after="0" w:line="276" w:lineRule="auto"/>
            <w:jc w:val="both"/>
          </w:pPr>
        </w:pPrChange>
      </w:pPr>
      <w:del w:id="1045" w:author="Виктория" w:date="2023-01-13T00:30:00Z">
        <w:r w:rsidRPr="00B206F3" w:rsidDel="00D34719">
          <w:rPr>
            <w:rFonts w:ascii="Tahoma" w:hAnsi="Tahoma" w:cs="Tahoma"/>
            <w:b/>
            <w:sz w:val="20"/>
            <w:szCs w:val="24"/>
          </w:rPr>
          <w:delText>ТУРАГЕНТ: ________________________________________________________</w:delText>
        </w:r>
      </w:del>
    </w:p>
    <w:p w:rsidR="009013B5" w:rsidRPr="00B206F3" w:rsidDel="00D34719" w:rsidRDefault="009013B5">
      <w:pPr>
        <w:suppressAutoHyphens/>
        <w:spacing w:after="0" w:line="276" w:lineRule="auto"/>
        <w:rPr>
          <w:del w:id="1046" w:author="Виктория" w:date="2023-01-13T00:30:00Z"/>
          <w:rFonts w:ascii="Tahoma" w:hAnsi="Tahoma" w:cs="Tahoma"/>
          <w:b/>
          <w:sz w:val="20"/>
          <w:szCs w:val="24"/>
        </w:rPr>
        <w:pPrChange w:id="1047" w:author="Виктория" w:date="2023-01-13T00:30:00Z">
          <w:pPr>
            <w:suppressAutoHyphens/>
            <w:spacing w:after="0" w:line="276" w:lineRule="auto"/>
            <w:jc w:val="both"/>
          </w:pPr>
        </w:pPrChange>
      </w:pPr>
    </w:p>
    <w:p w:rsidR="00C02224" w:rsidRPr="00B206F3" w:rsidDel="00D34719" w:rsidRDefault="00C02224">
      <w:pPr>
        <w:suppressAutoHyphens/>
        <w:spacing w:after="0" w:line="276" w:lineRule="auto"/>
        <w:rPr>
          <w:del w:id="1048" w:author="Виктория" w:date="2023-01-13T00:30:00Z"/>
          <w:rFonts w:ascii="Tahoma" w:hAnsi="Tahoma" w:cs="Tahoma"/>
          <w:b/>
          <w:sz w:val="20"/>
          <w:szCs w:val="24"/>
        </w:rPr>
        <w:pPrChange w:id="1049" w:author="Виктория" w:date="2023-01-13T00:30:00Z">
          <w:pPr>
            <w:suppressAutoHyphens/>
            <w:spacing w:after="0" w:line="276" w:lineRule="auto"/>
            <w:jc w:val="both"/>
          </w:pPr>
        </w:pPrChange>
      </w:pPr>
      <w:del w:id="1050" w:author="Виктория" w:date="2023-01-13T00:30:00Z">
        <w:r w:rsidRPr="00B206F3" w:rsidDel="00D34719">
          <w:rPr>
            <w:rFonts w:ascii="Tahoma" w:hAnsi="Tahoma" w:cs="Tahoma"/>
            <w:b/>
            <w:sz w:val="20"/>
            <w:szCs w:val="24"/>
          </w:rPr>
          <w:delText>Тел.: ___________________</w:delText>
        </w:r>
      </w:del>
    </w:p>
    <w:p w:rsidR="00C02224" w:rsidRPr="00B206F3" w:rsidDel="00D34719" w:rsidRDefault="00C02224">
      <w:pPr>
        <w:spacing w:after="0" w:line="276" w:lineRule="auto"/>
        <w:rPr>
          <w:del w:id="1051" w:author="Виктория" w:date="2023-01-13T00:30:00Z"/>
          <w:rFonts w:ascii="Tahoma" w:eastAsia="Calibri" w:hAnsi="Tahoma" w:cs="Tahoma"/>
          <w:sz w:val="20"/>
          <w:szCs w:val="24"/>
        </w:rPr>
        <w:pPrChange w:id="1052" w:author="Виктория" w:date="2023-01-13T00:30:00Z">
          <w:pPr>
            <w:spacing w:after="0" w:line="276" w:lineRule="auto"/>
            <w:jc w:val="both"/>
          </w:pPr>
        </w:pPrChange>
      </w:pPr>
    </w:p>
    <w:p w:rsidR="00D4135F" w:rsidDel="00D34719" w:rsidRDefault="00D4135F">
      <w:pPr>
        <w:rPr>
          <w:del w:id="1053" w:author="Виктория" w:date="2023-01-13T00:30:00Z"/>
          <w:rFonts w:ascii="Tahoma" w:eastAsia="Calibri" w:hAnsi="Tahoma" w:cs="Tahoma"/>
          <w:sz w:val="20"/>
          <w:szCs w:val="24"/>
        </w:rPr>
      </w:pPr>
      <w:del w:id="1054" w:author="Виктория" w:date="2023-01-13T00:30:00Z">
        <w:r w:rsidDel="00D34719">
          <w:rPr>
            <w:rFonts w:ascii="Tahoma" w:eastAsia="Calibri" w:hAnsi="Tahoma" w:cs="Tahoma"/>
            <w:sz w:val="20"/>
            <w:szCs w:val="24"/>
          </w:rPr>
          <w:br w:type="page"/>
        </w:r>
      </w:del>
    </w:p>
    <w:p w:rsidR="00B81DBD" w:rsidRPr="00B206F3" w:rsidDel="00D34719" w:rsidRDefault="00B81DBD">
      <w:pPr>
        <w:spacing w:after="0" w:line="276" w:lineRule="auto"/>
        <w:rPr>
          <w:del w:id="1055" w:author="Виктория" w:date="2023-01-13T00:30:00Z"/>
          <w:rFonts w:ascii="Tahoma" w:hAnsi="Tahoma" w:cs="Tahoma"/>
          <w:sz w:val="20"/>
          <w:szCs w:val="24"/>
        </w:rPr>
        <w:pPrChange w:id="1056" w:author="Виктория" w:date="2023-01-13T00:30:00Z">
          <w:pPr>
            <w:spacing w:after="0" w:line="276" w:lineRule="auto"/>
            <w:jc w:val="right"/>
          </w:pPr>
        </w:pPrChange>
      </w:pPr>
      <w:del w:id="1057" w:author="Виктория" w:date="2023-01-13T00:30:00Z">
        <w:r w:rsidRPr="00B206F3" w:rsidDel="00D34719">
          <w:rPr>
            <w:rFonts w:ascii="Tahoma" w:hAnsi="Tahoma" w:cs="Tahoma"/>
            <w:sz w:val="20"/>
            <w:szCs w:val="24"/>
          </w:rPr>
          <w:delText>Приложение № 5</w:delText>
        </w:r>
      </w:del>
    </w:p>
    <w:p w:rsidR="00B81DBD" w:rsidRPr="00B206F3" w:rsidDel="00D34719" w:rsidRDefault="00B81DBD">
      <w:pPr>
        <w:spacing w:after="0" w:line="276" w:lineRule="auto"/>
        <w:rPr>
          <w:del w:id="1058" w:author="Виктория" w:date="2023-01-13T00:30:00Z"/>
          <w:rFonts w:ascii="Tahoma" w:hAnsi="Tahoma" w:cs="Tahoma"/>
          <w:sz w:val="20"/>
          <w:szCs w:val="24"/>
        </w:rPr>
        <w:pPrChange w:id="1059" w:author="Виктория" w:date="2023-01-13T00:30:00Z">
          <w:pPr>
            <w:spacing w:after="0" w:line="276" w:lineRule="auto"/>
            <w:jc w:val="right"/>
          </w:pPr>
        </w:pPrChange>
      </w:pPr>
      <w:del w:id="1060"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B81DBD" w:rsidRPr="00B206F3" w:rsidDel="00D34719" w:rsidRDefault="00B81DBD">
      <w:pPr>
        <w:spacing w:after="0" w:line="276" w:lineRule="auto"/>
        <w:rPr>
          <w:del w:id="1061" w:author="Виктория" w:date="2023-01-13T00:30:00Z"/>
          <w:rFonts w:ascii="Tahoma" w:hAnsi="Tahoma" w:cs="Tahoma"/>
          <w:sz w:val="20"/>
          <w:szCs w:val="24"/>
        </w:rPr>
        <w:pPrChange w:id="1062" w:author="Виктория" w:date="2023-01-13T00:30:00Z">
          <w:pPr>
            <w:spacing w:after="0" w:line="276" w:lineRule="auto"/>
            <w:jc w:val="right"/>
          </w:pPr>
        </w:pPrChange>
      </w:pPr>
      <w:del w:id="1063" w:author="Виктория" w:date="2023-01-13T00:30:00Z">
        <w:r w:rsidRPr="00B206F3" w:rsidDel="00D34719">
          <w:rPr>
            <w:rFonts w:ascii="Tahoma" w:hAnsi="Tahoma" w:cs="Tahoma"/>
            <w:sz w:val="20"/>
            <w:szCs w:val="24"/>
          </w:rPr>
          <w:delText>от «____» _________20__</w:delText>
        </w:r>
      </w:del>
    </w:p>
    <w:p w:rsidR="00B81DBD" w:rsidRPr="00B206F3" w:rsidDel="00D34719" w:rsidRDefault="00B81DBD">
      <w:pPr>
        <w:spacing w:after="0" w:line="276" w:lineRule="auto"/>
        <w:rPr>
          <w:del w:id="1064" w:author="Виктория" w:date="2023-01-13T00:30:00Z"/>
          <w:rFonts w:ascii="Tahoma" w:eastAsia="Calibri" w:hAnsi="Tahoma" w:cs="Tahoma"/>
          <w:sz w:val="20"/>
          <w:szCs w:val="24"/>
        </w:rPr>
        <w:pPrChange w:id="1065" w:author="Виктория" w:date="2023-01-13T00:30:00Z">
          <w:pPr>
            <w:spacing w:after="0" w:line="276" w:lineRule="auto"/>
            <w:jc w:val="both"/>
          </w:pPr>
        </w:pPrChange>
      </w:pPr>
    </w:p>
    <w:p w:rsidR="00B81DBD" w:rsidRPr="00B206F3" w:rsidDel="00D34719" w:rsidRDefault="00B81DBD">
      <w:pPr>
        <w:spacing w:after="0" w:line="276" w:lineRule="auto"/>
        <w:rPr>
          <w:del w:id="1066" w:author="Виктория" w:date="2023-01-13T00:30:00Z"/>
          <w:rFonts w:ascii="Tahoma" w:eastAsia="Calibri" w:hAnsi="Tahoma" w:cs="Tahoma"/>
          <w:b/>
          <w:sz w:val="20"/>
          <w:szCs w:val="24"/>
        </w:rPr>
        <w:pPrChange w:id="1067" w:author="Виктория" w:date="2023-01-13T00:30:00Z">
          <w:pPr>
            <w:spacing w:after="0" w:line="276" w:lineRule="auto"/>
            <w:jc w:val="center"/>
          </w:pPr>
        </w:pPrChange>
      </w:pPr>
    </w:p>
    <w:p w:rsidR="00B81DBD" w:rsidRPr="00B206F3" w:rsidDel="00D34719" w:rsidRDefault="00B81DBD">
      <w:pPr>
        <w:widowControl w:val="0"/>
        <w:spacing w:line="276" w:lineRule="auto"/>
        <w:rPr>
          <w:del w:id="1068" w:author="Виктория" w:date="2023-01-13T00:30:00Z"/>
          <w:rFonts w:ascii="Tahoma" w:hAnsi="Tahoma" w:cs="Tahoma"/>
          <w:b/>
          <w:spacing w:val="-4"/>
          <w:sz w:val="20"/>
          <w:szCs w:val="24"/>
        </w:rPr>
        <w:pPrChange w:id="1069" w:author="Виктория" w:date="2023-01-13T00:30:00Z">
          <w:pPr>
            <w:widowControl w:val="0"/>
            <w:spacing w:line="276" w:lineRule="auto"/>
            <w:jc w:val="center"/>
          </w:pPr>
        </w:pPrChange>
      </w:pPr>
      <w:del w:id="1070" w:author="Виктория" w:date="2023-01-13T00:30:00Z">
        <w:r w:rsidRPr="00B206F3" w:rsidDel="00D34719">
          <w:rPr>
            <w:rFonts w:ascii="Tahoma" w:hAnsi="Tahoma" w:cs="Tahoma"/>
            <w:b/>
            <w:spacing w:val="-4"/>
            <w:sz w:val="20"/>
            <w:szCs w:val="24"/>
          </w:rPr>
          <w:delText>Отказ от заключения договора добровольного медицинского страхования</w:delText>
        </w:r>
      </w:del>
    </w:p>
    <w:p w:rsidR="003326CA" w:rsidRPr="00B206F3" w:rsidDel="00D34719" w:rsidRDefault="003326CA">
      <w:pPr>
        <w:pStyle w:val="ConsPlusNonformat"/>
        <w:spacing w:line="276" w:lineRule="auto"/>
        <w:rPr>
          <w:del w:id="1071" w:author="Виктория" w:date="2023-01-13T00:30:00Z"/>
          <w:rFonts w:ascii="Tahoma" w:hAnsi="Tahoma" w:cs="Tahoma"/>
          <w:szCs w:val="24"/>
        </w:rPr>
      </w:pPr>
      <w:del w:id="1072" w:author="Виктория" w:date="2023-01-13T00:30:00Z">
        <w:r w:rsidRPr="00B206F3" w:rsidDel="00D34719">
          <w:rPr>
            <w:rFonts w:ascii="Tahoma" w:hAnsi="Tahoma" w:cs="Tahoma"/>
            <w:szCs w:val="24"/>
          </w:rPr>
          <w:delText>Я, _________</w:delText>
        </w:r>
        <w:r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Del="00D34719">
          <w:rPr>
            <w:rFonts w:ascii="Tahoma" w:hAnsi="Tahoma" w:cs="Tahoma"/>
            <w:szCs w:val="24"/>
          </w:rPr>
          <w:delText>___</w:delText>
        </w:r>
        <w:r w:rsidRPr="00B206F3" w:rsidDel="00D34719">
          <w:rPr>
            <w:rFonts w:ascii="Tahoma" w:hAnsi="Tahoma" w:cs="Tahoma"/>
            <w:szCs w:val="24"/>
          </w:rPr>
          <w:delText>__________</w:delText>
        </w:r>
      </w:del>
    </w:p>
    <w:p w:rsidR="003326CA" w:rsidRPr="00B206F3" w:rsidDel="00D34719" w:rsidRDefault="003326CA">
      <w:pPr>
        <w:pStyle w:val="ConsPlusNonformat"/>
        <w:spacing w:line="276" w:lineRule="auto"/>
        <w:rPr>
          <w:del w:id="1073" w:author="Виктория" w:date="2023-01-13T00:30:00Z"/>
          <w:rFonts w:ascii="Tahoma" w:hAnsi="Tahoma" w:cs="Tahoma"/>
          <w:szCs w:val="24"/>
        </w:rPr>
        <w:pPrChange w:id="1074" w:author="Виктория" w:date="2023-01-13T00:30:00Z">
          <w:pPr>
            <w:pStyle w:val="ConsPlusNonformat"/>
            <w:spacing w:line="276" w:lineRule="auto"/>
            <w:jc w:val="center"/>
          </w:pPr>
        </w:pPrChange>
      </w:pPr>
      <w:del w:id="1075" w:author="Виктория" w:date="2023-01-13T00:30:00Z">
        <w:r w:rsidRPr="00B206F3" w:rsidDel="00D34719">
          <w:rPr>
            <w:rFonts w:ascii="Tahoma" w:hAnsi="Tahoma" w:cs="Tahoma"/>
            <w:szCs w:val="24"/>
          </w:rPr>
          <w:delText>(фамилия, имя, отчество)</w:delText>
        </w:r>
      </w:del>
    </w:p>
    <w:p w:rsidR="003326CA" w:rsidDel="00D34719" w:rsidRDefault="003326CA">
      <w:pPr>
        <w:pStyle w:val="ConsPlusNonformat"/>
        <w:spacing w:line="276" w:lineRule="auto"/>
        <w:rPr>
          <w:del w:id="1076" w:author="Виктория" w:date="2023-01-13T00:30:00Z"/>
          <w:rFonts w:ascii="Tahoma" w:hAnsi="Tahoma" w:cs="Tahoma"/>
          <w:szCs w:val="24"/>
        </w:rPr>
        <w:pPrChange w:id="1077" w:author="Виктория" w:date="2023-01-13T00:30:00Z">
          <w:pPr>
            <w:pStyle w:val="ConsPlusNonformat"/>
            <w:spacing w:line="276" w:lineRule="auto"/>
            <w:jc w:val="both"/>
          </w:pPr>
        </w:pPrChange>
      </w:pPr>
      <w:del w:id="1078" w:author="Виктория" w:date="2023-01-13T00:30:00Z">
        <w:r w:rsidRPr="00B206F3" w:rsidDel="00D34719">
          <w:rPr>
            <w:rFonts w:ascii="Tahoma" w:hAnsi="Tahoma" w:cs="Tahoma"/>
            <w:szCs w:val="24"/>
          </w:rPr>
          <w:delText>паспорт: серия __</w:delText>
        </w:r>
        <w:r w:rsidDel="00D34719">
          <w:rPr>
            <w:rFonts w:ascii="Tahoma" w:hAnsi="Tahoma" w:cs="Tahoma"/>
            <w:szCs w:val="24"/>
          </w:rPr>
          <w:delText>_</w:delText>
        </w:r>
        <w:r w:rsidRPr="00B206F3" w:rsidDel="00D34719">
          <w:rPr>
            <w:rFonts w:ascii="Tahoma" w:hAnsi="Tahoma" w:cs="Tahoma"/>
            <w:szCs w:val="24"/>
          </w:rPr>
          <w:delText>__ номер __</w:delText>
        </w:r>
        <w:r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3326CA" w:rsidRPr="00B206F3" w:rsidDel="00D34719" w:rsidRDefault="003326CA">
      <w:pPr>
        <w:pStyle w:val="ConsPlusNonformat"/>
        <w:spacing w:line="276" w:lineRule="auto"/>
        <w:rPr>
          <w:del w:id="1079" w:author="Виктория" w:date="2023-01-13T00:30:00Z"/>
          <w:rFonts w:ascii="Tahoma" w:hAnsi="Tahoma" w:cs="Tahoma"/>
          <w:szCs w:val="24"/>
        </w:rPr>
        <w:pPrChange w:id="1080" w:author="Виктория" w:date="2023-01-13T00:30:00Z">
          <w:pPr>
            <w:pStyle w:val="ConsPlusNonformat"/>
            <w:spacing w:line="276" w:lineRule="auto"/>
            <w:jc w:val="both"/>
          </w:pPr>
        </w:pPrChange>
      </w:pPr>
      <w:del w:id="1081"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3326CA" w:rsidDel="00D34719" w:rsidRDefault="003326CA">
      <w:pPr>
        <w:pStyle w:val="ConsPlusNonformat"/>
        <w:tabs>
          <w:tab w:val="left" w:pos="0"/>
        </w:tabs>
        <w:spacing w:line="276" w:lineRule="auto"/>
        <w:rPr>
          <w:del w:id="1082" w:author="Виктория" w:date="2023-01-13T00:30:00Z"/>
          <w:rFonts w:ascii="Tahoma" w:hAnsi="Tahoma" w:cs="Tahoma"/>
          <w:sz w:val="16"/>
          <w:szCs w:val="16"/>
        </w:rPr>
        <w:pPrChange w:id="1083" w:author="Виктория" w:date="2023-01-13T00:30:00Z">
          <w:pPr>
            <w:pStyle w:val="ConsPlusNonformat"/>
            <w:tabs>
              <w:tab w:val="left" w:pos="0"/>
            </w:tabs>
            <w:spacing w:line="276" w:lineRule="auto"/>
            <w:jc w:val="center"/>
          </w:pPr>
        </w:pPrChange>
      </w:pPr>
      <w:del w:id="1084"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3326CA" w:rsidRPr="00FE0178" w:rsidDel="00D34719" w:rsidRDefault="003326CA">
      <w:pPr>
        <w:pStyle w:val="ConsPlusNonformat"/>
        <w:tabs>
          <w:tab w:val="left" w:pos="0"/>
        </w:tabs>
        <w:spacing w:line="276" w:lineRule="auto"/>
        <w:rPr>
          <w:del w:id="1085" w:author="Виктория" w:date="2023-01-13T00:30:00Z"/>
          <w:rFonts w:ascii="Tahoma" w:hAnsi="Tahoma" w:cs="Tahoma"/>
          <w:sz w:val="16"/>
          <w:szCs w:val="16"/>
        </w:rPr>
        <w:pPrChange w:id="1086" w:author="Виктория" w:date="2023-01-13T00:30:00Z">
          <w:pPr>
            <w:pStyle w:val="ConsPlusNonformat"/>
            <w:tabs>
              <w:tab w:val="left" w:pos="0"/>
            </w:tabs>
            <w:spacing w:line="276" w:lineRule="auto"/>
            <w:jc w:val="center"/>
          </w:pPr>
        </w:pPrChange>
      </w:pPr>
      <w:del w:id="1087" w:author="Виктория" w:date="2023-01-13T00:30:00Z">
        <w:r w:rsidRPr="00FE0178" w:rsidDel="00D34719">
          <w:rPr>
            <w:rFonts w:ascii="Tahoma" w:hAnsi="Tahoma" w:cs="Tahoma"/>
            <w:sz w:val="16"/>
            <w:szCs w:val="16"/>
          </w:rPr>
          <w:delText>сведения о дате выдачи и выдавшем органе)</w:delText>
        </w:r>
      </w:del>
    </w:p>
    <w:p w:rsidR="003326CA" w:rsidRPr="00B206F3" w:rsidDel="00D34719" w:rsidRDefault="003326CA">
      <w:pPr>
        <w:pStyle w:val="ConsPlusNonformat"/>
        <w:tabs>
          <w:tab w:val="left" w:pos="0"/>
        </w:tabs>
        <w:spacing w:line="276" w:lineRule="auto"/>
        <w:rPr>
          <w:del w:id="1088" w:author="Виктория" w:date="2023-01-13T00:30:00Z"/>
          <w:rFonts w:ascii="Tahoma" w:hAnsi="Tahoma" w:cs="Tahoma"/>
          <w:szCs w:val="24"/>
        </w:rPr>
      </w:pPr>
      <w:del w:id="1089" w:author="Виктория" w:date="2023-01-13T00:30:00Z">
        <w:r w:rsidRPr="00B206F3" w:rsidDel="00D34719">
          <w:rPr>
            <w:rFonts w:ascii="Tahoma" w:hAnsi="Tahoma" w:cs="Tahoma"/>
            <w:szCs w:val="24"/>
          </w:rPr>
          <w:delText>на основании ________________________________________________________________</w:delText>
        </w:r>
        <w:r w:rsidDel="00D34719">
          <w:rPr>
            <w:rFonts w:ascii="Tahoma" w:hAnsi="Tahoma" w:cs="Tahoma"/>
            <w:szCs w:val="24"/>
          </w:rPr>
          <w:delText>____________________</w:delText>
        </w:r>
      </w:del>
    </w:p>
    <w:p w:rsidR="003326CA" w:rsidRPr="00FE0178" w:rsidDel="00D34719" w:rsidRDefault="003326CA">
      <w:pPr>
        <w:pStyle w:val="ConsPlusNonformat"/>
        <w:tabs>
          <w:tab w:val="left" w:pos="0"/>
        </w:tabs>
        <w:spacing w:line="276" w:lineRule="auto"/>
        <w:ind w:firstLine="540"/>
        <w:rPr>
          <w:del w:id="1090" w:author="Виктория" w:date="2023-01-13T00:30:00Z"/>
          <w:rFonts w:ascii="Tahoma" w:hAnsi="Tahoma" w:cs="Tahoma"/>
          <w:sz w:val="16"/>
          <w:szCs w:val="16"/>
        </w:rPr>
        <w:pPrChange w:id="1091" w:author="Виктория" w:date="2023-01-13T00:30:00Z">
          <w:pPr>
            <w:pStyle w:val="ConsPlusNonformat"/>
            <w:tabs>
              <w:tab w:val="left" w:pos="0"/>
            </w:tabs>
            <w:spacing w:line="276" w:lineRule="auto"/>
            <w:ind w:firstLine="540"/>
            <w:jc w:val="center"/>
          </w:pPr>
        </w:pPrChange>
      </w:pPr>
      <w:del w:id="1092"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B81DBD" w:rsidRPr="00B206F3" w:rsidDel="00D34719" w:rsidRDefault="00B81DBD">
      <w:pPr>
        <w:widowControl w:val="0"/>
        <w:spacing w:line="276" w:lineRule="auto"/>
        <w:rPr>
          <w:del w:id="1093" w:author="Виктория" w:date="2023-01-13T00:30:00Z"/>
          <w:rFonts w:ascii="Tahoma" w:hAnsi="Tahoma" w:cs="Tahoma"/>
          <w:spacing w:val="-4"/>
          <w:sz w:val="20"/>
          <w:szCs w:val="24"/>
        </w:rPr>
        <w:pPrChange w:id="1094" w:author="Виктория" w:date="2023-01-13T00:30:00Z">
          <w:pPr>
            <w:widowControl w:val="0"/>
            <w:spacing w:line="276" w:lineRule="auto"/>
            <w:jc w:val="both"/>
          </w:pPr>
        </w:pPrChange>
      </w:pPr>
      <w:del w:id="1095" w:author="Виктория" w:date="2023-01-13T00:30:00Z">
        <w:r w:rsidRPr="00B206F3" w:rsidDel="00D34719">
          <w:rPr>
            <w:rFonts w:ascii="Tahoma" w:hAnsi="Tahoma" w:cs="Tahoma"/>
            <w:spacing w:val="-4"/>
            <w:sz w:val="20"/>
            <w:szCs w:val="24"/>
          </w:rPr>
          <w:delText>в порядке ст. 17 Федерального закона от 24.11.1996 N 132-ФЗ «Об основах туристской деятельности в Российской Федерации»</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отказываюсь от заключения договора добровольного медицинского страхования</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Настоящим также подтверждаю, мне разъяснено ООО «</w:delText>
        </w:r>
        <w:r w:rsidR="00E4697F" w:rsidRPr="00B206F3" w:rsidDel="00D34719">
          <w:rPr>
            <w:rFonts w:ascii="Tahoma" w:hAnsi="Tahoma" w:cs="Tahoma"/>
            <w:spacing w:val="-4"/>
            <w:sz w:val="20"/>
            <w:szCs w:val="24"/>
          </w:rPr>
          <w:delText>____________________</w:delText>
        </w:r>
        <w:r w:rsidRPr="00B206F3" w:rsidDel="00D34719">
          <w:rPr>
            <w:rFonts w:ascii="Tahoma" w:hAnsi="Tahoma" w:cs="Tahoma"/>
            <w:spacing w:val="-4"/>
            <w:sz w:val="20"/>
            <w:szCs w:val="24"/>
          </w:rPr>
          <w:delText>» и понятно,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я буду нести самостоятельно, а расходы на возвращение тела (останков) несут лица, заинтересованные в возвращении тела (останков).</w:delText>
        </w:r>
      </w:del>
    </w:p>
    <w:p w:rsidR="00E4697F" w:rsidDel="00D34719" w:rsidRDefault="00E4697F">
      <w:pPr>
        <w:spacing w:after="0" w:line="276" w:lineRule="auto"/>
        <w:rPr>
          <w:del w:id="1096" w:author="Виктория" w:date="2023-01-13T00:30:00Z"/>
          <w:rFonts w:ascii="Tahoma" w:eastAsia="Calibri" w:hAnsi="Tahoma" w:cs="Tahoma"/>
          <w:b/>
          <w:sz w:val="20"/>
          <w:szCs w:val="24"/>
        </w:rPr>
        <w:pPrChange w:id="1097" w:author="Виктория" w:date="2023-01-13T00:30:00Z">
          <w:pPr>
            <w:spacing w:after="0" w:line="276" w:lineRule="auto"/>
            <w:jc w:val="both"/>
          </w:pPr>
        </w:pPrChange>
      </w:pPr>
    </w:p>
    <w:p w:rsidR="003326CA" w:rsidRPr="00B206F3" w:rsidDel="00D34719" w:rsidRDefault="003326CA">
      <w:pPr>
        <w:spacing w:after="0" w:line="276" w:lineRule="auto"/>
        <w:rPr>
          <w:del w:id="1098" w:author="Виктория" w:date="2023-01-13T00:30:00Z"/>
          <w:rFonts w:ascii="Tahoma" w:eastAsia="Calibri" w:hAnsi="Tahoma" w:cs="Tahoma"/>
          <w:sz w:val="20"/>
          <w:szCs w:val="24"/>
        </w:rPr>
        <w:pPrChange w:id="1099" w:author="Виктория" w:date="2023-01-13T00:30:00Z">
          <w:pPr>
            <w:spacing w:after="0" w:line="276" w:lineRule="auto"/>
            <w:jc w:val="both"/>
          </w:pPr>
        </w:pPrChange>
      </w:pPr>
      <w:del w:id="1100" w:author="Виктория" w:date="2023-01-13T00:30:00Z">
        <w:r w:rsidRPr="00B206F3" w:rsidDel="00D34719">
          <w:rPr>
            <w:rFonts w:ascii="Tahoma" w:eastAsia="Calibri" w:hAnsi="Tahoma" w:cs="Tahoma"/>
            <w:b/>
            <w:sz w:val="20"/>
            <w:szCs w:val="24"/>
          </w:rPr>
          <w:delText>Заказчик: ________________________________</w:delText>
        </w:r>
        <w:r w:rsidRPr="00B206F3" w:rsidDel="00D34719">
          <w:rPr>
            <w:rFonts w:ascii="Tahoma" w:eastAsia="Calibri" w:hAnsi="Tahoma" w:cs="Tahoma"/>
            <w:sz w:val="20"/>
            <w:szCs w:val="24"/>
          </w:rPr>
          <w:delText>/_______________________/</w:delText>
        </w:r>
      </w:del>
    </w:p>
    <w:p w:rsidR="003326CA" w:rsidRPr="00B206F3" w:rsidDel="00D34719" w:rsidRDefault="003326CA">
      <w:pPr>
        <w:spacing w:after="0" w:line="276" w:lineRule="auto"/>
        <w:ind w:left="2124" w:firstLine="708"/>
        <w:rPr>
          <w:del w:id="1101" w:author="Виктория" w:date="2023-01-13T00:30:00Z"/>
          <w:rFonts w:ascii="Tahoma" w:eastAsia="Calibri" w:hAnsi="Tahoma" w:cs="Tahoma"/>
          <w:sz w:val="20"/>
          <w:szCs w:val="24"/>
        </w:rPr>
        <w:pPrChange w:id="1102" w:author="Виктория" w:date="2023-01-13T00:30:00Z">
          <w:pPr>
            <w:spacing w:after="0" w:line="276" w:lineRule="auto"/>
            <w:ind w:left="2124" w:firstLine="708"/>
            <w:jc w:val="both"/>
          </w:pPr>
        </w:pPrChange>
      </w:pPr>
      <w:del w:id="1103"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RPr="00B206F3" w:rsidDel="00D34719" w:rsidRDefault="003326CA">
      <w:pPr>
        <w:spacing w:after="0" w:line="276" w:lineRule="auto"/>
        <w:rPr>
          <w:del w:id="1104" w:author="Виктория" w:date="2023-01-13T00:30:00Z"/>
          <w:rFonts w:ascii="Tahoma" w:eastAsia="Calibri" w:hAnsi="Tahoma" w:cs="Tahoma"/>
          <w:sz w:val="20"/>
          <w:szCs w:val="24"/>
        </w:rPr>
        <w:pPrChange w:id="1105" w:author="Виктория" w:date="2023-01-13T00:30:00Z">
          <w:pPr>
            <w:spacing w:after="0" w:line="276" w:lineRule="auto"/>
            <w:jc w:val="both"/>
          </w:pPr>
        </w:pPrChange>
      </w:pPr>
    </w:p>
    <w:p w:rsidR="003326CA" w:rsidRPr="00B206F3" w:rsidDel="00D34719" w:rsidRDefault="003326CA">
      <w:pPr>
        <w:spacing w:after="0" w:line="276" w:lineRule="auto"/>
        <w:rPr>
          <w:del w:id="1106" w:author="Виктория" w:date="2023-01-13T00:30:00Z"/>
          <w:rFonts w:ascii="Tahoma" w:eastAsia="Calibri" w:hAnsi="Tahoma" w:cs="Tahoma"/>
          <w:b/>
          <w:sz w:val="20"/>
          <w:szCs w:val="24"/>
        </w:rPr>
        <w:pPrChange w:id="1107" w:author="Виктория" w:date="2023-01-13T00:30:00Z">
          <w:pPr>
            <w:spacing w:after="0" w:line="276" w:lineRule="auto"/>
            <w:jc w:val="both"/>
          </w:pPr>
        </w:pPrChange>
      </w:pPr>
    </w:p>
    <w:p w:rsidR="003326CA" w:rsidRPr="00B206F3" w:rsidDel="00D34719" w:rsidRDefault="003326CA">
      <w:pPr>
        <w:spacing w:after="0" w:line="276" w:lineRule="auto"/>
        <w:rPr>
          <w:del w:id="1108" w:author="Виктория" w:date="2023-01-13T00:30:00Z"/>
          <w:rFonts w:ascii="Tahoma" w:eastAsia="Calibri" w:hAnsi="Tahoma" w:cs="Tahoma"/>
          <w:sz w:val="20"/>
          <w:szCs w:val="24"/>
        </w:rPr>
        <w:pPrChange w:id="1109" w:author="Виктория" w:date="2023-01-13T00:30:00Z">
          <w:pPr>
            <w:spacing w:after="0" w:line="276" w:lineRule="auto"/>
            <w:jc w:val="both"/>
          </w:pPr>
        </w:pPrChange>
      </w:pPr>
      <w:del w:id="1110"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3326CA" w:rsidRPr="00B206F3" w:rsidDel="00D34719" w:rsidRDefault="003326CA">
      <w:pPr>
        <w:spacing w:after="0" w:line="276" w:lineRule="auto"/>
        <w:ind w:left="2124" w:firstLine="708"/>
        <w:rPr>
          <w:del w:id="1111" w:author="Виктория" w:date="2023-01-13T00:30:00Z"/>
          <w:rFonts w:ascii="Tahoma" w:eastAsia="Calibri" w:hAnsi="Tahoma" w:cs="Tahoma"/>
          <w:sz w:val="20"/>
          <w:szCs w:val="24"/>
        </w:rPr>
        <w:pPrChange w:id="1112" w:author="Виктория" w:date="2023-01-13T00:30:00Z">
          <w:pPr>
            <w:spacing w:after="0" w:line="276" w:lineRule="auto"/>
            <w:ind w:left="2124" w:firstLine="708"/>
            <w:jc w:val="both"/>
          </w:pPr>
        </w:pPrChange>
      </w:pPr>
      <w:del w:id="1113"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Del="00D34719" w:rsidRDefault="003326CA">
      <w:pPr>
        <w:spacing w:after="0" w:line="276" w:lineRule="auto"/>
        <w:rPr>
          <w:del w:id="1114" w:author="Виктория" w:date="2023-01-13T00:30:00Z"/>
          <w:rFonts w:ascii="Tahoma" w:eastAsia="Calibri" w:hAnsi="Tahoma" w:cs="Tahoma"/>
          <w:sz w:val="20"/>
          <w:szCs w:val="24"/>
        </w:rPr>
        <w:pPrChange w:id="1115" w:author="Виктория" w:date="2023-01-13T00:30:00Z">
          <w:pPr>
            <w:spacing w:after="0" w:line="276" w:lineRule="auto"/>
            <w:jc w:val="both"/>
          </w:pPr>
        </w:pPrChange>
      </w:pPr>
    </w:p>
    <w:p w:rsidR="003326CA" w:rsidRPr="00B206F3" w:rsidDel="00D34719" w:rsidRDefault="003326CA">
      <w:pPr>
        <w:spacing w:after="0" w:line="276" w:lineRule="auto"/>
        <w:rPr>
          <w:del w:id="1116" w:author="Виктория" w:date="2023-01-13T00:30:00Z"/>
          <w:rFonts w:ascii="Tahoma" w:eastAsia="Calibri" w:hAnsi="Tahoma" w:cs="Tahoma"/>
          <w:sz w:val="20"/>
          <w:szCs w:val="24"/>
        </w:rPr>
        <w:pPrChange w:id="1117" w:author="Виктория" w:date="2023-01-13T00:30:00Z">
          <w:pPr>
            <w:spacing w:after="0" w:line="276" w:lineRule="auto"/>
            <w:jc w:val="both"/>
          </w:pPr>
        </w:pPrChange>
      </w:pPr>
      <w:del w:id="1118" w:author="Виктория" w:date="2023-01-13T00:30:00Z">
        <w:r w:rsidRPr="00B206F3" w:rsidDel="00D34719">
          <w:rPr>
            <w:rFonts w:ascii="Tahoma" w:eastAsia="Calibri" w:hAnsi="Tahoma" w:cs="Tahoma"/>
            <w:sz w:val="20"/>
            <w:szCs w:val="24"/>
          </w:rPr>
          <w:delText>М.П.</w:delText>
        </w:r>
      </w:del>
    </w:p>
    <w:p w:rsidR="003326CA" w:rsidRPr="00B206F3" w:rsidRDefault="003326CA">
      <w:pPr>
        <w:ind w:left="2124" w:firstLine="708"/>
        <w:rPr>
          <w:rFonts w:ascii="Tahoma" w:eastAsia="Calibri" w:hAnsi="Tahoma" w:cs="Tahoma"/>
          <w:sz w:val="20"/>
          <w:szCs w:val="24"/>
        </w:rPr>
        <w:pPrChange w:id="1119" w:author="Виктория" w:date="2023-01-13T00:30:00Z">
          <w:pPr>
            <w:spacing w:after="0" w:line="276" w:lineRule="auto"/>
            <w:jc w:val="both"/>
          </w:pPr>
        </w:pPrChange>
      </w:pPr>
    </w:p>
    <w:sectPr w:rsidR="003326CA" w:rsidRPr="00B206F3" w:rsidSect="004D2725">
      <w:headerReference w:type="default" r:id="rId8"/>
      <w:pgSz w:w="11906" w:h="16838"/>
      <w:pgMar w:top="567" w:right="566" w:bottom="709" w:left="56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F32" w:rsidRDefault="00311F32" w:rsidP="006E325B">
      <w:pPr>
        <w:spacing w:after="0" w:line="240" w:lineRule="auto"/>
      </w:pPr>
      <w:r>
        <w:separator/>
      </w:r>
    </w:p>
  </w:endnote>
  <w:endnote w:type="continuationSeparator" w:id="0">
    <w:p w:rsidR="00311F32" w:rsidRDefault="00311F32" w:rsidP="006E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F32" w:rsidRDefault="00311F32" w:rsidP="006E325B">
      <w:pPr>
        <w:spacing w:after="0" w:line="240" w:lineRule="auto"/>
      </w:pPr>
      <w:r>
        <w:separator/>
      </w:r>
    </w:p>
  </w:footnote>
  <w:footnote w:type="continuationSeparator" w:id="0">
    <w:p w:rsidR="00311F32" w:rsidRDefault="00311F32" w:rsidP="006E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31132"/>
      <w:docPartObj>
        <w:docPartGallery w:val="Page Numbers (Top of Page)"/>
        <w:docPartUnique/>
      </w:docPartObj>
    </w:sdtPr>
    <w:sdtEndPr/>
    <w:sdtContent>
      <w:p w:rsidR="00D34719" w:rsidRDefault="00D34719">
        <w:pPr>
          <w:pStyle w:val="a8"/>
          <w:jc w:val="center"/>
        </w:pPr>
        <w:r>
          <w:fldChar w:fldCharType="begin"/>
        </w:r>
        <w:r>
          <w:instrText>PAGE   \* MERGEFORMAT</w:instrText>
        </w:r>
        <w:r>
          <w:fldChar w:fldCharType="separate"/>
        </w:r>
        <w:r w:rsidR="00D63E54">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C52"/>
    <w:multiLevelType w:val="hybridMultilevel"/>
    <w:tmpl w:val="00B462D6"/>
    <w:lvl w:ilvl="0" w:tplc="04190001">
      <w:start w:val="1"/>
      <w:numFmt w:val="bullet"/>
      <w:lvlText w:val=""/>
      <w:lvlJc w:val="left"/>
      <w:pPr>
        <w:tabs>
          <w:tab w:val="num" w:pos="840"/>
        </w:tabs>
        <w:ind w:left="840" w:hanging="360"/>
      </w:pPr>
      <w:rPr>
        <w:rFonts w:ascii="Symbol" w:hAnsi="Symbol" w:hint="default"/>
      </w:rPr>
    </w:lvl>
    <w:lvl w:ilvl="1" w:tplc="04190003" w:tentative="1">
      <w:start w:val="1"/>
      <w:numFmt w:val="bullet"/>
      <w:lvlText w:val="o"/>
      <w:lvlJc w:val="left"/>
      <w:pPr>
        <w:tabs>
          <w:tab w:val="num" w:pos="1560"/>
        </w:tabs>
        <w:ind w:left="1560" w:hanging="360"/>
      </w:pPr>
      <w:rPr>
        <w:rFonts w:ascii="Courier New" w:hAnsi="Courier New" w:cs="Courier New"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6FD3707"/>
    <w:multiLevelType w:val="hybridMultilevel"/>
    <w:tmpl w:val="FBC45B52"/>
    <w:lvl w:ilvl="0" w:tplc="0FA23DD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F1682"/>
    <w:multiLevelType w:val="hybridMultilevel"/>
    <w:tmpl w:val="72604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B822EE"/>
    <w:multiLevelType w:val="hybridMultilevel"/>
    <w:tmpl w:val="10E69502"/>
    <w:lvl w:ilvl="0" w:tplc="D234C458">
      <w:start w:val="1"/>
      <w:numFmt w:val="decimal"/>
      <w:lvlText w:val="%1."/>
      <w:lvlJc w:val="left"/>
      <w:pPr>
        <w:ind w:left="3797" w:hanging="360"/>
      </w:pPr>
      <w:rPr>
        <w:rFonts w:hint="default"/>
        <w:b w:val="0"/>
        <w:i w:val="0"/>
      </w:rPr>
    </w:lvl>
    <w:lvl w:ilvl="1" w:tplc="04190019" w:tentative="1">
      <w:start w:val="1"/>
      <w:numFmt w:val="lowerLetter"/>
      <w:lvlText w:val="%2."/>
      <w:lvlJc w:val="left"/>
      <w:pPr>
        <w:ind w:left="4517" w:hanging="360"/>
      </w:pPr>
    </w:lvl>
    <w:lvl w:ilvl="2" w:tplc="0419001B" w:tentative="1">
      <w:start w:val="1"/>
      <w:numFmt w:val="lowerRoman"/>
      <w:lvlText w:val="%3."/>
      <w:lvlJc w:val="right"/>
      <w:pPr>
        <w:ind w:left="5237" w:hanging="180"/>
      </w:pPr>
    </w:lvl>
    <w:lvl w:ilvl="3" w:tplc="0419000F" w:tentative="1">
      <w:start w:val="1"/>
      <w:numFmt w:val="decimal"/>
      <w:lvlText w:val="%4."/>
      <w:lvlJc w:val="left"/>
      <w:pPr>
        <w:ind w:left="5957" w:hanging="360"/>
      </w:pPr>
    </w:lvl>
    <w:lvl w:ilvl="4" w:tplc="04190019" w:tentative="1">
      <w:start w:val="1"/>
      <w:numFmt w:val="lowerLetter"/>
      <w:lvlText w:val="%5."/>
      <w:lvlJc w:val="left"/>
      <w:pPr>
        <w:ind w:left="6677" w:hanging="360"/>
      </w:pPr>
    </w:lvl>
    <w:lvl w:ilvl="5" w:tplc="0419001B" w:tentative="1">
      <w:start w:val="1"/>
      <w:numFmt w:val="lowerRoman"/>
      <w:lvlText w:val="%6."/>
      <w:lvlJc w:val="right"/>
      <w:pPr>
        <w:ind w:left="7397" w:hanging="180"/>
      </w:pPr>
    </w:lvl>
    <w:lvl w:ilvl="6" w:tplc="0419000F" w:tentative="1">
      <w:start w:val="1"/>
      <w:numFmt w:val="decimal"/>
      <w:lvlText w:val="%7."/>
      <w:lvlJc w:val="left"/>
      <w:pPr>
        <w:ind w:left="8117" w:hanging="360"/>
      </w:pPr>
    </w:lvl>
    <w:lvl w:ilvl="7" w:tplc="04190019" w:tentative="1">
      <w:start w:val="1"/>
      <w:numFmt w:val="lowerLetter"/>
      <w:lvlText w:val="%8."/>
      <w:lvlJc w:val="left"/>
      <w:pPr>
        <w:ind w:left="8837" w:hanging="360"/>
      </w:pPr>
    </w:lvl>
    <w:lvl w:ilvl="8" w:tplc="0419001B" w:tentative="1">
      <w:start w:val="1"/>
      <w:numFmt w:val="lowerRoman"/>
      <w:lvlText w:val="%9."/>
      <w:lvlJc w:val="right"/>
      <w:pPr>
        <w:ind w:left="9557" w:hanging="180"/>
      </w:pPr>
    </w:lvl>
  </w:abstractNum>
  <w:abstractNum w:abstractNumId="4" w15:restartNumberingAfterBreak="0">
    <w:nsid w:val="319B382D"/>
    <w:multiLevelType w:val="hybridMultilevel"/>
    <w:tmpl w:val="B778F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7092306"/>
    <w:multiLevelType w:val="hybridMultilevel"/>
    <w:tmpl w:val="F08E1186"/>
    <w:lvl w:ilvl="0" w:tplc="0FA23DD2">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DAA0525"/>
    <w:multiLevelType w:val="hybridMultilevel"/>
    <w:tmpl w:val="F24838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иктория">
    <w15:presenceInfo w15:providerId="Windows Live" w15:userId="b7d5548b22064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5E"/>
    <w:rsid w:val="000021B5"/>
    <w:rsid w:val="00014A1B"/>
    <w:rsid w:val="00020E96"/>
    <w:rsid w:val="0002533B"/>
    <w:rsid w:val="0004240A"/>
    <w:rsid w:val="00042E62"/>
    <w:rsid w:val="00043A85"/>
    <w:rsid w:val="0005071C"/>
    <w:rsid w:val="0006388E"/>
    <w:rsid w:val="000664AD"/>
    <w:rsid w:val="0008012F"/>
    <w:rsid w:val="0009277D"/>
    <w:rsid w:val="000960CB"/>
    <w:rsid w:val="000A2959"/>
    <w:rsid w:val="000B6231"/>
    <w:rsid w:val="000C6AF2"/>
    <w:rsid w:val="000E5EAB"/>
    <w:rsid w:val="000E73E1"/>
    <w:rsid w:val="000F5EF7"/>
    <w:rsid w:val="00102EC8"/>
    <w:rsid w:val="001259C9"/>
    <w:rsid w:val="00132EDA"/>
    <w:rsid w:val="00133DD3"/>
    <w:rsid w:val="00171D25"/>
    <w:rsid w:val="001A7AAF"/>
    <w:rsid w:val="001D3523"/>
    <w:rsid w:val="001D3FB7"/>
    <w:rsid w:val="001F331F"/>
    <w:rsid w:val="00200E28"/>
    <w:rsid w:val="00224B64"/>
    <w:rsid w:val="002558AF"/>
    <w:rsid w:val="00281C00"/>
    <w:rsid w:val="002A70A7"/>
    <w:rsid w:val="002C4D72"/>
    <w:rsid w:val="002C65A2"/>
    <w:rsid w:val="002D58BE"/>
    <w:rsid w:val="002F1BA1"/>
    <w:rsid w:val="002F3486"/>
    <w:rsid w:val="002F373C"/>
    <w:rsid w:val="00311F32"/>
    <w:rsid w:val="00312C23"/>
    <w:rsid w:val="00323093"/>
    <w:rsid w:val="003326CA"/>
    <w:rsid w:val="003542C7"/>
    <w:rsid w:val="00371FD0"/>
    <w:rsid w:val="00372E3D"/>
    <w:rsid w:val="00381CAA"/>
    <w:rsid w:val="003B03E0"/>
    <w:rsid w:val="003D2A9E"/>
    <w:rsid w:val="003E45B7"/>
    <w:rsid w:val="003E5959"/>
    <w:rsid w:val="003E62FD"/>
    <w:rsid w:val="003E7648"/>
    <w:rsid w:val="00415672"/>
    <w:rsid w:val="0042553F"/>
    <w:rsid w:val="00437911"/>
    <w:rsid w:val="00447A3A"/>
    <w:rsid w:val="0045128B"/>
    <w:rsid w:val="00470535"/>
    <w:rsid w:val="0047575C"/>
    <w:rsid w:val="00480D80"/>
    <w:rsid w:val="004A2C26"/>
    <w:rsid w:val="004A483C"/>
    <w:rsid w:val="004D2725"/>
    <w:rsid w:val="004D573D"/>
    <w:rsid w:val="004F6A42"/>
    <w:rsid w:val="00517EA8"/>
    <w:rsid w:val="005233CE"/>
    <w:rsid w:val="00524577"/>
    <w:rsid w:val="00533581"/>
    <w:rsid w:val="00543F52"/>
    <w:rsid w:val="00563E58"/>
    <w:rsid w:val="00592664"/>
    <w:rsid w:val="005C0BF4"/>
    <w:rsid w:val="005C39FE"/>
    <w:rsid w:val="005C42B0"/>
    <w:rsid w:val="005D0FE3"/>
    <w:rsid w:val="005E1010"/>
    <w:rsid w:val="005E1460"/>
    <w:rsid w:val="005E6DF5"/>
    <w:rsid w:val="005F62EC"/>
    <w:rsid w:val="006103DF"/>
    <w:rsid w:val="00641C94"/>
    <w:rsid w:val="00642477"/>
    <w:rsid w:val="0064326F"/>
    <w:rsid w:val="006515C4"/>
    <w:rsid w:val="006666A9"/>
    <w:rsid w:val="00677E87"/>
    <w:rsid w:val="006828FE"/>
    <w:rsid w:val="006924E2"/>
    <w:rsid w:val="006930FD"/>
    <w:rsid w:val="00694244"/>
    <w:rsid w:val="006C1E4F"/>
    <w:rsid w:val="006C474C"/>
    <w:rsid w:val="006D026A"/>
    <w:rsid w:val="006E325B"/>
    <w:rsid w:val="006E34C2"/>
    <w:rsid w:val="006E5A8D"/>
    <w:rsid w:val="006F195F"/>
    <w:rsid w:val="007052B6"/>
    <w:rsid w:val="00710C6E"/>
    <w:rsid w:val="0072147C"/>
    <w:rsid w:val="00724DC1"/>
    <w:rsid w:val="00755693"/>
    <w:rsid w:val="0076686A"/>
    <w:rsid w:val="00771FE4"/>
    <w:rsid w:val="007774E5"/>
    <w:rsid w:val="00793431"/>
    <w:rsid w:val="00795257"/>
    <w:rsid w:val="007A252B"/>
    <w:rsid w:val="007A7329"/>
    <w:rsid w:val="007C0B16"/>
    <w:rsid w:val="007C1371"/>
    <w:rsid w:val="007D4224"/>
    <w:rsid w:val="007D7D05"/>
    <w:rsid w:val="007F443A"/>
    <w:rsid w:val="00801470"/>
    <w:rsid w:val="00803EA0"/>
    <w:rsid w:val="00806F02"/>
    <w:rsid w:val="00824544"/>
    <w:rsid w:val="00830E19"/>
    <w:rsid w:val="00834C77"/>
    <w:rsid w:val="00835A63"/>
    <w:rsid w:val="00841577"/>
    <w:rsid w:val="00856BE1"/>
    <w:rsid w:val="00857EE7"/>
    <w:rsid w:val="00880D40"/>
    <w:rsid w:val="00881C38"/>
    <w:rsid w:val="008A0418"/>
    <w:rsid w:val="008B746A"/>
    <w:rsid w:val="008C58D8"/>
    <w:rsid w:val="008D1D1C"/>
    <w:rsid w:val="008E4B80"/>
    <w:rsid w:val="008F266D"/>
    <w:rsid w:val="008F2899"/>
    <w:rsid w:val="009013B5"/>
    <w:rsid w:val="009209E1"/>
    <w:rsid w:val="00922A11"/>
    <w:rsid w:val="00927047"/>
    <w:rsid w:val="0092791D"/>
    <w:rsid w:val="0093246F"/>
    <w:rsid w:val="009411B8"/>
    <w:rsid w:val="00952E38"/>
    <w:rsid w:val="00954041"/>
    <w:rsid w:val="0096632A"/>
    <w:rsid w:val="009A3C1D"/>
    <w:rsid w:val="009A6E37"/>
    <w:rsid w:val="009D4208"/>
    <w:rsid w:val="00A067DC"/>
    <w:rsid w:val="00A27370"/>
    <w:rsid w:val="00A301B8"/>
    <w:rsid w:val="00A44CE3"/>
    <w:rsid w:val="00A555B0"/>
    <w:rsid w:val="00A57D45"/>
    <w:rsid w:val="00A751F5"/>
    <w:rsid w:val="00A80BA7"/>
    <w:rsid w:val="00AC3BD5"/>
    <w:rsid w:val="00AC5A49"/>
    <w:rsid w:val="00AC789F"/>
    <w:rsid w:val="00AF582B"/>
    <w:rsid w:val="00B16C92"/>
    <w:rsid w:val="00B206F3"/>
    <w:rsid w:val="00B22F89"/>
    <w:rsid w:val="00B25DD1"/>
    <w:rsid w:val="00B26EDF"/>
    <w:rsid w:val="00B35036"/>
    <w:rsid w:val="00B35CAE"/>
    <w:rsid w:val="00B4261B"/>
    <w:rsid w:val="00B56FFE"/>
    <w:rsid w:val="00B81DBD"/>
    <w:rsid w:val="00BC0D8B"/>
    <w:rsid w:val="00BC63BD"/>
    <w:rsid w:val="00BC7EEA"/>
    <w:rsid w:val="00BD4CD4"/>
    <w:rsid w:val="00BE383B"/>
    <w:rsid w:val="00BF655E"/>
    <w:rsid w:val="00C02224"/>
    <w:rsid w:val="00C12629"/>
    <w:rsid w:val="00C46143"/>
    <w:rsid w:val="00C54C6C"/>
    <w:rsid w:val="00C719B2"/>
    <w:rsid w:val="00C86071"/>
    <w:rsid w:val="00C86A9C"/>
    <w:rsid w:val="00C95E3A"/>
    <w:rsid w:val="00CA183D"/>
    <w:rsid w:val="00CA2117"/>
    <w:rsid w:val="00CA3010"/>
    <w:rsid w:val="00CA3C58"/>
    <w:rsid w:val="00CC0226"/>
    <w:rsid w:val="00CC78CC"/>
    <w:rsid w:val="00CD1451"/>
    <w:rsid w:val="00CE7C6B"/>
    <w:rsid w:val="00D031BB"/>
    <w:rsid w:val="00D1639C"/>
    <w:rsid w:val="00D204D5"/>
    <w:rsid w:val="00D22081"/>
    <w:rsid w:val="00D2743F"/>
    <w:rsid w:val="00D338A1"/>
    <w:rsid w:val="00D343B3"/>
    <w:rsid w:val="00D34719"/>
    <w:rsid w:val="00D4135F"/>
    <w:rsid w:val="00D473C0"/>
    <w:rsid w:val="00D54B0D"/>
    <w:rsid w:val="00D578C5"/>
    <w:rsid w:val="00D629C7"/>
    <w:rsid w:val="00D631E3"/>
    <w:rsid w:val="00D63E54"/>
    <w:rsid w:val="00D76631"/>
    <w:rsid w:val="00D810BB"/>
    <w:rsid w:val="00D846EA"/>
    <w:rsid w:val="00D863E0"/>
    <w:rsid w:val="00D96FC4"/>
    <w:rsid w:val="00DA3072"/>
    <w:rsid w:val="00DA380D"/>
    <w:rsid w:val="00DD5585"/>
    <w:rsid w:val="00DE28E7"/>
    <w:rsid w:val="00DE43EC"/>
    <w:rsid w:val="00DE7097"/>
    <w:rsid w:val="00E007FB"/>
    <w:rsid w:val="00E26A28"/>
    <w:rsid w:val="00E31A9C"/>
    <w:rsid w:val="00E41DA1"/>
    <w:rsid w:val="00E4697F"/>
    <w:rsid w:val="00E928AD"/>
    <w:rsid w:val="00E9335D"/>
    <w:rsid w:val="00E971E8"/>
    <w:rsid w:val="00EB06B1"/>
    <w:rsid w:val="00EB51F1"/>
    <w:rsid w:val="00EB6C4F"/>
    <w:rsid w:val="00EC3935"/>
    <w:rsid w:val="00EF3838"/>
    <w:rsid w:val="00F014DA"/>
    <w:rsid w:val="00F03F12"/>
    <w:rsid w:val="00F26EDA"/>
    <w:rsid w:val="00F55BD5"/>
    <w:rsid w:val="00F61AF3"/>
    <w:rsid w:val="00F61CC0"/>
    <w:rsid w:val="00F77A8B"/>
    <w:rsid w:val="00FA16BF"/>
    <w:rsid w:val="00FA1DB7"/>
    <w:rsid w:val="00FA23E4"/>
    <w:rsid w:val="00FA4776"/>
    <w:rsid w:val="00FA7CBC"/>
    <w:rsid w:val="00FC565B"/>
    <w:rsid w:val="00FD4F44"/>
    <w:rsid w:val="00FD6AAF"/>
    <w:rsid w:val="00FE0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157372B-4EDA-4D51-B4B8-0753489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6E325B"/>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rsid w:val="006E325B"/>
    <w:rPr>
      <w:rFonts w:ascii="Times New Roman" w:eastAsia="Times New Roman" w:hAnsi="Times New Roman" w:cs="Times New Roman"/>
      <w:sz w:val="20"/>
      <w:szCs w:val="20"/>
      <w:lang w:eastAsia="ru-RU"/>
    </w:rPr>
  </w:style>
  <w:style w:type="character" w:styleId="a5">
    <w:name w:val="footnote reference"/>
    <w:rsid w:val="006E325B"/>
    <w:rPr>
      <w:vertAlign w:val="superscript"/>
    </w:rPr>
  </w:style>
  <w:style w:type="paragraph" w:styleId="a6">
    <w:name w:val="Balloon Text"/>
    <w:basedOn w:val="a"/>
    <w:link w:val="a7"/>
    <w:uiPriority w:val="99"/>
    <w:semiHidden/>
    <w:unhideWhenUsed/>
    <w:rsid w:val="00D338A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338A1"/>
    <w:rPr>
      <w:rFonts w:ascii="Segoe UI" w:hAnsi="Segoe UI" w:cs="Segoe UI"/>
      <w:sz w:val="18"/>
      <w:szCs w:val="18"/>
    </w:rPr>
  </w:style>
  <w:style w:type="paragraph" w:styleId="a8">
    <w:name w:val="header"/>
    <w:basedOn w:val="a"/>
    <w:link w:val="a9"/>
    <w:uiPriority w:val="99"/>
    <w:unhideWhenUsed/>
    <w:rsid w:val="00C54C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54C6C"/>
  </w:style>
  <w:style w:type="paragraph" w:styleId="aa">
    <w:name w:val="footer"/>
    <w:basedOn w:val="a"/>
    <w:link w:val="ab"/>
    <w:uiPriority w:val="99"/>
    <w:unhideWhenUsed/>
    <w:rsid w:val="00C54C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54C6C"/>
  </w:style>
  <w:style w:type="paragraph" w:styleId="ac">
    <w:name w:val="Title"/>
    <w:basedOn w:val="a"/>
    <w:link w:val="ad"/>
    <w:qFormat/>
    <w:rsid w:val="00A57D45"/>
    <w:pPr>
      <w:spacing w:after="0" w:line="192" w:lineRule="auto"/>
      <w:ind w:right="-284"/>
      <w:jc w:val="center"/>
    </w:pPr>
    <w:rPr>
      <w:rFonts w:ascii="Times New Roman" w:eastAsia="Times New Roman" w:hAnsi="Times New Roman" w:cs="Times New Roman"/>
      <w:b/>
      <w:sz w:val="18"/>
      <w:szCs w:val="20"/>
      <w:lang w:eastAsia="ru-RU"/>
    </w:rPr>
  </w:style>
  <w:style w:type="character" w:customStyle="1" w:styleId="ad">
    <w:name w:val="Заголовок Знак"/>
    <w:basedOn w:val="a0"/>
    <w:link w:val="ac"/>
    <w:rsid w:val="00A57D45"/>
    <w:rPr>
      <w:rFonts w:ascii="Times New Roman" w:eastAsia="Times New Roman" w:hAnsi="Times New Roman" w:cs="Times New Roman"/>
      <w:b/>
      <w:sz w:val="18"/>
      <w:szCs w:val="20"/>
      <w:lang w:eastAsia="ru-RU"/>
    </w:rPr>
  </w:style>
  <w:style w:type="paragraph" w:customStyle="1" w:styleId="ConsPlusNonformat">
    <w:name w:val="ConsPlusNonformat"/>
    <w:rsid w:val="004F6A4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FA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3DD50-EDA5-454B-9D1F-D445A42EF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11013</Words>
  <Characters>62779</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Синикова Ирина Васильевна</dc:creator>
  <cp:lastModifiedBy>Виктория</cp:lastModifiedBy>
  <cp:revision>2</cp:revision>
  <cp:lastPrinted>2016-12-15T16:04:00Z</cp:lastPrinted>
  <dcterms:created xsi:type="dcterms:W3CDTF">2023-01-13T19:26:00Z</dcterms:created>
  <dcterms:modified xsi:type="dcterms:W3CDTF">2023-01-13T19:26:00Z</dcterms:modified>
</cp:coreProperties>
</file>