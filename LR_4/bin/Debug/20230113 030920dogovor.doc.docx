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03:09:00Z">
        <w:r w:rsidR="008C3B60">
          <w:rPr>
            <w:rFonts w:ascii="Tahoma" w:hAnsi="Tahoma" w:cs="Tahoma"/>
            <w:sz w:val="20"/>
            <w:szCs w:val="24"/>
          </w:rPr>
          <w:t>13.01.2023</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&lt;Surname&gt;</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8C3B60" w:rsidP="004D573D">
            <w:pPr>
              <w:spacing w:after="0" w:line="276" w:lineRule="auto"/>
              <w:rPr>
                <w:rFonts w:ascii="Tahoma" w:hAnsi="Tahoma" w:cs="Tahoma"/>
                <w:spacing w:val="-4"/>
                <w:sz w:val="18"/>
                <w:szCs w:val="18"/>
                <w:lang w:val="en-US"/>
                <w:rPrChange w:id="482" w:author="Виктория" w:date="2023-01-13T02:26:00Z">
                  <w:rPr>
                    <w:rFonts w:ascii="Tahoma" w:hAnsi="Tahoma" w:cs="Tahoma"/>
                    <w:spacing w:val="-4"/>
                    <w:sz w:val="18"/>
                    <w:szCs w:val="18"/>
                  </w:rPr>
                </w:rPrChange>
              </w:rPr>
            </w:pPr>
            <w:ins w:id="483" w:author="Виктория" w:date="2023-01-13T03:09:00Z">
              <w:r>
                <w:rPr>
                  <w:rFonts w:ascii="Tahoma" w:hAnsi="Tahoma" w:cs="Tahoma"/>
                  <w:spacing w:val="-4"/>
                  <w:sz w:val="18"/>
                  <w:szCs w:val="18"/>
                  <w:lang w:val="en-US"/>
                </w:rPr>
                <w:t>13.01.2023</w:t>
              </w:r>
            </w:ins>
            <w:ins w:id="484" w:author="Виктория" w:date="2023-01-13T02:26:00Z">
              <w:r w:rsidR="00C95E3A">
                <w:rPr>
                  <w:rFonts w:ascii="Tahoma" w:hAnsi="Tahoma" w:cs="Tahoma"/>
                  <w:spacing w:val="-4"/>
                  <w:sz w:val="18"/>
                  <w:szCs w:val="18"/>
                  <w:lang w:val="en-US"/>
                </w:rPr>
                <w:t>, &lt;Days&gt;</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8C3B60" w:rsidP="004D573D">
            <w:pPr>
              <w:spacing w:after="0" w:line="276" w:lineRule="auto"/>
              <w:rPr>
                <w:rFonts w:ascii="Tahoma" w:hAnsi="Tahoma" w:cs="Tahoma"/>
                <w:spacing w:val="-4"/>
                <w:sz w:val="18"/>
                <w:szCs w:val="18"/>
                <w:lang w:val="en-US"/>
                <w:rPrChange w:id="485" w:author="Виктория" w:date="2023-01-13T00:28:00Z">
                  <w:rPr>
                    <w:rFonts w:ascii="Tahoma" w:hAnsi="Tahoma" w:cs="Tahoma"/>
                    <w:spacing w:val="-4"/>
                    <w:sz w:val="18"/>
                    <w:szCs w:val="18"/>
                  </w:rPr>
                </w:rPrChange>
              </w:rPr>
            </w:pPr>
            <w:ins w:id="486" w:author="Виктория" w:date="2023-01-13T03:09:00Z">
              <w:r>
                <w:rPr>
                  <w:rFonts w:ascii="Tahoma" w:hAnsi="Tahoma" w:cs="Tahoma"/>
                  <w:spacing w:val="-4"/>
                  <w:sz w:val="18"/>
                  <w:szCs w:val="18"/>
                  <w:lang w:val="en-US"/>
                </w:rPr>
                <w:t>ujj</w:t>
              </w:r>
            </w:ins>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8C3B60">
            <w:pPr>
              <w:spacing w:after="0" w:line="276" w:lineRule="auto"/>
              <w:rPr>
                <w:rFonts w:ascii="Tahoma" w:hAnsi="Tahoma" w:cs="Tahoma"/>
                <w:spacing w:val="-4"/>
                <w:sz w:val="18"/>
                <w:szCs w:val="18"/>
                <w:lang w:val="en-US"/>
                <w:rPrChange w:id="487" w:author="Виктория" w:date="2023-01-13T00:28:00Z">
                  <w:rPr>
                    <w:rFonts w:ascii="Tahoma" w:hAnsi="Tahoma" w:cs="Tahoma"/>
                    <w:spacing w:val="-4"/>
                    <w:sz w:val="18"/>
                    <w:szCs w:val="18"/>
                  </w:rPr>
                </w:rPrChange>
              </w:rPr>
            </w:pPr>
            <w:ins w:id="488" w:author="Виктория" w:date="2023-01-13T03:09:00Z">
              <w:r>
                <w:rPr>
                  <w:rFonts w:ascii="Tahoma" w:hAnsi="Tahoma" w:cs="Tahoma"/>
                  <w:spacing w:val="-4"/>
                  <w:sz w:val="18"/>
                  <w:szCs w:val="18"/>
                  <w:lang w:val="en-US"/>
                </w:rPr>
                <w:t>hh</w:t>
              </w:r>
            </w:ins>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8C3B60" w:rsidP="004D573D">
            <w:pPr>
              <w:spacing w:after="0" w:line="276" w:lineRule="auto"/>
              <w:rPr>
                <w:rFonts w:ascii="Tahoma" w:hAnsi="Tahoma" w:cs="Tahoma"/>
                <w:spacing w:val="-4"/>
                <w:sz w:val="18"/>
                <w:szCs w:val="18"/>
                <w:lang w:val="en-US"/>
                <w:rPrChange w:id="489" w:author="Виктория" w:date="2023-01-13T00:28:00Z">
                  <w:rPr>
                    <w:rFonts w:ascii="Tahoma" w:hAnsi="Tahoma" w:cs="Tahoma"/>
                    <w:spacing w:val="-4"/>
                    <w:sz w:val="18"/>
                    <w:szCs w:val="18"/>
                  </w:rPr>
                </w:rPrChange>
              </w:rPr>
            </w:pPr>
            <w:ins w:id="490" w:author="Виктория" w:date="2023-01-13T03:09:00Z">
              <w:r>
                <w:rPr>
                  <w:rFonts w:ascii="Tahoma" w:hAnsi="Tahoma" w:cs="Tahoma"/>
                  <w:spacing w:val="-4"/>
                  <w:sz w:val="18"/>
                  <w:szCs w:val="18"/>
                  <w:lang w:val="en-US"/>
                </w:rPr>
                <w:t>6</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B25DD1" w:rsidP="004D573D">
            <w:pPr>
              <w:spacing w:after="0" w:line="276" w:lineRule="auto"/>
              <w:rPr>
                <w:rFonts w:ascii="Tahoma" w:hAnsi="Tahoma" w:cs="Tahoma"/>
                <w:spacing w:val="-4"/>
                <w:sz w:val="18"/>
                <w:szCs w:val="18"/>
                <w:lang w:val="en-US"/>
              </w:rPr>
            </w:pPr>
            <w:ins w:id="491" w:author="Виктория" w:date="2023-01-13T01:47:00Z">
              <w:r>
                <w:rPr>
                  <w:rFonts w:ascii="Tahoma" w:hAnsi="Tahoma" w:cs="Tahoma"/>
                  <w:spacing w:val="-4"/>
                  <w:sz w:val="18"/>
                  <w:szCs w:val="18"/>
                  <w:lang w:val="en-US"/>
                </w:rPr>
                <w:t>&lt;</w:t>
              </w:r>
            </w:ins>
            <w:ins w:id="492" w:author="Виктория" w:date="2023-01-13T00:29:00Z">
              <w:r w:rsidR="00D34719">
                <w:rPr>
                  <w:rFonts w:ascii="Tahoma" w:hAnsi="Tahoma" w:cs="Tahoma"/>
                  <w:spacing w:val="-4"/>
                  <w:sz w:val="18"/>
                  <w:szCs w:val="18"/>
                  <w:lang w:val="en-US"/>
                </w:rPr>
                <w:t>type</w:t>
              </w:r>
            </w:ins>
            <w:ins w:id="493" w:author="Виктория" w:date="2023-01-13T01:47:00Z">
              <w:r>
                <w:rPr>
                  <w:rFonts w:ascii="Tahoma" w:hAnsi="Tahoma" w:cs="Tahoma"/>
                  <w:spacing w:val="-4"/>
                  <w:sz w:val="18"/>
                  <w:szCs w:val="18"/>
                  <w:lang w:val="en-US"/>
                </w:rPr>
                <w:t>&gt;</w:t>
              </w:r>
            </w:ins>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09277D" w:rsidP="004D573D">
            <w:pPr>
              <w:spacing w:after="0" w:line="276" w:lineRule="auto"/>
              <w:rPr>
                <w:rFonts w:ascii="Tahoma" w:hAnsi="Tahoma" w:cs="Tahoma"/>
                <w:spacing w:val="-4"/>
                <w:sz w:val="18"/>
                <w:szCs w:val="18"/>
                <w:lang w:val="en-US"/>
                <w:rPrChange w:id="494" w:author="Виктория" w:date="2023-01-13T00:29:00Z">
                  <w:rPr>
                    <w:rFonts w:ascii="Tahoma" w:hAnsi="Tahoma" w:cs="Tahoma"/>
                    <w:spacing w:val="-4"/>
                    <w:sz w:val="18"/>
                    <w:szCs w:val="18"/>
                  </w:rPr>
                </w:rPrChange>
              </w:rPr>
            </w:pPr>
            <w:ins w:id="495" w:author="Виктория" w:date="2023-01-13T02:16:00Z">
              <w:r>
                <w:rPr>
                  <w:rFonts w:ascii="Tahoma" w:hAnsi="Tahoma" w:cs="Tahoma"/>
                  <w:spacing w:val="-4"/>
                  <w:sz w:val="18"/>
                  <w:szCs w:val="18"/>
                  <w:lang w:val="en-US"/>
                </w:rPr>
                <w:t>&lt;In&gt;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ins w:id="496" w:author="Виктория" w:date="2023-01-13T02:16:00Z">
              <w:r w:rsidR="0009277D" w:rsidRPr="0009277D">
                <w:rPr>
                  <w:rFonts w:ascii="Tahoma" w:hAnsi="Tahoma" w:cs="Tahoma"/>
                  <w:spacing w:val="-4"/>
                  <w:sz w:val="18"/>
                  <w:szCs w:val="18"/>
                  <w:rPrChange w:id="497" w:author="Виктория" w:date="2023-01-13T02:16:00Z">
                    <w:rPr>
                      <w:rFonts w:ascii="Tahoma" w:hAnsi="Tahoma" w:cs="Tahoma"/>
                      <w:spacing w:val="-4"/>
                      <w:sz w:val="18"/>
                      <w:szCs w:val="18"/>
                      <w:lang w:val="en-US"/>
                    </w:rPr>
                  </w:rPrChange>
                </w:rPr>
                <w:t>&lt;</w:t>
              </w:r>
              <w:r w:rsidR="0009277D">
                <w:rPr>
                  <w:rFonts w:ascii="Tahoma" w:hAnsi="Tahoma" w:cs="Tahoma"/>
                  <w:spacing w:val="-4"/>
                  <w:sz w:val="18"/>
                  <w:szCs w:val="18"/>
                  <w:lang w:val="en-US"/>
                </w:rPr>
                <w:t>Sum</w:t>
              </w:r>
              <w:r w:rsidR="0009277D" w:rsidRPr="0009277D">
                <w:rPr>
                  <w:rFonts w:ascii="Tahoma" w:hAnsi="Tahoma" w:cs="Tahoma"/>
                  <w:spacing w:val="-4"/>
                  <w:sz w:val="18"/>
                  <w:szCs w:val="18"/>
                  <w:rPrChange w:id="498" w:author="Виктория" w:date="2023-01-13T02:16:00Z">
                    <w:rPr>
                      <w:rFonts w:ascii="Tahoma" w:hAnsi="Tahoma" w:cs="Tahoma"/>
                      <w:spacing w:val="-4"/>
                      <w:sz w:val="18"/>
                      <w:szCs w:val="18"/>
                      <w:lang w:val="en-US"/>
                    </w:rPr>
                  </w:rPrChange>
                </w:rPr>
                <w:t>&gt;</w:t>
              </w:r>
            </w:ins>
            <w:del w:id="499" w:author="Виктория" w:date="2023-01-13T02:16:00Z">
              <w:r w:rsidRPr="000A2959" w:rsidDel="0009277D">
                <w:rPr>
                  <w:rFonts w:ascii="Tahoma" w:hAnsi="Tahoma" w:cs="Tahoma"/>
                  <w:spacing w:val="-4"/>
                  <w:sz w:val="18"/>
                  <w:szCs w:val="18"/>
                </w:rPr>
                <w:delText xml:space="preserve">………… </w:delText>
              </w:r>
            </w:del>
            <w:r w:rsidRPr="000A2959">
              <w:rPr>
                <w:rFonts w:ascii="Tahoma" w:hAnsi="Tahoma" w:cs="Tahoma"/>
                <w:spacing w:val="-4"/>
                <w:sz w:val="18"/>
                <w:szCs w:val="18"/>
              </w:rPr>
              <w:t>(дата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500" w:author="Виктория" w:date="2023-01-13T02:16:00Z">
              <w:r w:rsidRPr="000A2959" w:rsidDel="0009277D">
                <w:rPr>
                  <w:rFonts w:ascii="Tahoma" w:hAnsi="Tahoma" w:cs="Tahoma"/>
                  <w:spacing w:val="-4"/>
                  <w:sz w:val="18"/>
                  <w:szCs w:val="18"/>
                </w:rPr>
                <w:delText xml:space="preserve"> ………… </w:delText>
              </w:r>
            </w:del>
            <w:ins w:id="501" w:author="Виктория" w:date="2023-01-13T02:16:00Z">
              <w:r w:rsidR="0009277D" w:rsidRPr="0009277D">
                <w:rPr>
                  <w:rFonts w:ascii="Tahoma" w:hAnsi="Tahoma" w:cs="Tahoma"/>
                  <w:spacing w:val="-4"/>
                  <w:sz w:val="18"/>
                  <w:szCs w:val="18"/>
                  <w:rPrChange w:id="502" w:author="Виктория" w:date="2023-01-13T02:17:00Z">
                    <w:rPr>
                      <w:rFonts w:ascii="Tahoma" w:hAnsi="Tahoma" w:cs="Tahoma"/>
                      <w:spacing w:val="-4"/>
                      <w:sz w:val="18"/>
                      <w:szCs w:val="18"/>
                      <w:lang w:val="en-US"/>
                    </w:rPr>
                  </w:rPrChange>
                </w:rPr>
                <w:t xml:space="preserve"> &lt;</w:t>
              </w:r>
              <w:r w:rsidR="0009277D">
                <w:rPr>
                  <w:rFonts w:ascii="Tahoma" w:hAnsi="Tahoma" w:cs="Tahoma"/>
                  <w:spacing w:val="-4"/>
                  <w:sz w:val="18"/>
                  <w:szCs w:val="18"/>
                  <w:lang w:val="en-US"/>
                </w:rPr>
                <w:t>prep</w:t>
              </w:r>
              <w:r w:rsidR="0009277D" w:rsidRPr="0009277D">
                <w:rPr>
                  <w:rFonts w:ascii="Tahoma" w:hAnsi="Tahoma" w:cs="Tahoma"/>
                  <w:spacing w:val="-4"/>
                  <w:sz w:val="18"/>
                  <w:szCs w:val="18"/>
                  <w:rPrChange w:id="503" w:author="Виктория" w:date="2023-01-13T02:17:00Z">
                    <w:rPr>
                      <w:rFonts w:ascii="Tahoma" w:hAnsi="Tahoma" w:cs="Tahoma"/>
                      <w:spacing w:val="-4"/>
                      <w:sz w:val="18"/>
                      <w:szCs w:val="18"/>
                      <w:lang w:val="en-US"/>
                    </w:rPr>
                  </w:rPrChange>
                </w:rPr>
                <w:t>&gt;</w:t>
              </w:r>
            </w:ins>
            <w:r w:rsidRPr="000A2959">
              <w:rPr>
                <w:rFonts w:ascii="Tahoma" w:hAnsi="Tahoma" w:cs="Tahoma"/>
                <w:spacing w:val="-4"/>
                <w:sz w:val="18"/>
                <w:szCs w:val="18"/>
              </w:rPr>
              <w:t>(при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504" w:author="Виктория" w:date="2023-01-13T03:09:00Z">
        <w:r w:rsidR="008C3B60">
          <w:rPr>
            <w:rFonts w:ascii="Tahoma" w:eastAsia="Calibri" w:hAnsi="Tahoma" w:cs="Tahoma"/>
            <w:b/>
            <w:sz w:val="20"/>
            <w:szCs w:val="24"/>
            <w:lang w:val="en-US"/>
          </w:rPr>
          <w:t>13.01.2023</w:t>
        </w:r>
      </w:ins>
      <w:del w:id="505"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506"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507"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508" w:author="Виктория" w:date="2023-01-13T00:30:00Z"/>
          <w:rFonts w:ascii="Tahoma" w:hAnsi="Tahoma" w:cs="Tahoma"/>
          <w:sz w:val="20"/>
          <w:szCs w:val="24"/>
        </w:rPr>
        <w:pPrChange w:id="509" w:author="Виктория" w:date="2023-01-13T00:30:00Z">
          <w:pPr>
            <w:spacing w:after="0" w:line="276" w:lineRule="auto"/>
            <w:jc w:val="right"/>
          </w:pPr>
        </w:pPrChange>
      </w:pPr>
      <w:del w:id="510"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11" w:author="Виктория" w:date="2023-01-13T00:30:00Z"/>
          <w:rFonts w:ascii="Tahoma" w:hAnsi="Tahoma" w:cs="Tahoma"/>
          <w:sz w:val="20"/>
          <w:szCs w:val="24"/>
        </w:rPr>
        <w:pPrChange w:id="512" w:author="Виктория" w:date="2023-01-13T00:30:00Z">
          <w:pPr>
            <w:spacing w:after="0" w:line="276" w:lineRule="auto"/>
            <w:jc w:val="right"/>
          </w:pPr>
        </w:pPrChange>
      </w:pPr>
      <w:del w:id="51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14" w:author="Виктория" w:date="2023-01-13T00:30:00Z"/>
          <w:rFonts w:ascii="Tahoma" w:hAnsi="Tahoma" w:cs="Tahoma"/>
          <w:sz w:val="20"/>
          <w:szCs w:val="24"/>
        </w:rPr>
        <w:pPrChange w:id="515" w:author="Виктория" w:date="2023-01-13T00:30:00Z">
          <w:pPr>
            <w:spacing w:after="0" w:line="276" w:lineRule="auto"/>
            <w:jc w:val="right"/>
          </w:pPr>
        </w:pPrChange>
      </w:pPr>
      <w:del w:id="516"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17" w:author="Виктория" w:date="2023-01-13T00:30:00Z"/>
          <w:rFonts w:ascii="Tahoma" w:eastAsia="Calibri" w:hAnsi="Tahoma" w:cs="Tahoma"/>
          <w:sz w:val="20"/>
          <w:szCs w:val="24"/>
        </w:rPr>
        <w:pPrChange w:id="518" w:author="Виктория" w:date="2023-01-13T00:30:00Z">
          <w:pPr>
            <w:spacing w:after="0" w:line="276" w:lineRule="auto"/>
            <w:jc w:val="right"/>
          </w:pPr>
        </w:pPrChange>
      </w:pPr>
    </w:p>
    <w:p w:rsidR="006D026A" w:rsidRPr="00B206F3" w:rsidDel="00D34719" w:rsidRDefault="006515C4">
      <w:pPr>
        <w:spacing w:after="0" w:line="276" w:lineRule="auto"/>
        <w:rPr>
          <w:del w:id="519" w:author="Виктория" w:date="2023-01-13T00:30:00Z"/>
          <w:rFonts w:ascii="Tahoma" w:eastAsia="Calibri" w:hAnsi="Tahoma" w:cs="Tahoma"/>
          <w:b/>
          <w:sz w:val="20"/>
          <w:szCs w:val="24"/>
        </w:rPr>
        <w:pPrChange w:id="520" w:author="Виктория" w:date="2023-01-13T00:30:00Z">
          <w:pPr>
            <w:spacing w:after="0" w:line="276" w:lineRule="auto"/>
            <w:jc w:val="center"/>
          </w:pPr>
        </w:pPrChange>
      </w:pPr>
      <w:del w:id="521"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22"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23" w:author="Виктория" w:date="2023-01-13T00:30:00Z"/>
          <w:rFonts w:ascii="Tahoma" w:eastAsia="Calibri" w:hAnsi="Tahoma" w:cs="Tahoma"/>
          <w:sz w:val="20"/>
          <w:szCs w:val="24"/>
        </w:rPr>
        <w:pPrChange w:id="524" w:author="Виктория" w:date="2023-01-13T00:30:00Z">
          <w:pPr>
            <w:numPr>
              <w:numId w:val="3"/>
            </w:numPr>
            <w:tabs>
              <w:tab w:val="left" w:pos="284"/>
            </w:tabs>
            <w:spacing w:after="0" w:line="276" w:lineRule="auto"/>
            <w:ind w:left="720" w:hanging="360"/>
            <w:contextualSpacing/>
            <w:jc w:val="center"/>
          </w:pPr>
        </w:pPrChange>
      </w:pPr>
      <w:del w:id="525"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2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27" w:author="Виктория" w:date="2023-01-13T00:30:00Z"/>
                <w:rFonts w:ascii="Tahoma" w:eastAsia="Calibri" w:hAnsi="Tahoma" w:cs="Tahoma"/>
                <w:sz w:val="20"/>
                <w:szCs w:val="24"/>
              </w:rPr>
              <w:pPrChange w:id="528" w:author="Виктория" w:date="2023-01-13T00:30:00Z">
                <w:pPr>
                  <w:spacing w:after="0" w:line="276" w:lineRule="auto"/>
                  <w:jc w:val="center"/>
                </w:pPr>
              </w:pPrChange>
            </w:pPr>
            <w:del w:id="529"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30" w:author="Виктория" w:date="2023-01-13T00:30:00Z"/>
                <w:rFonts w:ascii="Tahoma" w:eastAsia="Calibri" w:hAnsi="Tahoma" w:cs="Tahoma"/>
                <w:sz w:val="20"/>
                <w:szCs w:val="24"/>
              </w:rPr>
              <w:pPrChange w:id="531" w:author="Виктория" w:date="2023-01-13T00:30:00Z">
                <w:pPr>
                  <w:spacing w:after="0" w:line="276" w:lineRule="auto"/>
                  <w:jc w:val="center"/>
                </w:pPr>
              </w:pPrChange>
            </w:pPr>
            <w:del w:id="532"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3" w:author="Виктория" w:date="2023-01-13T00:30:00Z"/>
                <w:rFonts w:ascii="Tahoma" w:eastAsia="Calibri" w:hAnsi="Tahoma" w:cs="Tahoma"/>
                <w:sz w:val="20"/>
                <w:szCs w:val="24"/>
              </w:rPr>
              <w:pPrChange w:id="534" w:author="Виктория" w:date="2023-01-13T00:30:00Z">
                <w:pPr>
                  <w:spacing w:after="0" w:line="276" w:lineRule="auto"/>
                  <w:jc w:val="both"/>
                </w:pPr>
              </w:pPrChange>
            </w:pPr>
          </w:p>
        </w:tc>
      </w:tr>
      <w:tr w:rsidR="006D026A" w:rsidRPr="00B206F3" w:rsidDel="00D34719" w:rsidTr="00447A3A">
        <w:trPr>
          <w:trHeight w:val="235"/>
          <w:del w:id="53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36" w:author="Виктория" w:date="2023-01-13T00:30:00Z"/>
                <w:rFonts w:ascii="Tahoma" w:eastAsia="Calibri" w:hAnsi="Tahoma" w:cs="Tahoma"/>
                <w:sz w:val="20"/>
                <w:szCs w:val="24"/>
              </w:rPr>
              <w:pPrChange w:id="537" w:author="Виктория" w:date="2023-01-13T00:30:00Z">
                <w:pPr>
                  <w:tabs>
                    <w:tab w:val="left" w:pos="454"/>
                  </w:tabs>
                  <w:spacing w:after="0" w:line="276" w:lineRule="auto"/>
                  <w:jc w:val="center"/>
                </w:pPr>
              </w:pPrChange>
            </w:pPr>
            <w:del w:id="538"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9" w:author="Виктория" w:date="2023-01-13T00:30:00Z"/>
                <w:rFonts w:ascii="Tahoma" w:eastAsia="Calibri" w:hAnsi="Tahoma" w:cs="Tahoma"/>
                <w:sz w:val="20"/>
                <w:szCs w:val="24"/>
              </w:rPr>
              <w:pPrChange w:id="540" w:author="Виктория" w:date="2023-01-13T00:30:00Z">
                <w:pPr>
                  <w:spacing w:after="0" w:line="276" w:lineRule="auto"/>
                  <w:jc w:val="both"/>
                </w:pPr>
              </w:pPrChange>
            </w:pPr>
          </w:p>
        </w:tc>
      </w:tr>
      <w:tr w:rsidR="006D026A" w:rsidRPr="00B206F3" w:rsidDel="00D34719" w:rsidTr="00447A3A">
        <w:trPr>
          <w:trHeight w:val="125"/>
          <w:del w:id="54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2" w:author="Виктория" w:date="2023-01-13T00:30:00Z"/>
                <w:rFonts w:ascii="Tahoma" w:eastAsia="Calibri" w:hAnsi="Tahoma" w:cs="Tahoma"/>
                <w:sz w:val="20"/>
                <w:szCs w:val="24"/>
              </w:rPr>
              <w:pPrChange w:id="543" w:author="Виктория" w:date="2023-01-13T00:30:00Z">
                <w:pPr>
                  <w:spacing w:after="0" w:line="276" w:lineRule="auto"/>
                  <w:jc w:val="center"/>
                </w:pPr>
              </w:pPrChange>
            </w:pPr>
            <w:del w:id="544"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5" w:author="Виктория" w:date="2023-01-13T00:30:00Z"/>
                <w:rFonts w:ascii="Tahoma" w:eastAsia="Calibri" w:hAnsi="Tahoma" w:cs="Tahoma"/>
                <w:sz w:val="20"/>
                <w:szCs w:val="24"/>
              </w:rPr>
              <w:pPrChange w:id="546" w:author="Виктория" w:date="2023-01-13T00:30:00Z">
                <w:pPr>
                  <w:spacing w:after="0" w:line="276" w:lineRule="auto"/>
                  <w:jc w:val="both"/>
                </w:pPr>
              </w:pPrChange>
            </w:pPr>
          </w:p>
        </w:tc>
      </w:tr>
      <w:tr w:rsidR="006D026A" w:rsidRPr="00B206F3" w:rsidDel="00D34719" w:rsidTr="00447A3A">
        <w:trPr>
          <w:trHeight w:val="219"/>
          <w:del w:id="54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8" w:author="Виктория" w:date="2023-01-13T00:30:00Z"/>
                <w:rFonts w:ascii="Tahoma" w:eastAsia="Calibri" w:hAnsi="Tahoma" w:cs="Tahoma"/>
                <w:sz w:val="20"/>
                <w:szCs w:val="24"/>
              </w:rPr>
              <w:pPrChange w:id="549" w:author="Виктория" w:date="2023-01-13T00:30:00Z">
                <w:pPr>
                  <w:spacing w:after="0" w:line="276" w:lineRule="auto"/>
                  <w:jc w:val="center"/>
                </w:pPr>
              </w:pPrChange>
            </w:pPr>
            <w:del w:id="550"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1" w:author="Виктория" w:date="2023-01-13T00:30:00Z"/>
                <w:rFonts w:ascii="Tahoma" w:eastAsia="Calibri" w:hAnsi="Tahoma" w:cs="Tahoma"/>
                <w:sz w:val="20"/>
                <w:szCs w:val="24"/>
              </w:rPr>
              <w:pPrChange w:id="552" w:author="Виктория" w:date="2023-01-13T00:30:00Z">
                <w:pPr>
                  <w:spacing w:after="0" w:line="276" w:lineRule="auto"/>
                  <w:jc w:val="both"/>
                </w:pPr>
              </w:pPrChange>
            </w:pPr>
          </w:p>
        </w:tc>
      </w:tr>
      <w:tr w:rsidR="006D026A" w:rsidRPr="00B206F3" w:rsidDel="00D34719" w:rsidTr="00447A3A">
        <w:trPr>
          <w:trHeight w:val="173"/>
          <w:del w:id="55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4" w:author="Виктория" w:date="2023-01-13T00:30:00Z"/>
                <w:rFonts w:ascii="Tahoma" w:eastAsia="Calibri" w:hAnsi="Tahoma" w:cs="Tahoma"/>
                <w:sz w:val="20"/>
                <w:szCs w:val="24"/>
              </w:rPr>
              <w:pPrChange w:id="555" w:author="Виктория" w:date="2023-01-13T00:30:00Z">
                <w:pPr>
                  <w:spacing w:after="0" w:line="276" w:lineRule="auto"/>
                  <w:jc w:val="center"/>
                </w:pPr>
              </w:pPrChange>
            </w:pPr>
            <w:del w:id="556"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7" w:author="Виктория" w:date="2023-01-13T00:30:00Z"/>
                <w:rFonts w:ascii="Tahoma" w:eastAsia="Calibri" w:hAnsi="Tahoma" w:cs="Tahoma"/>
                <w:sz w:val="20"/>
                <w:szCs w:val="24"/>
              </w:rPr>
              <w:pPrChange w:id="558" w:author="Виктория" w:date="2023-01-13T00:30:00Z">
                <w:pPr>
                  <w:spacing w:after="0" w:line="276" w:lineRule="auto"/>
                  <w:jc w:val="both"/>
                </w:pPr>
              </w:pPrChange>
            </w:pPr>
          </w:p>
        </w:tc>
      </w:tr>
      <w:tr w:rsidR="006D026A" w:rsidRPr="00B206F3" w:rsidDel="00D34719" w:rsidTr="00447A3A">
        <w:trPr>
          <w:trHeight w:val="155"/>
          <w:del w:id="55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0" w:author="Виктория" w:date="2023-01-13T00:30:00Z"/>
                <w:rFonts w:ascii="Tahoma" w:eastAsia="Calibri" w:hAnsi="Tahoma" w:cs="Tahoma"/>
                <w:sz w:val="20"/>
                <w:szCs w:val="24"/>
              </w:rPr>
              <w:pPrChange w:id="561" w:author="Виктория" w:date="2023-01-13T00:30:00Z">
                <w:pPr>
                  <w:spacing w:after="0" w:line="276" w:lineRule="auto"/>
                  <w:jc w:val="center"/>
                </w:pPr>
              </w:pPrChange>
            </w:pPr>
            <w:del w:id="562"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3" w:author="Виктория" w:date="2023-01-13T00:30:00Z"/>
                <w:rFonts w:ascii="Tahoma" w:eastAsia="Calibri" w:hAnsi="Tahoma" w:cs="Tahoma"/>
                <w:sz w:val="20"/>
                <w:szCs w:val="24"/>
              </w:rPr>
              <w:pPrChange w:id="564" w:author="Виктория" w:date="2023-01-13T00:30:00Z">
                <w:pPr>
                  <w:spacing w:after="0" w:line="276" w:lineRule="auto"/>
                  <w:jc w:val="both"/>
                </w:pPr>
              </w:pPrChange>
            </w:pPr>
          </w:p>
        </w:tc>
      </w:tr>
      <w:tr w:rsidR="006D026A" w:rsidRPr="00B206F3" w:rsidDel="00D34719" w:rsidTr="00447A3A">
        <w:trPr>
          <w:trHeight w:val="155"/>
          <w:del w:id="56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6" w:author="Виктория" w:date="2023-01-13T00:30:00Z"/>
                <w:rFonts w:ascii="Tahoma" w:eastAsia="Calibri" w:hAnsi="Tahoma" w:cs="Tahoma"/>
                <w:sz w:val="20"/>
                <w:szCs w:val="24"/>
              </w:rPr>
              <w:pPrChange w:id="567" w:author="Виктория" w:date="2023-01-13T00:30:00Z">
                <w:pPr>
                  <w:spacing w:after="0" w:line="276" w:lineRule="auto"/>
                  <w:jc w:val="center"/>
                </w:pPr>
              </w:pPrChange>
            </w:pPr>
            <w:del w:id="568"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9" w:author="Виктория" w:date="2023-01-13T00:30:00Z"/>
                <w:rFonts w:ascii="Tahoma" w:eastAsia="Calibri" w:hAnsi="Tahoma" w:cs="Tahoma"/>
                <w:sz w:val="20"/>
                <w:szCs w:val="24"/>
              </w:rPr>
              <w:pPrChange w:id="570"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71" w:author="Виктория" w:date="2023-01-13T00:30:00Z"/>
          <w:rFonts w:ascii="Tahoma" w:eastAsia="Calibri" w:hAnsi="Tahoma" w:cs="Tahoma"/>
          <w:b/>
          <w:sz w:val="10"/>
          <w:szCs w:val="10"/>
          <w:lang w:eastAsia="ar-SA"/>
        </w:rPr>
        <w:pPrChange w:id="572"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73" w:author="Виктория" w:date="2023-01-13T00:30:00Z"/>
          <w:rFonts w:ascii="Tahoma" w:eastAsia="Calibri" w:hAnsi="Tahoma" w:cs="Tahoma"/>
          <w:b/>
          <w:sz w:val="20"/>
          <w:szCs w:val="24"/>
        </w:rPr>
        <w:pPrChange w:id="574" w:author="Виктория" w:date="2023-01-13T00:30:00Z">
          <w:pPr>
            <w:pStyle w:val="ae"/>
            <w:numPr>
              <w:numId w:val="3"/>
            </w:numPr>
            <w:spacing w:after="0" w:line="276" w:lineRule="auto"/>
            <w:ind w:hanging="360"/>
            <w:jc w:val="center"/>
          </w:pPr>
        </w:pPrChange>
      </w:pPr>
      <w:del w:id="575"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7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7" w:author="Виктория" w:date="2023-01-13T00:30:00Z"/>
                <w:rFonts w:ascii="Tahoma" w:eastAsia="Calibri" w:hAnsi="Tahoma" w:cs="Tahoma"/>
                <w:sz w:val="20"/>
                <w:szCs w:val="24"/>
              </w:rPr>
              <w:pPrChange w:id="578" w:author="Виктория" w:date="2023-01-13T00:30:00Z">
                <w:pPr>
                  <w:spacing w:after="0" w:line="276" w:lineRule="auto"/>
                  <w:jc w:val="center"/>
                </w:pPr>
              </w:pPrChange>
            </w:pPr>
            <w:del w:id="579"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0" w:author="Виктория" w:date="2023-01-13T00:30:00Z"/>
                <w:rFonts w:ascii="Tahoma" w:eastAsia="Calibri" w:hAnsi="Tahoma" w:cs="Tahoma"/>
                <w:sz w:val="20"/>
                <w:szCs w:val="24"/>
              </w:rPr>
              <w:pPrChange w:id="581" w:author="Виктория" w:date="2023-01-13T00:30:00Z">
                <w:pPr>
                  <w:spacing w:after="0" w:line="276" w:lineRule="auto"/>
                  <w:jc w:val="both"/>
                </w:pPr>
              </w:pPrChange>
            </w:pPr>
          </w:p>
        </w:tc>
      </w:tr>
      <w:tr w:rsidR="006D026A" w:rsidRPr="00B206F3" w:rsidDel="00D34719" w:rsidTr="00447A3A">
        <w:trPr>
          <w:trHeight w:val="235"/>
          <w:del w:id="58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3" w:author="Виктория" w:date="2023-01-13T00:30:00Z"/>
                <w:rFonts w:ascii="Tahoma" w:eastAsia="Calibri" w:hAnsi="Tahoma" w:cs="Tahoma"/>
                <w:sz w:val="20"/>
                <w:szCs w:val="24"/>
              </w:rPr>
              <w:pPrChange w:id="584" w:author="Виктория" w:date="2023-01-13T00:30:00Z">
                <w:pPr>
                  <w:spacing w:after="0" w:line="276" w:lineRule="auto"/>
                  <w:jc w:val="center"/>
                </w:pPr>
              </w:pPrChange>
            </w:pPr>
            <w:del w:id="585"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6" w:author="Виктория" w:date="2023-01-13T00:30:00Z"/>
                <w:rFonts w:ascii="Tahoma" w:eastAsia="Calibri" w:hAnsi="Tahoma" w:cs="Tahoma"/>
                <w:sz w:val="20"/>
                <w:szCs w:val="24"/>
              </w:rPr>
              <w:pPrChange w:id="587" w:author="Виктория" w:date="2023-01-13T00:30:00Z">
                <w:pPr>
                  <w:spacing w:after="0" w:line="276" w:lineRule="auto"/>
                  <w:jc w:val="both"/>
                </w:pPr>
              </w:pPrChange>
            </w:pPr>
          </w:p>
        </w:tc>
      </w:tr>
      <w:tr w:rsidR="006D026A" w:rsidRPr="00B206F3" w:rsidDel="00D34719" w:rsidTr="00447A3A">
        <w:trPr>
          <w:trHeight w:val="125"/>
          <w:del w:id="58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9" w:author="Виктория" w:date="2023-01-13T00:30:00Z"/>
                <w:rFonts w:ascii="Tahoma" w:eastAsia="Calibri" w:hAnsi="Tahoma" w:cs="Tahoma"/>
                <w:sz w:val="20"/>
                <w:szCs w:val="24"/>
              </w:rPr>
              <w:pPrChange w:id="590" w:author="Виктория" w:date="2023-01-13T00:30:00Z">
                <w:pPr>
                  <w:spacing w:after="0" w:line="276" w:lineRule="auto"/>
                  <w:jc w:val="center"/>
                </w:pPr>
              </w:pPrChange>
            </w:pPr>
            <w:del w:id="591"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2" w:author="Виктория" w:date="2023-01-13T00:30:00Z"/>
                <w:rFonts w:ascii="Tahoma" w:eastAsia="Calibri" w:hAnsi="Tahoma" w:cs="Tahoma"/>
                <w:sz w:val="20"/>
                <w:szCs w:val="24"/>
              </w:rPr>
              <w:pPrChange w:id="593" w:author="Виктория" w:date="2023-01-13T00:30:00Z">
                <w:pPr>
                  <w:spacing w:after="0" w:line="276" w:lineRule="auto"/>
                  <w:jc w:val="both"/>
                </w:pPr>
              </w:pPrChange>
            </w:pPr>
          </w:p>
        </w:tc>
      </w:tr>
      <w:tr w:rsidR="006D026A" w:rsidRPr="00B206F3" w:rsidDel="00D34719" w:rsidTr="00447A3A">
        <w:trPr>
          <w:trHeight w:val="219"/>
          <w:del w:id="59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5" w:author="Виктория" w:date="2023-01-13T00:30:00Z"/>
                <w:rFonts w:ascii="Tahoma" w:eastAsia="Calibri" w:hAnsi="Tahoma" w:cs="Tahoma"/>
                <w:sz w:val="20"/>
                <w:szCs w:val="24"/>
              </w:rPr>
              <w:pPrChange w:id="596" w:author="Виктория" w:date="2023-01-13T00:30:00Z">
                <w:pPr>
                  <w:spacing w:after="0" w:line="276" w:lineRule="auto"/>
                  <w:jc w:val="center"/>
                </w:pPr>
              </w:pPrChange>
            </w:pPr>
            <w:del w:id="597"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8" w:author="Виктория" w:date="2023-01-13T00:30:00Z"/>
                <w:rFonts w:ascii="Tahoma" w:eastAsia="Calibri" w:hAnsi="Tahoma" w:cs="Tahoma"/>
                <w:sz w:val="20"/>
                <w:szCs w:val="24"/>
              </w:rPr>
              <w:pPrChange w:id="599" w:author="Виктория" w:date="2023-01-13T00:30:00Z">
                <w:pPr>
                  <w:spacing w:after="0" w:line="276" w:lineRule="auto"/>
                  <w:jc w:val="both"/>
                </w:pPr>
              </w:pPrChange>
            </w:pPr>
          </w:p>
        </w:tc>
      </w:tr>
      <w:tr w:rsidR="006D026A" w:rsidRPr="00B206F3" w:rsidDel="00D34719" w:rsidTr="00447A3A">
        <w:trPr>
          <w:trHeight w:val="131"/>
          <w:del w:id="60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1" w:author="Виктория" w:date="2023-01-13T00:30:00Z"/>
                <w:rFonts w:ascii="Tahoma" w:eastAsia="Calibri" w:hAnsi="Tahoma" w:cs="Tahoma"/>
                <w:sz w:val="20"/>
                <w:szCs w:val="24"/>
              </w:rPr>
              <w:pPrChange w:id="602" w:author="Виктория" w:date="2023-01-13T00:30:00Z">
                <w:pPr>
                  <w:spacing w:after="0" w:line="276" w:lineRule="auto"/>
                  <w:jc w:val="center"/>
                </w:pPr>
              </w:pPrChange>
            </w:pPr>
            <w:del w:id="603"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4" w:author="Виктория" w:date="2023-01-13T00:30:00Z"/>
                <w:rFonts w:ascii="Tahoma" w:eastAsia="Calibri" w:hAnsi="Tahoma" w:cs="Tahoma"/>
                <w:sz w:val="20"/>
                <w:szCs w:val="24"/>
              </w:rPr>
              <w:pPrChange w:id="605" w:author="Виктория" w:date="2023-01-13T00:30:00Z">
                <w:pPr>
                  <w:spacing w:after="0" w:line="276" w:lineRule="auto"/>
                  <w:jc w:val="both"/>
                </w:pPr>
              </w:pPrChange>
            </w:pPr>
          </w:p>
        </w:tc>
      </w:tr>
      <w:tr w:rsidR="006D026A" w:rsidRPr="00B206F3" w:rsidDel="00D34719" w:rsidTr="00447A3A">
        <w:trPr>
          <w:trHeight w:val="173"/>
          <w:del w:id="60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7" w:author="Виктория" w:date="2023-01-13T00:30:00Z"/>
                <w:rFonts w:ascii="Tahoma" w:eastAsia="Calibri" w:hAnsi="Tahoma" w:cs="Tahoma"/>
                <w:sz w:val="20"/>
                <w:szCs w:val="24"/>
              </w:rPr>
              <w:pPrChange w:id="608" w:author="Виктория" w:date="2023-01-13T00:30:00Z">
                <w:pPr>
                  <w:spacing w:after="0" w:line="276" w:lineRule="auto"/>
                  <w:jc w:val="center"/>
                </w:pPr>
              </w:pPrChange>
            </w:pPr>
            <w:del w:id="609"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0" w:author="Виктория" w:date="2023-01-13T00:30:00Z"/>
                <w:rFonts w:ascii="Tahoma" w:eastAsia="Calibri" w:hAnsi="Tahoma" w:cs="Tahoma"/>
                <w:sz w:val="20"/>
                <w:szCs w:val="24"/>
              </w:rPr>
              <w:pPrChange w:id="611" w:author="Виктория" w:date="2023-01-13T00:30:00Z">
                <w:pPr>
                  <w:spacing w:after="0" w:line="276" w:lineRule="auto"/>
                  <w:jc w:val="both"/>
                </w:pPr>
              </w:pPrChange>
            </w:pPr>
          </w:p>
        </w:tc>
      </w:tr>
      <w:tr w:rsidR="006D026A" w:rsidRPr="00B206F3" w:rsidDel="00D34719" w:rsidTr="00447A3A">
        <w:trPr>
          <w:trHeight w:val="155"/>
          <w:del w:id="61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3" w:author="Виктория" w:date="2023-01-13T00:30:00Z"/>
                <w:rFonts w:ascii="Tahoma" w:eastAsia="Calibri" w:hAnsi="Tahoma" w:cs="Tahoma"/>
                <w:sz w:val="20"/>
                <w:szCs w:val="24"/>
              </w:rPr>
              <w:pPrChange w:id="614" w:author="Виктория" w:date="2023-01-13T00:30:00Z">
                <w:pPr>
                  <w:spacing w:after="0" w:line="276" w:lineRule="auto"/>
                  <w:jc w:val="center"/>
                </w:pPr>
              </w:pPrChange>
            </w:pPr>
            <w:del w:id="615"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6" w:author="Виктория" w:date="2023-01-13T00:30:00Z"/>
                <w:rFonts w:ascii="Tahoma" w:eastAsia="Calibri" w:hAnsi="Tahoma" w:cs="Tahoma"/>
                <w:sz w:val="20"/>
                <w:szCs w:val="24"/>
              </w:rPr>
              <w:pPrChange w:id="617" w:author="Виктория" w:date="2023-01-13T00:30:00Z">
                <w:pPr>
                  <w:spacing w:after="0" w:line="276" w:lineRule="auto"/>
                  <w:jc w:val="both"/>
                </w:pPr>
              </w:pPrChange>
            </w:pPr>
          </w:p>
        </w:tc>
      </w:tr>
      <w:tr w:rsidR="006D026A" w:rsidRPr="00B206F3" w:rsidDel="00D34719" w:rsidTr="002558AF">
        <w:trPr>
          <w:trHeight w:val="300"/>
          <w:del w:id="61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9" w:author="Виктория" w:date="2023-01-13T00:30:00Z"/>
                <w:rFonts w:ascii="Tahoma" w:eastAsia="Calibri" w:hAnsi="Tahoma" w:cs="Tahoma"/>
                <w:sz w:val="20"/>
                <w:szCs w:val="24"/>
              </w:rPr>
              <w:pPrChange w:id="620" w:author="Виктория" w:date="2023-01-13T00:30:00Z">
                <w:pPr>
                  <w:spacing w:after="0" w:line="276" w:lineRule="auto"/>
                  <w:jc w:val="center"/>
                </w:pPr>
              </w:pPrChange>
            </w:pPr>
            <w:del w:id="621"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2" w:author="Виктория" w:date="2023-01-13T00:30:00Z"/>
                <w:rFonts w:ascii="Tahoma" w:eastAsia="Calibri" w:hAnsi="Tahoma" w:cs="Tahoma"/>
                <w:sz w:val="20"/>
                <w:szCs w:val="24"/>
              </w:rPr>
              <w:pPrChange w:id="623" w:author="Виктория" w:date="2023-01-13T00:30:00Z">
                <w:pPr>
                  <w:spacing w:after="0" w:line="276" w:lineRule="auto"/>
                  <w:jc w:val="both"/>
                </w:pPr>
              </w:pPrChange>
            </w:pPr>
          </w:p>
        </w:tc>
      </w:tr>
      <w:tr w:rsidR="00954041" w:rsidRPr="00B206F3" w:rsidDel="00D34719" w:rsidTr="00954041">
        <w:trPr>
          <w:trHeight w:val="386"/>
          <w:del w:id="624"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25" w:author="Виктория" w:date="2023-01-13T00:30:00Z"/>
                <w:rFonts w:ascii="Tahoma" w:eastAsia="Calibri" w:hAnsi="Tahoma" w:cs="Tahoma"/>
                <w:sz w:val="20"/>
                <w:szCs w:val="24"/>
              </w:rPr>
              <w:pPrChange w:id="626" w:author="Виктория" w:date="2023-01-13T00:30:00Z">
                <w:pPr>
                  <w:spacing w:after="0" w:line="276" w:lineRule="auto"/>
                  <w:jc w:val="both"/>
                </w:pPr>
              </w:pPrChange>
            </w:pPr>
            <w:del w:id="627"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28" w:author="Виктория" w:date="2023-01-13T00:30:00Z"/>
          <w:rFonts w:ascii="Tahoma" w:eastAsia="Calibri" w:hAnsi="Tahoma" w:cs="Tahoma"/>
          <w:sz w:val="10"/>
          <w:szCs w:val="10"/>
          <w:lang w:eastAsia="ar-SA"/>
        </w:rPr>
        <w:pPrChange w:id="629"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30" w:author="Виктория" w:date="2023-01-13T00:30:00Z"/>
          <w:rFonts w:ascii="Tahoma" w:eastAsia="Calibri" w:hAnsi="Tahoma" w:cs="Tahoma"/>
          <w:b/>
          <w:sz w:val="20"/>
          <w:szCs w:val="24"/>
          <w:lang w:eastAsia="ar-SA"/>
        </w:rPr>
        <w:pPrChange w:id="631" w:author="Виктория" w:date="2023-01-13T00:30:00Z">
          <w:pPr>
            <w:suppressAutoHyphens/>
            <w:spacing w:after="0" w:line="276" w:lineRule="auto"/>
            <w:jc w:val="center"/>
          </w:pPr>
        </w:pPrChange>
      </w:pPr>
      <w:del w:id="632"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33"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34" w:author="Виктория" w:date="2023-01-13T00:30:00Z"/>
                <w:rFonts w:ascii="Tahoma" w:eastAsia="Calibri" w:hAnsi="Tahoma" w:cs="Tahoma"/>
                <w:sz w:val="20"/>
                <w:szCs w:val="24"/>
                <w:lang w:eastAsia="ar-SA"/>
              </w:rPr>
            </w:pPr>
            <w:del w:id="635"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36" w:author="Виктория" w:date="2023-01-13T00:30:00Z"/>
                <w:rFonts w:ascii="Tahoma" w:eastAsia="Calibri" w:hAnsi="Tahoma" w:cs="Tahoma"/>
                <w:sz w:val="20"/>
                <w:szCs w:val="24"/>
                <w:lang w:eastAsia="ar-SA"/>
              </w:rPr>
              <w:pPrChange w:id="637" w:author="Виктория" w:date="2023-01-13T00:30:00Z">
                <w:pPr>
                  <w:suppressAutoHyphens/>
                  <w:spacing w:after="0" w:line="276" w:lineRule="auto"/>
                  <w:jc w:val="both"/>
                </w:pPr>
              </w:pPrChange>
            </w:pPr>
            <w:del w:id="638"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39" w:author="Виктория" w:date="2023-01-13T00:30:00Z"/>
                <w:rFonts w:ascii="Tahoma" w:eastAsia="Calibri" w:hAnsi="Tahoma" w:cs="Tahoma"/>
                <w:sz w:val="20"/>
                <w:szCs w:val="24"/>
                <w:lang w:eastAsia="ar-SA"/>
              </w:rPr>
              <w:pPrChange w:id="640" w:author="Виктория" w:date="2023-01-13T00:30:00Z">
                <w:pPr>
                  <w:suppressAutoHyphens/>
                  <w:spacing w:after="0" w:line="276" w:lineRule="auto"/>
                  <w:jc w:val="both"/>
                </w:pPr>
              </w:pPrChange>
            </w:pPr>
            <w:del w:id="641"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42" w:author="Виктория" w:date="2023-01-13T00:30:00Z"/>
                <w:rFonts w:ascii="Tahoma" w:eastAsia="Calibri" w:hAnsi="Tahoma" w:cs="Tahoma"/>
                <w:b/>
                <w:sz w:val="20"/>
                <w:szCs w:val="24"/>
                <w:lang w:eastAsia="ar-SA"/>
              </w:rPr>
              <w:pPrChange w:id="643"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44" w:author="Виктория" w:date="2023-01-13T00:30:00Z"/>
                <w:rFonts w:ascii="Tahoma" w:eastAsia="Calibri" w:hAnsi="Tahoma" w:cs="Tahoma"/>
                <w:sz w:val="20"/>
                <w:szCs w:val="24"/>
                <w:lang w:eastAsia="ar-SA"/>
              </w:rPr>
              <w:pPrChange w:id="645" w:author="Виктория" w:date="2023-01-13T00:30:00Z">
                <w:pPr>
                  <w:suppressAutoHyphens/>
                  <w:spacing w:after="0" w:line="276" w:lineRule="auto"/>
                  <w:jc w:val="center"/>
                </w:pPr>
              </w:pPrChange>
            </w:pPr>
            <w:del w:id="646"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47" w:author="Виктория" w:date="2023-01-13T00:30:00Z"/>
                <w:rFonts w:ascii="Tahoma" w:eastAsia="Calibri" w:hAnsi="Tahoma" w:cs="Tahoma"/>
                <w:sz w:val="20"/>
                <w:szCs w:val="24"/>
                <w:lang w:eastAsia="ar-SA"/>
              </w:rPr>
              <w:pPrChange w:id="648" w:author="Виктория" w:date="2023-01-13T00:30:00Z">
                <w:pPr>
                  <w:suppressAutoHyphens/>
                  <w:spacing w:after="0" w:line="276" w:lineRule="auto"/>
                  <w:jc w:val="center"/>
                </w:pPr>
              </w:pPrChange>
            </w:pPr>
            <w:del w:id="649"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50" w:author="Виктория" w:date="2023-01-13T00:30:00Z"/>
                <w:rFonts w:ascii="Tahoma" w:eastAsia="Calibri" w:hAnsi="Tahoma" w:cs="Tahoma"/>
                <w:sz w:val="20"/>
                <w:szCs w:val="24"/>
                <w:lang w:eastAsia="ar-SA"/>
              </w:rPr>
              <w:pPrChange w:id="651" w:author="Виктория" w:date="2023-01-13T00:30:00Z">
                <w:pPr>
                  <w:suppressAutoHyphens/>
                  <w:spacing w:after="0" w:line="276" w:lineRule="auto"/>
                  <w:jc w:val="center"/>
                </w:pPr>
              </w:pPrChange>
            </w:pPr>
            <w:del w:id="652"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53" w:author="Виктория" w:date="2023-01-13T00:30:00Z"/>
                <w:rFonts w:ascii="Tahoma" w:eastAsia="Calibri" w:hAnsi="Tahoma" w:cs="Tahoma"/>
                <w:sz w:val="20"/>
                <w:szCs w:val="24"/>
                <w:lang w:eastAsia="ar-SA"/>
              </w:rPr>
              <w:pPrChange w:id="654" w:author="Виктория" w:date="2023-01-13T00:30:00Z">
                <w:pPr>
                  <w:suppressAutoHyphens/>
                  <w:spacing w:after="0" w:line="276" w:lineRule="auto"/>
                  <w:jc w:val="center"/>
                </w:pPr>
              </w:pPrChange>
            </w:pPr>
            <w:del w:id="655"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56" w:author="Виктория" w:date="2023-01-13T00:30:00Z"/>
                <w:rFonts w:ascii="Tahoma" w:eastAsia="Calibri" w:hAnsi="Tahoma" w:cs="Tahoma"/>
                <w:sz w:val="20"/>
                <w:szCs w:val="24"/>
                <w:lang w:eastAsia="ar-SA"/>
              </w:rPr>
              <w:pPrChange w:id="657" w:author="Виктория" w:date="2023-01-13T00:30:00Z">
                <w:pPr>
                  <w:suppressAutoHyphens/>
                  <w:spacing w:after="0" w:line="276" w:lineRule="auto"/>
                  <w:jc w:val="center"/>
                </w:pPr>
              </w:pPrChange>
            </w:pPr>
            <w:del w:id="658"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59" w:author="Виктория" w:date="2023-01-13T00:30:00Z"/>
                <w:rFonts w:ascii="Tahoma" w:eastAsia="Calibri" w:hAnsi="Tahoma" w:cs="Tahoma"/>
                <w:sz w:val="20"/>
                <w:szCs w:val="24"/>
                <w:lang w:eastAsia="ar-SA"/>
              </w:rPr>
              <w:pPrChange w:id="660" w:author="Виктория" w:date="2023-01-13T00:30:00Z">
                <w:pPr>
                  <w:suppressAutoHyphens/>
                  <w:spacing w:after="0" w:line="276" w:lineRule="auto"/>
                  <w:jc w:val="center"/>
                </w:pPr>
              </w:pPrChange>
            </w:pPr>
            <w:del w:id="661"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62" w:author="Виктория" w:date="2023-01-13T00:30:00Z"/>
                <w:rFonts w:ascii="Tahoma" w:eastAsia="Calibri" w:hAnsi="Tahoma" w:cs="Tahoma"/>
                <w:sz w:val="20"/>
                <w:szCs w:val="24"/>
                <w:lang w:eastAsia="ar-SA"/>
              </w:rPr>
              <w:pPrChange w:id="663" w:author="Виктория" w:date="2023-01-13T00:30:00Z">
                <w:pPr>
                  <w:suppressAutoHyphens/>
                  <w:spacing w:after="0" w:line="276" w:lineRule="auto"/>
                  <w:jc w:val="center"/>
                </w:pPr>
              </w:pPrChange>
            </w:pPr>
            <w:del w:id="664"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6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66" w:author="Виктория" w:date="2023-01-13T00:30:00Z"/>
                <w:rFonts w:ascii="Tahoma" w:eastAsia="Calibri" w:hAnsi="Tahoma" w:cs="Tahoma"/>
                <w:b/>
                <w:sz w:val="20"/>
                <w:szCs w:val="24"/>
                <w:lang w:eastAsia="ar-SA"/>
              </w:rPr>
              <w:pPrChange w:id="66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68" w:author="Виктория" w:date="2023-01-13T00:30:00Z"/>
                <w:rFonts w:ascii="Tahoma" w:eastAsia="Calibri" w:hAnsi="Tahoma" w:cs="Tahoma"/>
                <w:b/>
                <w:sz w:val="20"/>
                <w:szCs w:val="24"/>
                <w:lang w:eastAsia="ar-SA"/>
              </w:rPr>
              <w:pPrChange w:id="66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0" w:author="Виктория" w:date="2023-01-13T00:30:00Z"/>
                <w:rFonts w:ascii="Tahoma" w:eastAsia="Calibri" w:hAnsi="Tahoma" w:cs="Tahoma"/>
                <w:b/>
                <w:sz w:val="20"/>
                <w:szCs w:val="24"/>
                <w:lang w:eastAsia="ar-SA"/>
              </w:rPr>
              <w:pPrChange w:id="67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2" w:author="Виктория" w:date="2023-01-13T00:30:00Z"/>
                <w:rFonts w:ascii="Tahoma" w:eastAsia="Calibri" w:hAnsi="Tahoma" w:cs="Tahoma"/>
                <w:b/>
                <w:sz w:val="20"/>
                <w:szCs w:val="24"/>
                <w:lang w:eastAsia="ar-SA"/>
              </w:rPr>
              <w:pPrChange w:id="67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74" w:author="Виктория" w:date="2023-01-13T00:30:00Z"/>
                <w:rFonts w:ascii="Tahoma" w:eastAsia="Calibri" w:hAnsi="Tahoma" w:cs="Tahoma"/>
                <w:b/>
                <w:sz w:val="20"/>
                <w:szCs w:val="24"/>
                <w:lang w:eastAsia="ar-SA"/>
              </w:rPr>
              <w:pPrChange w:id="67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76" w:author="Виктория" w:date="2023-01-13T00:30:00Z"/>
                <w:rFonts w:ascii="Tahoma" w:eastAsia="Calibri" w:hAnsi="Tahoma" w:cs="Tahoma"/>
                <w:b/>
                <w:sz w:val="20"/>
                <w:szCs w:val="24"/>
                <w:lang w:eastAsia="ar-SA"/>
              </w:rPr>
              <w:pPrChange w:id="67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78" w:author="Виктория" w:date="2023-01-13T00:30:00Z"/>
                <w:rFonts w:ascii="Tahoma" w:eastAsia="Calibri" w:hAnsi="Tahoma" w:cs="Tahoma"/>
                <w:b/>
                <w:sz w:val="20"/>
                <w:szCs w:val="24"/>
                <w:lang w:eastAsia="ar-SA"/>
              </w:rPr>
              <w:pPrChange w:id="679" w:author="Виктория" w:date="2023-01-13T00:30:00Z">
                <w:pPr>
                  <w:suppressAutoHyphens/>
                  <w:spacing w:after="0" w:line="276" w:lineRule="auto"/>
                  <w:jc w:val="both"/>
                </w:pPr>
              </w:pPrChange>
            </w:pPr>
          </w:p>
        </w:tc>
      </w:tr>
      <w:tr w:rsidR="006D026A" w:rsidRPr="00B206F3" w:rsidDel="00D34719" w:rsidTr="00437911">
        <w:trPr>
          <w:del w:id="680"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1" w:author="Виктория" w:date="2023-01-13T00:30:00Z"/>
                <w:rFonts w:ascii="Tahoma" w:eastAsia="Calibri" w:hAnsi="Tahoma" w:cs="Tahoma"/>
                <w:b/>
                <w:sz w:val="20"/>
                <w:szCs w:val="24"/>
                <w:lang w:eastAsia="ar-SA"/>
              </w:rPr>
              <w:pPrChange w:id="682"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3" w:author="Виктория" w:date="2023-01-13T00:30:00Z"/>
                <w:rFonts w:ascii="Tahoma" w:eastAsia="Calibri" w:hAnsi="Tahoma" w:cs="Tahoma"/>
                <w:b/>
                <w:sz w:val="20"/>
                <w:szCs w:val="24"/>
                <w:lang w:eastAsia="ar-SA"/>
              </w:rPr>
              <w:pPrChange w:id="684"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85" w:author="Виктория" w:date="2023-01-13T00:30:00Z"/>
                <w:rFonts w:ascii="Tahoma" w:eastAsia="Calibri" w:hAnsi="Tahoma" w:cs="Tahoma"/>
                <w:b/>
                <w:sz w:val="20"/>
                <w:szCs w:val="24"/>
                <w:lang w:eastAsia="ar-SA"/>
              </w:rPr>
              <w:pPrChange w:id="686"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87" w:author="Виктория" w:date="2023-01-13T00:30:00Z"/>
                <w:rFonts w:ascii="Tahoma" w:eastAsia="Calibri" w:hAnsi="Tahoma" w:cs="Tahoma"/>
                <w:b/>
                <w:sz w:val="20"/>
                <w:szCs w:val="24"/>
                <w:lang w:eastAsia="ar-SA"/>
              </w:rPr>
              <w:pPrChange w:id="688"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89" w:author="Виктория" w:date="2023-01-13T00:30:00Z"/>
                <w:rFonts w:ascii="Tahoma" w:eastAsia="Calibri" w:hAnsi="Tahoma" w:cs="Tahoma"/>
                <w:b/>
                <w:sz w:val="20"/>
                <w:szCs w:val="24"/>
                <w:lang w:eastAsia="ar-SA"/>
              </w:rPr>
              <w:pPrChange w:id="690"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1" w:author="Виктория" w:date="2023-01-13T00:30:00Z"/>
                <w:rFonts w:ascii="Tahoma" w:eastAsia="Calibri" w:hAnsi="Tahoma" w:cs="Tahoma"/>
                <w:b/>
                <w:sz w:val="20"/>
                <w:szCs w:val="24"/>
                <w:lang w:eastAsia="ar-SA"/>
              </w:rPr>
              <w:pPrChange w:id="692"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3" w:author="Виктория" w:date="2023-01-13T00:30:00Z"/>
                <w:rFonts w:ascii="Tahoma" w:eastAsia="Calibri" w:hAnsi="Tahoma" w:cs="Tahoma"/>
                <w:b/>
                <w:sz w:val="20"/>
                <w:szCs w:val="24"/>
                <w:lang w:eastAsia="ar-SA"/>
              </w:rPr>
              <w:pPrChange w:id="694" w:author="Виктория" w:date="2023-01-13T00:30:00Z">
                <w:pPr>
                  <w:suppressAutoHyphens/>
                  <w:spacing w:after="0" w:line="276" w:lineRule="auto"/>
                  <w:jc w:val="both"/>
                </w:pPr>
              </w:pPrChange>
            </w:pPr>
          </w:p>
        </w:tc>
      </w:tr>
      <w:tr w:rsidR="006D026A" w:rsidRPr="00B206F3" w:rsidDel="00D34719" w:rsidTr="00437911">
        <w:trPr>
          <w:del w:id="69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96" w:author="Виктория" w:date="2023-01-13T00:30:00Z"/>
                <w:rFonts w:ascii="Tahoma" w:eastAsia="Calibri" w:hAnsi="Tahoma" w:cs="Tahoma"/>
                <w:b/>
                <w:sz w:val="20"/>
                <w:szCs w:val="24"/>
                <w:lang w:eastAsia="ar-SA"/>
              </w:rPr>
              <w:pPrChange w:id="69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98" w:author="Виктория" w:date="2023-01-13T00:30:00Z"/>
                <w:rFonts w:ascii="Tahoma" w:eastAsia="Calibri" w:hAnsi="Tahoma" w:cs="Tahoma"/>
                <w:b/>
                <w:sz w:val="20"/>
                <w:szCs w:val="24"/>
                <w:lang w:eastAsia="ar-SA"/>
              </w:rPr>
              <w:pPrChange w:id="69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00" w:author="Виктория" w:date="2023-01-13T00:30:00Z"/>
                <w:rFonts w:ascii="Tahoma" w:eastAsia="Calibri" w:hAnsi="Tahoma" w:cs="Tahoma"/>
                <w:b/>
                <w:sz w:val="20"/>
                <w:szCs w:val="24"/>
                <w:lang w:eastAsia="ar-SA"/>
              </w:rPr>
              <w:pPrChange w:id="70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04" w:author="Виктория" w:date="2023-01-13T00:30:00Z"/>
                <w:rFonts w:ascii="Tahoma" w:eastAsia="Calibri" w:hAnsi="Tahoma" w:cs="Tahoma"/>
                <w:b/>
                <w:sz w:val="20"/>
                <w:szCs w:val="24"/>
                <w:lang w:eastAsia="ar-SA"/>
              </w:rPr>
              <w:pPrChange w:id="70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06" w:author="Виктория" w:date="2023-01-13T00:30:00Z"/>
                <w:rFonts w:ascii="Tahoma" w:eastAsia="Calibri" w:hAnsi="Tahoma" w:cs="Tahoma"/>
                <w:b/>
                <w:sz w:val="20"/>
                <w:szCs w:val="24"/>
                <w:lang w:eastAsia="ar-SA"/>
              </w:rPr>
              <w:pPrChange w:id="70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08" w:author="Виктория" w:date="2023-01-13T00:30:00Z"/>
                <w:rFonts w:ascii="Tahoma" w:eastAsia="Calibri" w:hAnsi="Tahoma" w:cs="Tahoma"/>
                <w:b/>
                <w:sz w:val="20"/>
                <w:szCs w:val="24"/>
                <w:lang w:eastAsia="ar-SA"/>
              </w:rPr>
              <w:pPrChange w:id="709"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10" w:author="Виктория" w:date="2023-01-13T00:30:00Z"/>
          <w:rFonts w:ascii="Tahoma" w:eastAsia="Calibri" w:hAnsi="Tahoma" w:cs="Tahoma"/>
          <w:b/>
          <w:sz w:val="10"/>
          <w:szCs w:val="10"/>
          <w:lang w:eastAsia="ar-SA"/>
        </w:rPr>
        <w:pPrChange w:id="711"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12" w:author="Виктория" w:date="2023-01-13T00:30:00Z"/>
          <w:rFonts w:ascii="Tahoma" w:eastAsia="Calibri" w:hAnsi="Tahoma" w:cs="Tahoma"/>
          <w:b/>
          <w:sz w:val="20"/>
          <w:szCs w:val="24"/>
          <w:lang w:eastAsia="ar-SA"/>
        </w:rPr>
        <w:pPrChange w:id="713" w:author="Виктория" w:date="2023-01-13T00:30:00Z">
          <w:pPr>
            <w:suppressAutoHyphens/>
            <w:spacing w:after="0" w:line="276" w:lineRule="auto"/>
            <w:jc w:val="center"/>
          </w:pPr>
        </w:pPrChange>
      </w:pPr>
      <w:del w:id="714"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15"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6" w:author="Виктория" w:date="2023-01-13T00:30:00Z"/>
                <w:rFonts w:ascii="Tahoma" w:eastAsia="Calibri" w:hAnsi="Tahoma" w:cs="Tahoma"/>
                <w:sz w:val="20"/>
                <w:szCs w:val="24"/>
                <w:highlight w:val="green"/>
              </w:rPr>
              <w:pPrChange w:id="717" w:author="Виктория" w:date="2023-01-13T00:30:00Z">
                <w:pPr>
                  <w:spacing w:after="0" w:line="276" w:lineRule="auto"/>
                  <w:jc w:val="center"/>
                </w:pPr>
              </w:pPrChange>
            </w:pPr>
            <w:del w:id="718"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19" w:author="Виктория" w:date="2023-01-13T00:30:00Z"/>
                <w:rFonts w:ascii="Tahoma" w:eastAsia="Arial Unicode MS" w:hAnsi="Tahoma" w:cs="Tahoma"/>
                <w:sz w:val="20"/>
                <w:szCs w:val="24"/>
                <w:lang w:eastAsia="ar-SA"/>
              </w:rPr>
              <w:pPrChange w:id="720" w:author="Виктория" w:date="2023-01-13T00:30:00Z">
                <w:pPr>
                  <w:suppressAutoHyphens/>
                  <w:spacing w:after="0" w:line="276" w:lineRule="auto"/>
                  <w:jc w:val="both"/>
                </w:pPr>
              </w:pPrChange>
            </w:pPr>
          </w:p>
        </w:tc>
      </w:tr>
      <w:tr w:rsidR="006D026A" w:rsidRPr="00B206F3" w:rsidDel="00D34719" w:rsidTr="00954041">
        <w:trPr>
          <w:del w:id="72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2" w:author="Виктория" w:date="2023-01-13T00:30:00Z"/>
                <w:rFonts w:ascii="Tahoma" w:eastAsia="Arial Unicode MS" w:hAnsi="Tahoma" w:cs="Tahoma"/>
                <w:sz w:val="20"/>
                <w:szCs w:val="24"/>
                <w:lang w:eastAsia="ar-SA"/>
              </w:rPr>
              <w:pPrChange w:id="723" w:author="Виктория" w:date="2023-01-13T00:30:00Z">
                <w:pPr>
                  <w:spacing w:after="0" w:line="276" w:lineRule="auto"/>
                  <w:jc w:val="center"/>
                </w:pPr>
              </w:pPrChange>
            </w:pPr>
            <w:del w:id="724"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5" w:author="Виктория" w:date="2023-01-13T00:30:00Z"/>
                <w:rFonts w:ascii="Tahoma" w:eastAsia="Calibri" w:hAnsi="Tahoma" w:cs="Tahoma"/>
                <w:sz w:val="20"/>
                <w:szCs w:val="24"/>
                <w:lang w:eastAsia="ar-SA"/>
              </w:rPr>
              <w:pPrChange w:id="726" w:author="Виктория" w:date="2023-01-13T00:30:00Z">
                <w:pPr>
                  <w:suppressAutoHyphens/>
                  <w:spacing w:after="0" w:line="276" w:lineRule="auto"/>
                  <w:jc w:val="both"/>
                </w:pPr>
              </w:pPrChange>
            </w:pPr>
          </w:p>
        </w:tc>
      </w:tr>
      <w:tr w:rsidR="006D026A" w:rsidRPr="00B206F3" w:rsidDel="00D34719" w:rsidTr="00954041">
        <w:trPr>
          <w:del w:id="72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8" w:author="Виктория" w:date="2023-01-13T00:30:00Z"/>
                <w:rFonts w:ascii="Tahoma" w:eastAsia="Arial Unicode MS" w:hAnsi="Tahoma" w:cs="Tahoma"/>
                <w:sz w:val="20"/>
                <w:szCs w:val="24"/>
                <w:lang w:eastAsia="ar-SA"/>
              </w:rPr>
              <w:pPrChange w:id="729" w:author="Виктория" w:date="2023-01-13T00:30:00Z">
                <w:pPr>
                  <w:spacing w:after="0" w:line="276" w:lineRule="auto"/>
                  <w:jc w:val="center"/>
                </w:pPr>
              </w:pPrChange>
            </w:pPr>
            <w:del w:id="730"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1" w:author="Виктория" w:date="2023-01-13T00:30:00Z"/>
                <w:rFonts w:ascii="Tahoma" w:eastAsia="Calibri" w:hAnsi="Tahoma" w:cs="Tahoma"/>
                <w:sz w:val="20"/>
                <w:szCs w:val="24"/>
                <w:lang w:eastAsia="ar-SA"/>
              </w:rPr>
              <w:pPrChange w:id="732" w:author="Виктория" w:date="2023-01-13T00:30:00Z">
                <w:pPr>
                  <w:suppressAutoHyphens/>
                  <w:spacing w:after="0" w:line="276" w:lineRule="auto"/>
                  <w:jc w:val="both"/>
                </w:pPr>
              </w:pPrChange>
            </w:pPr>
          </w:p>
        </w:tc>
      </w:tr>
      <w:tr w:rsidR="006D026A" w:rsidRPr="00B206F3" w:rsidDel="00D34719" w:rsidTr="00954041">
        <w:trPr>
          <w:del w:id="73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34" w:author="Виктория" w:date="2023-01-13T00:30:00Z"/>
                <w:rFonts w:ascii="Tahoma" w:eastAsia="Calibri" w:hAnsi="Tahoma" w:cs="Tahoma"/>
                <w:sz w:val="20"/>
                <w:szCs w:val="24"/>
                <w:lang w:eastAsia="ar-SA"/>
              </w:rPr>
              <w:pPrChange w:id="735" w:author="Виктория" w:date="2023-01-13T00:30:00Z">
                <w:pPr>
                  <w:spacing w:after="0" w:line="276" w:lineRule="auto"/>
                  <w:jc w:val="center"/>
                </w:pPr>
              </w:pPrChange>
            </w:pPr>
            <w:del w:id="736"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7" w:author="Виктория" w:date="2023-01-13T00:30:00Z"/>
                <w:rFonts w:ascii="Tahoma" w:eastAsia="Calibri" w:hAnsi="Tahoma" w:cs="Tahoma"/>
                <w:b/>
                <w:sz w:val="20"/>
                <w:szCs w:val="24"/>
                <w:lang w:eastAsia="ar-SA"/>
              </w:rPr>
              <w:pPrChange w:id="738"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39" w:author="Виктория" w:date="2023-01-13T00:30:00Z"/>
          <w:rFonts w:ascii="Tahoma" w:eastAsia="Calibri" w:hAnsi="Tahoma" w:cs="Tahoma"/>
          <w:sz w:val="20"/>
          <w:szCs w:val="24"/>
        </w:rPr>
        <w:pPrChange w:id="740" w:author="Виктория" w:date="2023-01-13T00:30:00Z">
          <w:pPr>
            <w:spacing w:after="0" w:line="276" w:lineRule="auto"/>
            <w:jc w:val="both"/>
          </w:pPr>
        </w:pPrChange>
      </w:pPr>
    </w:p>
    <w:p w:rsidR="006D026A" w:rsidRPr="00B206F3" w:rsidDel="00D34719" w:rsidRDefault="006D026A">
      <w:pPr>
        <w:spacing w:after="0" w:line="276" w:lineRule="auto"/>
        <w:rPr>
          <w:del w:id="741" w:author="Виктория" w:date="2023-01-13T00:30:00Z"/>
          <w:rFonts w:ascii="Tahoma" w:eastAsia="Calibri" w:hAnsi="Tahoma" w:cs="Tahoma"/>
          <w:sz w:val="20"/>
          <w:szCs w:val="24"/>
        </w:rPr>
        <w:pPrChange w:id="742" w:author="Виктория" w:date="2023-01-13T00:30:00Z">
          <w:pPr>
            <w:spacing w:after="0" w:line="276" w:lineRule="auto"/>
            <w:jc w:val="both"/>
          </w:pPr>
        </w:pPrChange>
      </w:pPr>
      <w:del w:id="743"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44" w:author="Виктория" w:date="2023-01-13T00:30:00Z"/>
          <w:rFonts w:ascii="Tahoma" w:eastAsia="Calibri" w:hAnsi="Tahoma" w:cs="Tahoma"/>
          <w:sz w:val="20"/>
          <w:szCs w:val="24"/>
        </w:rPr>
        <w:pPrChange w:id="745" w:author="Виктория" w:date="2023-01-13T00:30:00Z">
          <w:pPr>
            <w:spacing w:after="0" w:line="276" w:lineRule="auto"/>
            <w:jc w:val="both"/>
          </w:pPr>
        </w:pPrChange>
      </w:pPr>
      <w:del w:id="746"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47" w:author="Виктория" w:date="2023-01-13T00:30:00Z"/>
          <w:rFonts w:ascii="Tahoma" w:eastAsia="Calibri" w:hAnsi="Tahoma" w:cs="Tahoma"/>
          <w:sz w:val="20"/>
          <w:szCs w:val="24"/>
        </w:rPr>
        <w:pPrChange w:id="748" w:author="Виктория" w:date="2023-01-13T00:30:00Z">
          <w:pPr>
            <w:spacing w:after="0" w:line="276" w:lineRule="auto"/>
            <w:ind w:left="2124" w:firstLine="708"/>
            <w:jc w:val="both"/>
          </w:pPr>
        </w:pPrChange>
      </w:pPr>
      <w:del w:id="749"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50" w:author="Виктория" w:date="2023-01-13T00:30:00Z"/>
          <w:rFonts w:ascii="Tahoma" w:eastAsia="Calibri" w:hAnsi="Tahoma" w:cs="Tahoma"/>
          <w:sz w:val="20"/>
          <w:szCs w:val="24"/>
        </w:rPr>
      </w:pPr>
      <w:del w:id="751"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52" w:author="Виктория" w:date="2023-01-13T00:30:00Z"/>
          <w:rFonts w:ascii="Tahoma" w:hAnsi="Tahoma" w:cs="Tahoma"/>
          <w:sz w:val="20"/>
          <w:szCs w:val="24"/>
        </w:rPr>
        <w:pPrChange w:id="753" w:author="Виктория" w:date="2023-01-13T00:30:00Z">
          <w:pPr>
            <w:spacing w:after="0" w:line="276" w:lineRule="auto"/>
            <w:jc w:val="right"/>
          </w:pPr>
        </w:pPrChange>
      </w:pPr>
      <w:del w:id="754"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55" w:author="Виктория" w:date="2023-01-13T00:30:00Z"/>
          <w:rFonts w:ascii="Tahoma" w:hAnsi="Tahoma" w:cs="Tahoma"/>
          <w:sz w:val="20"/>
          <w:szCs w:val="24"/>
        </w:rPr>
        <w:pPrChange w:id="756" w:author="Виктория" w:date="2023-01-13T00:30:00Z">
          <w:pPr>
            <w:spacing w:after="0" w:line="276" w:lineRule="auto"/>
            <w:jc w:val="right"/>
          </w:pPr>
        </w:pPrChange>
      </w:pPr>
      <w:del w:id="757"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58" w:author="Виктория" w:date="2023-01-13T00:30:00Z"/>
          <w:rFonts w:ascii="Tahoma" w:hAnsi="Tahoma" w:cs="Tahoma"/>
          <w:sz w:val="20"/>
          <w:szCs w:val="24"/>
        </w:rPr>
        <w:pPrChange w:id="759" w:author="Виктория" w:date="2023-01-13T00:30:00Z">
          <w:pPr>
            <w:spacing w:after="0" w:line="276" w:lineRule="auto"/>
            <w:jc w:val="right"/>
          </w:pPr>
        </w:pPrChange>
      </w:pPr>
      <w:del w:id="760"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61" w:author="Виктория" w:date="2023-01-13T00:30:00Z"/>
          <w:rFonts w:ascii="Tahoma" w:hAnsi="Tahoma" w:cs="Tahoma"/>
          <w:sz w:val="20"/>
          <w:szCs w:val="24"/>
        </w:rPr>
        <w:pPrChange w:id="762" w:author="Виктория" w:date="2023-01-13T00:30:00Z">
          <w:pPr>
            <w:spacing w:after="0" w:line="276" w:lineRule="auto"/>
            <w:jc w:val="right"/>
          </w:pPr>
        </w:pPrChange>
      </w:pPr>
    </w:p>
    <w:p w:rsidR="006515C4" w:rsidRPr="00B206F3" w:rsidDel="00D34719" w:rsidRDefault="006515C4">
      <w:pPr>
        <w:spacing w:after="0" w:line="276" w:lineRule="auto"/>
        <w:rPr>
          <w:del w:id="763" w:author="Виктория" w:date="2023-01-13T00:30:00Z"/>
          <w:rFonts w:ascii="Tahoma" w:eastAsia="Calibri" w:hAnsi="Tahoma" w:cs="Tahoma"/>
          <w:b/>
          <w:sz w:val="20"/>
          <w:szCs w:val="24"/>
        </w:rPr>
        <w:pPrChange w:id="764" w:author="Виктория" w:date="2023-01-13T00:30:00Z">
          <w:pPr>
            <w:spacing w:after="0" w:line="276" w:lineRule="auto"/>
            <w:jc w:val="center"/>
          </w:pPr>
        </w:pPrChange>
      </w:pPr>
      <w:del w:id="765"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66" w:author="Виктория" w:date="2023-01-13T00:30:00Z"/>
          <w:rFonts w:ascii="Tahoma" w:eastAsia="Calibri" w:hAnsi="Tahoma" w:cs="Tahoma"/>
          <w:sz w:val="20"/>
          <w:szCs w:val="24"/>
        </w:rPr>
        <w:pPrChange w:id="767"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68"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69" w:author="Виктория" w:date="2023-01-13T00:30:00Z"/>
                <w:rFonts w:ascii="Tahoma" w:eastAsia="Calibri" w:hAnsi="Tahoma" w:cs="Tahoma"/>
                <w:sz w:val="20"/>
                <w:szCs w:val="24"/>
              </w:rPr>
              <w:pPrChange w:id="770"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1" w:author="Виктория" w:date="2023-01-13T00:30:00Z"/>
                <w:rFonts w:ascii="Tahoma" w:eastAsia="Calibri" w:hAnsi="Tahoma" w:cs="Tahoma"/>
                <w:sz w:val="20"/>
                <w:szCs w:val="24"/>
              </w:rPr>
              <w:pPrChange w:id="772" w:author="Виктория" w:date="2023-01-13T00:30:00Z">
                <w:pPr>
                  <w:spacing w:after="0" w:line="276" w:lineRule="auto"/>
                  <w:jc w:val="both"/>
                </w:pPr>
              </w:pPrChange>
            </w:pPr>
          </w:p>
          <w:p w:rsidR="006515C4" w:rsidRPr="00B206F3" w:rsidDel="00D34719" w:rsidRDefault="006515C4">
            <w:pPr>
              <w:spacing w:after="0" w:line="276" w:lineRule="auto"/>
              <w:rPr>
                <w:del w:id="773" w:author="Виктория" w:date="2023-01-13T00:30:00Z"/>
                <w:rFonts w:ascii="Tahoma" w:eastAsia="Calibri" w:hAnsi="Tahoma" w:cs="Tahoma"/>
                <w:sz w:val="20"/>
                <w:szCs w:val="24"/>
              </w:rPr>
              <w:pPrChange w:id="774" w:author="Виктория" w:date="2023-01-13T00:30:00Z">
                <w:pPr>
                  <w:spacing w:after="0" w:line="276" w:lineRule="auto"/>
                  <w:jc w:val="both"/>
                </w:pPr>
              </w:pPrChange>
            </w:pPr>
            <w:del w:id="775"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6" w:author="Виктория" w:date="2023-01-13T00:30:00Z"/>
                <w:rFonts w:ascii="Tahoma" w:eastAsia="Calibri" w:hAnsi="Tahoma" w:cs="Tahoma"/>
                <w:sz w:val="20"/>
                <w:szCs w:val="24"/>
              </w:rPr>
              <w:pPrChange w:id="777" w:author="Виктория" w:date="2023-01-13T00:30:00Z">
                <w:pPr>
                  <w:spacing w:after="0" w:line="276" w:lineRule="auto"/>
                  <w:jc w:val="center"/>
                </w:pPr>
              </w:pPrChange>
            </w:pPr>
            <w:del w:id="778"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79" w:author="Виктория" w:date="2023-01-13T00:30:00Z"/>
                <w:rFonts w:ascii="Tahoma" w:eastAsia="Calibri" w:hAnsi="Tahoma" w:cs="Tahoma"/>
                <w:sz w:val="20"/>
                <w:szCs w:val="24"/>
              </w:rPr>
              <w:pPrChange w:id="780" w:author="Виктория" w:date="2023-01-13T00:30:00Z">
                <w:pPr>
                  <w:spacing w:after="0" w:line="276" w:lineRule="auto"/>
                  <w:jc w:val="center"/>
                </w:pPr>
              </w:pPrChange>
            </w:pPr>
            <w:del w:id="781"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82" w:author="Виктория" w:date="2023-01-13T00:30:00Z"/>
                <w:rFonts w:ascii="Tahoma" w:eastAsia="Calibri" w:hAnsi="Tahoma" w:cs="Tahoma"/>
                <w:sz w:val="20"/>
                <w:szCs w:val="24"/>
              </w:rPr>
              <w:pPrChange w:id="783" w:author="Виктория" w:date="2023-01-13T00:30:00Z">
                <w:pPr>
                  <w:spacing w:after="0" w:line="276" w:lineRule="auto"/>
                  <w:jc w:val="center"/>
                </w:pPr>
              </w:pPrChange>
            </w:pPr>
            <w:del w:id="784"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85" w:author="Виктория" w:date="2023-01-13T00:30:00Z"/>
                <w:rFonts w:ascii="Tahoma" w:eastAsia="Calibri" w:hAnsi="Tahoma" w:cs="Tahoma"/>
                <w:sz w:val="20"/>
                <w:szCs w:val="24"/>
              </w:rPr>
              <w:pPrChange w:id="786" w:author="Виктория" w:date="2023-01-13T00:30:00Z">
                <w:pPr>
                  <w:spacing w:after="0" w:line="276" w:lineRule="auto"/>
                  <w:jc w:val="center"/>
                </w:pPr>
              </w:pPrChange>
            </w:pPr>
            <w:del w:id="787"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88" w:author="Виктория" w:date="2023-01-13T00:30:00Z"/>
                <w:rFonts w:ascii="Tahoma" w:eastAsia="Calibri" w:hAnsi="Tahoma" w:cs="Tahoma"/>
                <w:sz w:val="20"/>
                <w:szCs w:val="24"/>
              </w:rPr>
              <w:pPrChange w:id="789" w:author="Виктория" w:date="2023-01-13T00:30:00Z">
                <w:pPr>
                  <w:spacing w:after="0" w:line="276" w:lineRule="auto"/>
                  <w:jc w:val="center"/>
                </w:pPr>
              </w:pPrChange>
            </w:pPr>
          </w:p>
        </w:tc>
      </w:tr>
      <w:tr w:rsidR="006515C4" w:rsidRPr="00B206F3" w:rsidDel="00D34719" w:rsidTr="00447A3A">
        <w:trPr>
          <w:trHeight w:val="299"/>
          <w:del w:id="79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1" w:author="Виктория" w:date="2023-01-13T00:30:00Z"/>
                <w:rFonts w:ascii="Tahoma" w:eastAsia="Calibri" w:hAnsi="Tahoma" w:cs="Tahoma"/>
                <w:sz w:val="20"/>
                <w:szCs w:val="24"/>
              </w:rPr>
              <w:pPrChange w:id="792" w:author="Виктория" w:date="2023-01-13T00:30:00Z">
                <w:pPr>
                  <w:spacing w:after="0" w:line="276" w:lineRule="auto"/>
                  <w:jc w:val="center"/>
                  <w:outlineLvl w:val="1"/>
                </w:pPr>
              </w:pPrChange>
            </w:pPr>
            <w:del w:id="793"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4" w:author="Виктория" w:date="2023-01-13T00:30:00Z"/>
                <w:rFonts w:ascii="Tahoma" w:eastAsia="Calibri" w:hAnsi="Tahoma" w:cs="Tahoma"/>
                <w:sz w:val="20"/>
                <w:szCs w:val="24"/>
              </w:rPr>
              <w:pPrChange w:id="795" w:author="Виктория" w:date="2023-01-13T00:30:00Z">
                <w:pPr>
                  <w:spacing w:after="0" w:line="276" w:lineRule="auto"/>
                  <w:jc w:val="both"/>
                  <w:outlineLvl w:val="1"/>
                </w:pPr>
              </w:pPrChange>
            </w:pPr>
            <w:del w:id="796"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7" w:author="Виктория" w:date="2023-01-13T00:30:00Z"/>
                <w:rFonts w:ascii="Tahoma" w:eastAsia="Calibri" w:hAnsi="Tahoma" w:cs="Tahoma"/>
                <w:sz w:val="20"/>
                <w:szCs w:val="24"/>
              </w:rPr>
              <w:pPrChange w:id="79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9" w:author="Виктория" w:date="2023-01-13T00:30:00Z"/>
                <w:rFonts w:ascii="Tahoma" w:eastAsia="Calibri" w:hAnsi="Tahoma" w:cs="Tahoma"/>
                <w:sz w:val="20"/>
                <w:szCs w:val="24"/>
              </w:rPr>
              <w:pPrChange w:id="800" w:author="Виктория" w:date="2023-01-13T00:30:00Z">
                <w:pPr>
                  <w:spacing w:after="0" w:line="276" w:lineRule="auto"/>
                  <w:jc w:val="both"/>
                  <w:outlineLvl w:val="1"/>
                </w:pPr>
              </w:pPrChange>
            </w:pPr>
          </w:p>
        </w:tc>
      </w:tr>
      <w:tr w:rsidR="006515C4" w:rsidRPr="00B206F3" w:rsidDel="00D34719" w:rsidTr="00447A3A">
        <w:trPr>
          <w:del w:id="80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2" w:author="Виктория" w:date="2023-01-13T00:30:00Z"/>
                <w:rFonts w:ascii="Tahoma" w:eastAsia="Calibri" w:hAnsi="Tahoma" w:cs="Tahoma"/>
                <w:sz w:val="20"/>
                <w:szCs w:val="24"/>
              </w:rPr>
              <w:pPrChange w:id="803" w:author="Виктория" w:date="2023-01-13T00:30:00Z">
                <w:pPr>
                  <w:spacing w:after="0" w:line="276" w:lineRule="auto"/>
                  <w:jc w:val="center"/>
                  <w:outlineLvl w:val="1"/>
                </w:pPr>
              </w:pPrChange>
            </w:pPr>
            <w:del w:id="804"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5" w:author="Виктория" w:date="2023-01-13T00:30:00Z"/>
                <w:rFonts w:ascii="Tahoma" w:eastAsia="Calibri" w:hAnsi="Tahoma" w:cs="Tahoma"/>
                <w:sz w:val="20"/>
                <w:szCs w:val="24"/>
              </w:rPr>
              <w:pPrChange w:id="806" w:author="Виктория" w:date="2023-01-13T00:30:00Z">
                <w:pPr>
                  <w:spacing w:after="0" w:line="276" w:lineRule="auto"/>
                  <w:jc w:val="both"/>
                  <w:outlineLvl w:val="1"/>
                </w:pPr>
              </w:pPrChange>
            </w:pPr>
            <w:del w:id="807"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8" w:author="Виктория" w:date="2023-01-13T00:30:00Z"/>
                <w:rFonts w:ascii="Tahoma" w:eastAsia="Calibri" w:hAnsi="Tahoma" w:cs="Tahoma"/>
                <w:sz w:val="20"/>
                <w:szCs w:val="24"/>
              </w:rPr>
              <w:pPrChange w:id="80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0" w:author="Виктория" w:date="2023-01-13T00:30:00Z"/>
                <w:rFonts w:ascii="Tahoma" w:eastAsia="Calibri" w:hAnsi="Tahoma" w:cs="Tahoma"/>
                <w:sz w:val="20"/>
                <w:szCs w:val="24"/>
              </w:rPr>
              <w:pPrChange w:id="811" w:author="Виктория" w:date="2023-01-13T00:30:00Z">
                <w:pPr>
                  <w:spacing w:after="0" w:line="276" w:lineRule="auto"/>
                  <w:jc w:val="both"/>
                  <w:outlineLvl w:val="1"/>
                </w:pPr>
              </w:pPrChange>
            </w:pPr>
          </w:p>
        </w:tc>
      </w:tr>
      <w:tr w:rsidR="006515C4" w:rsidRPr="00B206F3" w:rsidDel="00D34719" w:rsidTr="00447A3A">
        <w:trPr>
          <w:trHeight w:val="504"/>
          <w:del w:id="81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3" w:author="Виктория" w:date="2023-01-13T00:30:00Z"/>
                <w:rFonts w:ascii="Tahoma" w:eastAsia="Calibri" w:hAnsi="Tahoma" w:cs="Tahoma"/>
                <w:sz w:val="20"/>
                <w:szCs w:val="24"/>
              </w:rPr>
              <w:pPrChange w:id="814" w:author="Виктория" w:date="2023-01-13T00:30:00Z">
                <w:pPr>
                  <w:spacing w:after="0" w:line="276" w:lineRule="auto"/>
                  <w:jc w:val="center"/>
                  <w:outlineLvl w:val="1"/>
                </w:pPr>
              </w:pPrChange>
            </w:pPr>
            <w:del w:id="815"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6" w:author="Виктория" w:date="2023-01-13T00:30:00Z"/>
                <w:rFonts w:ascii="Tahoma" w:eastAsia="Calibri" w:hAnsi="Tahoma" w:cs="Tahoma"/>
                <w:sz w:val="20"/>
                <w:szCs w:val="24"/>
              </w:rPr>
              <w:pPrChange w:id="817" w:author="Виктория" w:date="2023-01-13T00:30:00Z">
                <w:pPr>
                  <w:spacing w:after="0" w:line="276" w:lineRule="auto"/>
                  <w:jc w:val="both"/>
                  <w:outlineLvl w:val="1"/>
                </w:pPr>
              </w:pPrChange>
            </w:pPr>
            <w:del w:id="818"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9" w:author="Виктория" w:date="2023-01-13T00:30:00Z"/>
                <w:rFonts w:ascii="Tahoma" w:eastAsia="Calibri" w:hAnsi="Tahoma" w:cs="Tahoma"/>
                <w:sz w:val="20"/>
                <w:szCs w:val="24"/>
              </w:rPr>
              <w:pPrChange w:id="82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1" w:author="Виктория" w:date="2023-01-13T00:30:00Z"/>
                <w:rFonts w:ascii="Tahoma" w:eastAsia="Calibri" w:hAnsi="Tahoma" w:cs="Tahoma"/>
                <w:sz w:val="20"/>
                <w:szCs w:val="24"/>
              </w:rPr>
              <w:pPrChange w:id="822" w:author="Виктория" w:date="2023-01-13T00:30:00Z">
                <w:pPr>
                  <w:spacing w:after="0" w:line="276" w:lineRule="auto"/>
                  <w:jc w:val="both"/>
                  <w:outlineLvl w:val="1"/>
                </w:pPr>
              </w:pPrChange>
            </w:pPr>
          </w:p>
        </w:tc>
      </w:tr>
      <w:tr w:rsidR="006515C4" w:rsidRPr="00B206F3" w:rsidDel="00D34719" w:rsidTr="00447A3A">
        <w:trPr>
          <w:del w:id="82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4" w:author="Виктория" w:date="2023-01-13T00:30:00Z"/>
                <w:rFonts w:ascii="Tahoma" w:eastAsia="Calibri" w:hAnsi="Tahoma" w:cs="Tahoma"/>
                <w:sz w:val="20"/>
                <w:szCs w:val="24"/>
              </w:rPr>
              <w:pPrChange w:id="825" w:author="Виктория" w:date="2023-01-13T00:30:00Z">
                <w:pPr>
                  <w:spacing w:after="0" w:line="276" w:lineRule="auto"/>
                  <w:jc w:val="center"/>
                  <w:outlineLvl w:val="1"/>
                </w:pPr>
              </w:pPrChange>
            </w:pPr>
            <w:del w:id="826"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7" w:author="Виктория" w:date="2023-01-13T00:30:00Z"/>
                <w:rFonts w:ascii="Tahoma" w:eastAsia="Calibri" w:hAnsi="Tahoma" w:cs="Tahoma"/>
                <w:sz w:val="20"/>
                <w:szCs w:val="24"/>
              </w:rPr>
              <w:pPrChange w:id="828" w:author="Виктория" w:date="2023-01-13T00:30:00Z">
                <w:pPr>
                  <w:spacing w:after="0" w:line="276" w:lineRule="auto"/>
                  <w:jc w:val="both"/>
                  <w:outlineLvl w:val="1"/>
                </w:pPr>
              </w:pPrChange>
            </w:pPr>
            <w:del w:id="829"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0" w:author="Виктория" w:date="2023-01-13T00:30:00Z"/>
                <w:rFonts w:ascii="Tahoma" w:eastAsia="Calibri" w:hAnsi="Tahoma" w:cs="Tahoma"/>
                <w:sz w:val="20"/>
                <w:szCs w:val="24"/>
              </w:rPr>
              <w:pPrChange w:id="83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2" w:author="Виктория" w:date="2023-01-13T00:30:00Z"/>
                <w:rFonts w:ascii="Tahoma" w:eastAsia="Calibri" w:hAnsi="Tahoma" w:cs="Tahoma"/>
                <w:sz w:val="20"/>
                <w:szCs w:val="24"/>
              </w:rPr>
              <w:pPrChange w:id="833" w:author="Виктория" w:date="2023-01-13T00:30:00Z">
                <w:pPr>
                  <w:spacing w:after="0" w:line="276" w:lineRule="auto"/>
                  <w:jc w:val="both"/>
                  <w:outlineLvl w:val="1"/>
                </w:pPr>
              </w:pPrChange>
            </w:pPr>
          </w:p>
        </w:tc>
      </w:tr>
      <w:tr w:rsidR="006515C4" w:rsidRPr="00B206F3" w:rsidDel="00D34719" w:rsidTr="00447A3A">
        <w:trPr>
          <w:del w:id="83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5" w:author="Виктория" w:date="2023-01-13T00:30:00Z"/>
                <w:rFonts w:ascii="Tahoma" w:eastAsia="Calibri" w:hAnsi="Tahoma" w:cs="Tahoma"/>
                <w:sz w:val="20"/>
                <w:szCs w:val="24"/>
              </w:rPr>
              <w:pPrChange w:id="836" w:author="Виктория" w:date="2023-01-13T00:30:00Z">
                <w:pPr>
                  <w:spacing w:after="0" w:line="276" w:lineRule="auto"/>
                  <w:jc w:val="center"/>
                  <w:outlineLvl w:val="1"/>
                </w:pPr>
              </w:pPrChange>
            </w:pPr>
            <w:del w:id="837"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8" w:author="Виктория" w:date="2023-01-13T00:30:00Z"/>
                <w:rFonts w:ascii="Tahoma" w:eastAsia="Calibri" w:hAnsi="Tahoma" w:cs="Tahoma"/>
                <w:sz w:val="20"/>
                <w:szCs w:val="24"/>
              </w:rPr>
              <w:pPrChange w:id="839" w:author="Виктория" w:date="2023-01-13T00:30:00Z">
                <w:pPr>
                  <w:spacing w:after="0" w:line="276" w:lineRule="auto"/>
                  <w:jc w:val="both"/>
                  <w:outlineLvl w:val="1"/>
                </w:pPr>
              </w:pPrChange>
            </w:pPr>
            <w:del w:id="840"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1" w:author="Виктория" w:date="2023-01-13T00:30:00Z"/>
                <w:rFonts w:ascii="Tahoma" w:eastAsia="Calibri" w:hAnsi="Tahoma" w:cs="Tahoma"/>
                <w:sz w:val="20"/>
                <w:szCs w:val="24"/>
              </w:rPr>
              <w:pPrChange w:id="842"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3" w:author="Виктория" w:date="2023-01-13T00:30:00Z"/>
                <w:rFonts w:ascii="Tahoma" w:eastAsia="Calibri" w:hAnsi="Tahoma" w:cs="Tahoma"/>
                <w:sz w:val="20"/>
                <w:szCs w:val="24"/>
              </w:rPr>
              <w:pPrChange w:id="844" w:author="Виктория" w:date="2023-01-13T00:30:00Z">
                <w:pPr>
                  <w:spacing w:after="0" w:line="276" w:lineRule="auto"/>
                  <w:jc w:val="both"/>
                  <w:outlineLvl w:val="1"/>
                </w:pPr>
              </w:pPrChange>
            </w:pPr>
          </w:p>
        </w:tc>
      </w:tr>
      <w:tr w:rsidR="006515C4" w:rsidRPr="00B206F3" w:rsidDel="00D34719" w:rsidTr="00447A3A">
        <w:trPr>
          <w:del w:id="845"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6" w:author="Виктория" w:date="2023-01-13T00:30:00Z"/>
                <w:rFonts w:ascii="Tahoma" w:eastAsia="Calibri" w:hAnsi="Tahoma" w:cs="Tahoma"/>
                <w:sz w:val="20"/>
                <w:szCs w:val="24"/>
              </w:rPr>
              <w:pPrChange w:id="847" w:author="Виктория" w:date="2023-01-13T00:30:00Z">
                <w:pPr>
                  <w:spacing w:after="0" w:line="276" w:lineRule="auto"/>
                  <w:jc w:val="center"/>
                  <w:outlineLvl w:val="1"/>
                </w:pPr>
              </w:pPrChange>
            </w:pPr>
            <w:del w:id="848"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9" w:author="Виктория" w:date="2023-01-13T00:30:00Z"/>
                <w:rFonts w:ascii="Tahoma" w:eastAsia="Calibri" w:hAnsi="Tahoma" w:cs="Tahoma"/>
                <w:sz w:val="20"/>
                <w:szCs w:val="24"/>
              </w:rPr>
              <w:pPrChange w:id="850" w:author="Виктория" w:date="2023-01-13T00:30:00Z">
                <w:pPr>
                  <w:spacing w:after="0" w:line="276" w:lineRule="auto"/>
                  <w:jc w:val="both"/>
                  <w:outlineLvl w:val="1"/>
                </w:pPr>
              </w:pPrChange>
            </w:pPr>
            <w:del w:id="851"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2" w:author="Виктория" w:date="2023-01-13T00:30:00Z"/>
                <w:rFonts w:ascii="Tahoma" w:eastAsia="Calibri" w:hAnsi="Tahoma" w:cs="Tahoma"/>
                <w:sz w:val="20"/>
                <w:szCs w:val="24"/>
              </w:rPr>
              <w:pPrChange w:id="853"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4" w:author="Виктория" w:date="2023-01-13T00:30:00Z"/>
                <w:rFonts w:ascii="Tahoma" w:eastAsia="Calibri" w:hAnsi="Tahoma" w:cs="Tahoma"/>
                <w:sz w:val="20"/>
                <w:szCs w:val="24"/>
              </w:rPr>
              <w:pPrChange w:id="855" w:author="Виктория" w:date="2023-01-13T00:30:00Z">
                <w:pPr>
                  <w:spacing w:after="0" w:line="276" w:lineRule="auto"/>
                  <w:jc w:val="both"/>
                  <w:outlineLvl w:val="1"/>
                </w:pPr>
              </w:pPrChange>
            </w:pPr>
          </w:p>
        </w:tc>
      </w:tr>
      <w:tr w:rsidR="006515C4" w:rsidRPr="00B206F3" w:rsidDel="00D34719" w:rsidTr="00447A3A">
        <w:trPr>
          <w:del w:id="85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7" w:author="Виктория" w:date="2023-01-13T00:30:00Z"/>
                <w:rFonts w:ascii="Tahoma" w:eastAsia="Calibri" w:hAnsi="Tahoma" w:cs="Tahoma"/>
                <w:sz w:val="20"/>
                <w:szCs w:val="24"/>
              </w:rPr>
              <w:pPrChange w:id="858" w:author="Виктория" w:date="2023-01-13T00:30:00Z">
                <w:pPr>
                  <w:spacing w:after="0" w:line="276" w:lineRule="auto"/>
                  <w:jc w:val="center"/>
                  <w:outlineLvl w:val="1"/>
                </w:pPr>
              </w:pPrChange>
            </w:pPr>
            <w:del w:id="859"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0" w:author="Виктория" w:date="2023-01-13T00:30:00Z"/>
                <w:rFonts w:ascii="Tahoma" w:eastAsia="Calibri" w:hAnsi="Tahoma" w:cs="Tahoma"/>
                <w:sz w:val="20"/>
                <w:szCs w:val="24"/>
              </w:rPr>
              <w:pPrChange w:id="861" w:author="Виктория" w:date="2023-01-13T00:30:00Z">
                <w:pPr>
                  <w:spacing w:after="0" w:line="276" w:lineRule="auto"/>
                  <w:jc w:val="both"/>
                  <w:outlineLvl w:val="1"/>
                </w:pPr>
              </w:pPrChange>
            </w:pPr>
            <w:del w:id="862"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3" w:author="Виктория" w:date="2023-01-13T00:30:00Z"/>
                <w:rFonts w:ascii="Tahoma" w:eastAsia="Calibri" w:hAnsi="Tahoma" w:cs="Tahoma"/>
                <w:sz w:val="20"/>
                <w:szCs w:val="24"/>
              </w:rPr>
              <w:pPrChange w:id="86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5" w:author="Виктория" w:date="2023-01-13T00:30:00Z"/>
                <w:rFonts w:ascii="Tahoma" w:eastAsia="Calibri" w:hAnsi="Tahoma" w:cs="Tahoma"/>
                <w:sz w:val="20"/>
                <w:szCs w:val="24"/>
              </w:rPr>
              <w:pPrChange w:id="866" w:author="Виктория" w:date="2023-01-13T00:30:00Z">
                <w:pPr>
                  <w:spacing w:after="0" w:line="276" w:lineRule="auto"/>
                  <w:jc w:val="both"/>
                  <w:outlineLvl w:val="1"/>
                </w:pPr>
              </w:pPrChange>
            </w:pPr>
          </w:p>
        </w:tc>
      </w:tr>
      <w:tr w:rsidR="006515C4" w:rsidRPr="00B206F3" w:rsidDel="00D34719" w:rsidTr="00447A3A">
        <w:trPr>
          <w:del w:id="86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8" w:author="Виктория" w:date="2023-01-13T00:30:00Z"/>
                <w:rFonts w:ascii="Tahoma" w:eastAsia="Calibri" w:hAnsi="Tahoma" w:cs="Tahoma"/>
                <w:sz w:val="20"/>
                <w:szCs w:val="24"/>
              </w:rPr>
              <w:pPrChange w:id="869" w:author="Виктория" w:date="2023-01-13T00:30:00Z">
                <w:pPr>
                  <w:spacing w:after="0" w:line="276" w:lineRule="auto"/>
                  <w:jc w:val="center"/>
                  <w:outlineLvl w:val="1"/>
                </w:pPr>
              </w:pPrChange>
            </w:pPr>
            <w:del w:id="870"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1" w:author="Виктория" w:date="2023-01-13T00:30:00Z"/>
                <w:rFonts w:ascii="Tahoma" w:eastAsia="Calibri" w:hAnsi="Tahoma" w:cs="Tahoma"/>
                <w:sz w:val="20"/>
                <w:szCs w:val="24"/>
              </w:rPr>
              <w:pPrChange w:id="872" w:author="Виктория" w:date="2023-01-13T00:30:00Z">
                <w:pPr>
                  <w:spacing w:after="0" w:line="276" w:lineRule="auto"/>
                  <w:jc w:val="both"/>
                  <w:outlineLvl w:val="1"/>
                </w:pPr>
              </w:pPrChange>
            </w:pPr>
            <w:del w:id="873"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4" w:author="Виктория" w:date="2023-01-13T00:30:00Z"/>
                <w:rFonts w:ascii="Tahoma" w:eastAsia="Calibri" w:hAnsi="Tahoma" w:cs="Tahoma"/>
                <w:sz w:val="20"/>
                <w:szCs w:val="24"/>
              </w:rPr>
              <w:pPrChange w:id="87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6" w:author="Виктория" w:date="2023-01-13T00:30:00Z"/>
                <w:rFonts w:ascii="Tahoma" w:eastAsia="Calibri" w:hAnsi="Tahoma" w:cs="Tahoma"/>
                <w:sz w:val="20"/>
                <w:szCs w:val="24"/>
              </w:rPr>
              <w:pPrChange w:id="877" w:author="Виктория" w:date="2023-01-13T00:30:00Z">
                <w:pPr>
                  <w:spacing w:after="0" w:line="276" w:lineRule="auto"/>
                  <w:jc w:val="both"/>
                  <w:outlineLvl w:val="1"/>
                </w:pPr>
              </w:pPrChange>
            </w:pPr>
          </w:p>
        </w:tc>
      </w:tr>
      <w:tr w:rsidR="006515C4" w:rsidRPr="00B206F3" w:rsidDel="00D34719" w:rsidTr="00447A3A">
        <w:trPr>
          <w:del w:id="87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79" w:author="Виктория" w:date="2023-01-13T00:30:00Z"/>
                <w:rFonts w:ascii="Tahoma" w:eastAsia="Calibri" w:hAnsi="Tahoma" w:cs="Tahoma"/>
                <w:sz w:val="20"/>
                <w:szCs w:val="24"/>
              </w:rPr>
              <w:pPrChange w:id="880" w:author="Виктория" w:date="2023-01-13T00:30:00Z">
                <w:pPr>
                  <w:spacing w:after="0" w:line="276" w:lineRule="auto"/>
                  <w:jc w:val="center"/>
                  <w:outlineLvl w:val="1"/>
                </w:pPr>
              </w:pPrChange>
            </w:pPr>
            <w:del w:id="881"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both"/>
                  <w:outlineLvl w:val="1"/>
                </w:pPr>
              </w:pPrChange>
            </w:pPr>
            <w:del w:id="884"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7" w:author="Виктория" w:date="2023-01-13T00:30:00Z"/>
                <w:rFonts w:ascii="Tahoma" w:eastAsia="Calibri" w:hAnsi="Tahoma" w:cs="Tahoma"/>
                <w:sz w:val="20"/>
                <w:szCs w:val="24"/>
              </w:rPr>
              <w:pPrChange w:id="88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9" w:author="Виктория" w:date="2023-01-13T00:30:00Z"/>
                <w:rFonts w:ascii="Tahoma" w:eastAsia="Calibri" w:hAnsi="Tahoma" w:cs="Tahoma"/>
                <w:sz w:val="20"/>
                <w:szCs w:val="24"/>
              </w:rPr>
              <w:pPrChange w:id="890" w:author="Виктория" w:date="2023-01-13T00:30:00Z">
                <w:pPr>
                  <w:spacing w:after="0" w:line="276" w:lineRule="auto"/>
                  <w:jc w:val="both"/>
                  <w:outlineLvl w:val="1"/>
                </w:pPr>
              </w:pPrChange>
            </w:pPr>
          </w:p>
        </w:tc>
      </w:tr>
      <w:tr w:rsidR="006515C4" w:rsidRPr="00B206F3" w:rsidDel="00D34719" w:rsidTr="00447A3A">
        <w:trPr>
          <w:del w:id="89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92" w:author="Виктория" w:date="2023-01-13T00:30:00Z"/>
                <w:rFonts w:ascii="Tahoma" w:eastAsia="Calibri" w:hAnsi="Tahoma" w:cs="Tahoma"/>
                <w:sz w:val="20"/>
                <w:szCs w:val="24"/>
              </w:rPr>
              <w:pPrChange w:id="893" w:author="Виктория" w:date="2023-01-13T00:30:00Z">
                <w:pPr>
                  <w:spacing w:after="0" w:line="276" w:lineRule="auto"/>
                  <w:jc w:val="center"/>
                  <w:outlineLvl w:val="1"/>
                </w:pPr>
              </w:pPrChange>
            </w:pPr>
            <w:del w:id="894"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5" w:author="Виктория" w:date="2023-01-13T00:30:00Z"/>
                <w:rFonts w:ascii="Tahoma" w:eastAsia="Calibri" w:hAnsi="Tahoma" w:cs="Tahoma"/>
                <w:sz w:val="20"/>
                <w:szCs w:val="24"/>
              </w:rPr>
              <w:pPrChange w:id="896" w:author="Виктория" w:date="2023-01-13T00:30:00Z">
                <w:pPr>
                  <w:spacing w:after="0" w:line="276" w:lineRule="auto"/>
                  <w:jc w:val="both"/>
                  <w:outlineLvl w:val="1"/>
                </w:pPr>
              </w:pPrChange>
            </w:pPr>
            <w:del w:id="897"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898" w:author="Виктория" w:date="2023-01-13T00:30:00Z"/>
                <w:rFonts w:ascii="Tahoma" w:eastAsia="Calibri" w:hAnsi="Tahoma" w:cs="Tahoma"/>
                <w:sz w:val="20"/>
                <w:szCs w:val="24"/>
              </w:rPr>
              <w:pPrChange w:id="899"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0" w:author="Виктория" w:date="2023-01-13T00:30:00Z"/>
                <w:rFonts w:ascii="Tahoma" w:eastAsia="Calibri" w:hAnsi="Tahoma" w:cs="Tahoma"/>
                <w:sz w:val="20"/>
                <w:szCs w:val="24"/>
              </w:rPr>
              <w:pPrChange w:id="90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2" w:author="Виктория" w:date="2023-01-13T00:30:00Z"/>
                <w:rFonts w:ascii="Tahoma" w:eastAsia="Calibri" w:hAnsi="Tahoma" w:cs="Tahoma"/>
                <w:sz w:val="20"/>
                <w:szCs w:val="24"/>
              </w:rPr>
              <w:pPrChange w:id="903"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904" w:author="Виктория" w:date="2023-01-13T00:30:00Z"/>
          <w:rFonts w:ascii="Tahoma" w:eastAsia="Calibri" w:hAnsi="Tahoma" w:cs="Tahoma"/>
          <w:b/>
          <w:sz w:val="20"/>
          <w:szCs w:val="24"/>
        </w:rPr>
        <w:pPrChange w:id="905" w:author="Виктория" w:date="2023-01-13T00:30:00Z">
          <w:pPr>
            <w:spacing w:after="0" w:line="276" w:lineRule="auto"/>
            <w:jc w:val="both"/>
          </w:pPr>
        </w:pPrChange>
      </w:pPr>
    </w:p>
    <w:p w:rsidR="006515C4" w:rsidRPr="00B206F3" w:rsidDel="00D34719" w:rsidRDefault="006515C4">
      <w:pPr>
        <w:spacing w:after="0" w:line="276" w:lineRule="auto"/>
        <w:rPr>
          <w:del w:id="906" w:author="Виктория" w:date="2023-01-13T00:30:00Z"/>
          <w:rFonts w:ascii="Tahoma" w:eastAsia="Calibri" w:hAnsi="Tahoma" w:cs="Tahoma"/>
          <w:b/>
          <w:sz w:val="20"/>
          <w:szCs w:val="24"/>
        </w:rPr>
        <w:pPrChange w:id="907" w:author="Виктория" w:date="2023-01-13T00:30:00Z">
          <w:pPr>
            <w:spacing w:after="0" w:line="276" w:lineRule="auto"/>
            <w:jc w:val="both"/>
          </w:pPr>
        </w:pPrChange>
      </w:pPr>
    </w:p>
    <w:p w:rsidR="006515C4" w:rsidRPr="00B206F3" w:rsidDel="00D34719" w:rsidRDefault="006515C4">
      <w:pPr>
        <w:spacing w:after="0" w:line="276" w:lineRule="auto"/>
        <w:rPr>
          <w:del w:id="908" w:author="Виктория" w:date="2023-01-13T00:30:00Z"/>
          <w:rFonts w:ascii="Tahoma" w:eastAsia="Calibri" w:hAnsi="Tahoma" w:cs="Tahoma"/>
          <w:sz w:val="20"/>
          <w:szCs w:val="24"/>
        </w:rPr>
        <w:pPrChange w:id="909" w:author="Виктория" w:date="2023-01-13T00:30:00Z">
          <w:pPr>
            <w:spacing w:after="0" w:line="276" w:lineRule="auto"/>
            <w:jc w:val="both"/>
          </w:pPr>
        </w:pPrChange>
      </w:pPr>
      <w:del w:id="910"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11" w:author="Виктория" w:date="2023-01-13T00:30:00Z"/>
          <w:rFonts w:ascii="Tahoma" w:eastAsia="Calibri" w:hAnsi="Tahoma" w:cs="Tahoma"/>
          <w:sz w:val="20"/>
          <w:szCs w:val="24"/>
        </w:rPr>
        <w:pPrChange w:id="912" w:author="Виктория" w:date="2023-01-13T00:30:00Z">
          <w:pPr>
            <w:spacing w:after="0" w:line="276" w:lineRule="auto"/>
            <w:ind w:left="2124" w:firstLine="708"/>
            <w:jc w:val="both"/>
          </w:pPr>
        </w:pPrChange>
      </w:pPr>
      <w:del w:id="91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14" w:author="Виктория" w:date="2023-01-13T00:30:00Z"/>
          <w:rFonts w:ascii="Tahoma" w:eastAsia="Calibri" w:hAnsi="Tahoma" w:cs="Tahoma"/>
          <w:sz w:val="20"/>
          <w:szCs w:val="24"/>
        </w:rPr>
        <w:pPrChange w:id="915" w:author="Виктория" w:date="2023-01-13T00:30:00Z">
          <w:pPr>
            <w:spacing w:after="0" w:line="276" w:lineRule="auto"/>
            <w:jc w:val="both"/>
          </w:pPr>
        </w:pPrChange>
      </w:pPr>
    </w:p>
    <w:p w:rsidR="006515C4" w:rsidRPr="00B206F3" w:rsidDel="00D34719" w:rsidRDefault="006515C4">
      <w:pPr>
        <w:spacing w:after="0" w:line="276" w:lineRule="auto"/>
        <w:rPr>
          <w:del w:id="916" w:author="Виктория" w:date="2023-01-13T00:30:00Z"/>
          <w:rFonts w:ascii="Tahoma" w:eastAsia="Calibri" w:hAnsi="Tahoma" w:cs="Tahoma"/>
          <w:b/>
          <w:sz w:val="20"/>
          <w:szCs w:val="24"/>
        </w:rPr>
        <w:pPrChange w:id="917" w:author="Виктория" w:date="2023-01-13T00:30:00Z">
          <w:pPr>
            <w:spacing w:after="0" w:line="276" w:lineRule="auto"/>
            <w:jc w:val="both"/>
          </w:pPr>
        </w:pPrChange>
      </w:pPr>
    </w:p>
    <w:p w:rsidR="006515C4" w:rsidRPr="00B206F3" w:rsidDel="00D34719" w:rsidRDefault="006515C4">
      <w:pPr>
        <w:spacing w:after="0" w:line="276" w:lineRule="auto"/>
        <w:rPr>
          <w:del w:id="918" w:author="Виктория" w:date="2023-01-13T00:30:00Z"/>
          <w:rFonts w:ascii="Tahoma" w:eastAsia="Calibri" w:hAnsi="Tahoma" w:cs="Tahoma"/>
          <w:sz w:val="20"/>
          <w:szCs w:val="24"/>
        </w:rPr>
        <w:pPrChange w:id="919" w:author="Виктория" w:date="2023-01-13T00:30:00Z">
          <w:pPr>
            <w:spacing w:after="0" w:line="276" w:lineRule="auto"/>
            <w:jc w:val="both"/>
          </w:pPr>
        </w:pPrChange>
      </w:pPr>
      <w:del w:id="92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21" w:author="Виктория" w:date="2023-01-13T00:30:00Z"/>
          <w:rFonts w:ascii="Tahoma" w:eastAsia="Calibri" w:hAnsi="Tahoma" w:cs="Tahoma"/>
          <w:sz w:val="20"/>
          <w:szCs w:val="24"/>
        </w:rPr>
        <w:pPrChange w:id="922" w:author="Виктория" w:date="2023-01-13T00:30:00Z">
          <w:pPr>
            <w:spacing w:after="0" w:line="276" w:lineRule="auto"/>
            <w:ind w:left="2124" w:firstLine="708"/>
            <w:jc w:val="both"/>
          </w:pPr>
        </w:pPrChange>
      </w:pPr>
      <w:del w:id="92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24" w:author="Виктория" w:date="2023-01-13T00:30:00Z"/>
          <w:rFonts w:ascii="Tahoma" w:eastAsia="Calibri" w:hAnsi="Tahoma" w:cs="Tahoma"/>
          <w:sz w:val="20"/>
          <w:szCs w:val="24"/>
        </w:rPr>
        <w:pPrChange w:id="925" w:author="Виктория" w:date="2023-01-13T00:30:00Z">
          <w:pPr>
            <w:spacing w:after="0" w:line="276" w:lineRule="auto"/>
            <w:jc w:val="both"/>
          </w:pPr>
        </w:pPrChange>
      </w:pPr>
    </w:p>
    <w:p w:rsidR="006515C4" w:rsidRPr="00B206F3" w:rsidDel="00D34719" w:rsidRDefault="006515C4">
      <w:pPr>
        <w:spacing w:after="0" w:line="276" w:lineRule="auto"/>
        <w:rPr>
          <w:del w:id="926" w:author="Виктория" w:date="2023-01-13T00:30:00Z"/>
          <w:rFonts w:ascii="Tahoma" w:eastAsia="Calibri" w:hAnsi="Tahoma" w:cs="Tahoma"/>
          <w:sz w:val="20"/>
          <w:szCs w:val="24"/>
        </w:rPr>
        <w:pPrChange w:id="927" w:author="Виктория" w:date="2023-01-13T00:30:00Z">
          <w:pPr>
            <w:spacing w:after="0" w:line="276" w:lineRule="auto"/>
            <w:jc w:val="both"/>
          </w:pPr>
        </w:pPrChange>
      </w:pPr>
      <w:del w:id="928"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29" w:author="Виктория" w:date="2023-01-13T00:30:00Z"/>
          <w:rFonts w:ascii="Tahoma" w:eastAsia="Calibri" w:hAnsi="Tahoma" w:cs="Tahoma"/>
          <w:sz w:val="20"/>
          <w:szCs w:val="24"/>
        </w:rPr>
        <w:pPrChange w:id="930" w:author="Виктория" w:date="2023-01-13T00:30:00Z">
          <w:pPr>
            <w:spacing w:after="0" w:line="276" w:lineRule="auto"/>
            <w:jc w:val="both"/>
          </w:pPr>
        </w:pPrChange>
      </w:pPr>
    </w:p>
    <w:p w:rsidR="00447A3A" w:rsidDel="00D34719" w:rsidRDefault="00447A3A">
      <w:pPr>
        <w:rPr>
          <w:del w:id="931" w:author="Виктория" w:date="2023-01-13T00:30:00Z"/>
          <w:rFonts w:ascii="Tahoma" w:eastAsia="Calibri" w:hAnsi="Tahoma" w:cs="Tahoma"/>
          <w:sz w:val="20"/>
          <w:szCs w:val="24"/>
        </w:rPr>
      </w:pPr>
      <w:del w:id="932"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33" w:author="Виктория" w:date="2023-01-13T00:30:00Z"/>
          <w:rFonts w:ascii="Tahoma" w:hAnsi="Tahoma" w:cs="Tahoma"/>
          <w:sz w:val="20"/>
          <w:szCs w:val="24"/>
        </w:rPr>
        <w:pPrChange w:id="934" w:author="Виктория" w:date="2023-01-13T00:30:00Z">
          <w:pPr>
            <w:spacing w:after="0" w:line="276" w:lineRule="auto"/>
            <w:jc w:val="right"/>
          </w:pPr>
        </w:pPrChange>
      </w:pPr>
      <w:del w:id="935"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36" w:author="Виктория" w:date="2023-01-13T00:30:00Z"/>
          <w:rFonts w:ascii="Tahoma" w:hAnsi="Tahoma" w:cs="Tahoma"/>
          <w:sz w:val="20"/>
          <w:szCs w:val="24"/>
        </w:rPr>
        <w:pPrChange w:id="937" w:author="Виктория" w:date="2023-01-13T00:30:00Z">
          <w:pPr>
            <w:spacing w:after="0" w:line="276" w:lineRule="auto"/>
            <w:jc w:val="right"/>
          </w:pPr>
        </w:pPrChange>
      </w:pPr>
      <w:del w:id="938"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39" w:author="Виктория" w:date="2023-01-13T00:30:00Z"/>
          <w:rFonts w:ascii="Tahoma" w:hAnsi="Tahoma" w:cs="Tahoma"/>
          <w:sz w:val="20"/>
          <w:szCs w:val="24"/>
        </w:rPr>
        <w:pPrChange w:id="940" w:author="Виктория" w:date="2023-01-13T00:30:00Z">
          <w:pPr>
            <w:spacing w:after="0" w:line="276" w:lineRule="auto"/>
            <w:jc w:val="right"/>
          </w:pPr>
        </w:pPrChange>
      </w:pPr>
      <w:del w:id="941"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42" w:author="Виктория" w:date="2023-01-13T00:30:00Z"/>
          <w:rFonts w:ascii="Tahoma" w:hAnsi="Tahoma" w:cs="Tahoma"/>
          <w:b/>
          <w:bCs/>
          <w:sz w:val="20"/>
          <w:szCs w:val="24"/>
        </w:rPr>
        <w:pPrChange w:id="943" w:author="Виктория" w:date="2023-01-13T00:30:00Z">
          <w:pPr>
            <w:spacing w:after="0" w:line="276" w:lineRule="auto"/>
            <w:jc w:val="center"/>
          </w:pPr>
        </w:pPrChange>
      </w:pPr>
    </w:p>
    <w:p w:rsidR="00C02224" w:rsidRPr="00B206F3" w:rsidDel="00D34719" w:rsidRDefault="00C02224">
      <w:pPr>
        <w:spacing w:after="0" w:line="276" w:lineRule="auto"/>
        <w:rPr>
          <w:del w:id="944" w:author="Виктория" w:date="2023-01-13T00:30:00Z"/>
          <w:rFonts w:ascii="Tahoma" w:hAnsi="Tahoma" w:cs="Tahoma"/>
          <w:b/>
          <w:bCs/>
          <w:sz w:val="20"/>
          <w:szCs w:val="24"/>
        </w:rPr>
        <w:pPrChange w:id="945" w:author="Виктория" w:date="2023-01-13T00:30:00Z">
          <w:pPr>
            <w:spacing w:after="0" w:line="276" w:lineRule="auto"/>
            <w:jc w:val="center"/>
          </w:pPr>
        </w:pPrChange>
      </w:pPr>
      <w:del w:id="946"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47" w:author="Виктория" w:date="2023-01-13T00:30:00Z"/>
          <w:rFonts w:ascii="Tahoma" w:hAnsi="Tahoma" w:cs="Tahoma"/>
          <w:szCs w:val="24"/>
        </w:rPr>
      </w:pPr>
      <w:del w:id="948"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49" w:author="Виктория" w:date="2023-01-13T00:30:00Z"/>
          <w:rFonts w:ascii="Tahoma" w:hAnsi="Tahoma" w:cs="Tahoma"/>
          <w:szCs w:val="24"/>
        </w:rPr>
        <w:pPrChange w:id="950" w:author="Виктория" w:date="2023-01-13T00:30:00Z">
          <w:pPr>
            <w:pStyle w:val="ConsPlusNonformat"/>
            <w:spacing w:line="276" w:lineRule="auto"/>
            <w:jc w:val="center"/>
          </w:pPr>
        </w:pPrChange>
      </w:pPr>
      <w:del w:id="951"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52" w:author="Виктория" w:date="2023-01-13T00:30:00Z"/>
          <w:rFonts w:ascii="Tahoma" w:hAnsi="Tahoma" w:cs="Tahoma"/>
          <w:szCs w:val="24"/>
        </w:rPr>
        <w:pPrChange w:id="953" w:author="Виктория" w:date="2023-01-13T00:30:00Z">
          <w:pPr>
            <w:pStyle w:val="ConsPlusNonformat"/>
            <w:spacing w:line="276" w:lineRule="auto"/>
            <w:jc w:val="both"/>
          </w:pPr>
        </w:pPrChange>
      </w:pPr>
      <w:del w:id="954"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55" w:author="Виктория" w:date="2023-01-13T00:30:00Z"/>
          <w:rFonts w:ascii="Tahoma" w:hAnsi="Tahoma" w:cs="Tahoma"/>
          <w:szCs w:val="24"/>
        </w:rPr>
        <w:pPrChange w:id="956" w:author="Виктория" w:date="2023-01-13T00:30:00Z">
          <w:pPr>
            <w:pStyle w:val="ConsPlusNonformat"/>
            <w:spacing w:line="276" w:lineRule="auto"/>
            <w:jc w:val="both"/>
          </w:pPr>
        </w:pPrChange>
      </w:pPr>
      <w:del w:id="95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58" w:author="Виктория" w:date="2023-01-13T00:30:00Z"/>
          <w:rFonts w:ascii="Tahoma" w:hAnsi="Tahoma" w:cs="Tahoma"/>
          <w:sz w:val="16"/>
          <w:szCs w:val="16"/>
        </w:rPr>
        <w:pPrChange w:id="959" w:author="Виктория" w:date="2023-01-13T00:30:00Z">
          <w:pPr>
            <w:pStyle w:val="ConsPlusNonformat"/>
            <w:tabs>
              <w:tab w:val="left" w:pos="0"/>
            </w:tabs>
            <w:spacing w:line="276" w:lineRule="auto"/>
            <w:jc w:val="center"/>
          </w:pPr>
        </w:pPrChange>
      </w:pPr>
      <w:del w:id="96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61" w:author="Виктория" w:date="2023-01-13T00:30:00Z"/>
          <w:rFonts w:ascii="Tahoma" w:hAnsi="Tahoma" w:cs="Tahoma"/>
          <w:sz w:val="16"/>
          <w:szCs w:val="16"/>
        </w:rPr>
        <w:pPrChange w:id="962" w:author="Виктория" w:date="2023-01-13T00:30:00Z">
          <w:pPr>
            <w:pStyle w:val="ConsPlusNonformat"/>
            <w:tabs>
              <w:tab w:val="left" w:pos="0"/>
            </w:tabs>
            <w:spacing w:line="276" w:lineRule="auto"/>
            <w:jc w:val="center"/>
          </w:pPr>
        </w:pPrChange>
      </w:pPr>
      <w:del w:id="963"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64" w:author="Виктория" w:date="2023-01-13T00:30:00Z"/>
          <w:rFonts w:ascii="Tahoma" w:hAnsi="Tahoma" w:cs="Tahoma"/>
          <w:szCs w:val="24"/>
        </w:rPr>
      </w:pPr>
      <w:del w:id="965"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66" w:author="Виктория" w:date="2023-01-13T00:30:00Z"/>
          <w:rFonts w:ascii="Tahoma" w:hAnsi="Tahoma" w:cs="Tahoma"/>
          <w:sz w:val="16"/>
          <w:szCs w:val="16"/>
        </w:rPr>
        <w:pPrChange w:id="967" w:author="Виктория" w:date="2023-01-13T00:30:00Z">
          <w:pPr>
            <w:pStyle w:val="ConsPlusNonformat"/>
            <w:tabs>
              <w:tab w:val="left" w:pos="0"/>
            </w:tabs>
            <w:spacing w:line="276" w:lineRule="auto"/>
            <w:ind w:firstLine="540"/>
            <w:jc w:val="center"/>
          </w:pPr>
        </w:pPrChange>
      </w:pPr>
      <w:del w:id="96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69" w:author="Виктория" w:date="2023-01-13T00:30:00Z"/>
          <w:rFonts w:ascii="Tahoma" w:hAnsi="Tahoma" w:cs="Tahoma"/>
          <w:sz w:val="20"/>
          <w:szCs w:val="24"/>
        </w:rPr>
        <w:pPrChange w:id="970" w:author="Виктория" w:date="2023-01-13T00:30:00Z">
          <w:pPr>
            <w:spacing w:before="60" w:after="0" w:line="276" w:lineRule="auto"/>
            <w:jc w:val="both"/>
          </w:pPr>
        </w:pPrChange>
      </w:pPr>
      <w:del w:id="971"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72" w:author="Виктория" w:date="2023-01-13T00:30:00Z"/>
          <w:rFonts w:ascii="Tahoma" w:hAnsi="Tahoma" w:cs="Tahoma"/>
          <w:sz w:val="20"/>
          <w:szCs w:val="24"/>
        </w:rPr>
        <w:pPrChange w:id="973" w:author="Виктория" w:date="2023-01-13T00:30:00Z">
          <w:pPr>
            <w:spacing w:before="60" w:after="0" w:line="276" w:lineRule="auto"/>
            <w:ind w:firstLine="539"/>
            <w:jc w:val="both"/>
          </w:pPr>
        </w:pPrChange>
      </w:pPr>
      <w:del w:id="974"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75" w:author="Виктория" w:date="2023-01-13T00:30:00Z"/>
          <w:rFonts w:ascii="Tahoma" w:hAnsi="Tahoma" w:cs="Tahoma"/>
          <w:sz w:val="20"/>
          <w:szCs w:val="24"/>
        </w:rPr>
        <w:pPrChange w:id="976" w:author="Виктория" w:date="2023-01-13T00:30:00Z">
          <w:pPr>
            <w:spacing w:before="60" w:after="0" w:line="240" w:lineRule="auto"/>
            <w:jc w:val="both"/>
          </w:pPr>
        </w:pPrChange>
      </w:pPr>
      <w:del w:id="977"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78" w:author="Виктория" w:date="2023-01-13T00:30:00Z"/>
          <w:rFonts w:ascii="Tahoma" w:hAnsi="Tahoma" w:cs="Tahoma"/>
          <w:szCs w:val="24"/>
        </w:rPr>
        <w:pPrChange w:id="979" w:author="Виктория" w:date="2023-01-13T00:30:00Z">
          <w:pPr>
            <w:pStyle w:val="ConsPlusNonformat"/>
            <w:numPr>
              <w:numId w:val="1"/>
            </w:numPr>
            <w:tabs>
              <w:tab w:val="left" w:pos="0"/>
              <w:tab w:val="num" w:pos="840"/>
            </w:tabs>
            <w:spacing w:line="276" w:lineRule="auto"/>
            <w:ind w:left="840" w:firstLine="540"/>
            <w:jc w:val="both"/>
          </w:pPr>
        </w:pPrChange>
      </w:pPr>
      <w:del w:id="980"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81" w:author="Виктория" w:date="2023-01-13T00:30:00Z"/>
          <w:rFonts w:ascii="Tahoma" w:hAnsi="Tahoma" w:cs="Tahoma"/>
          <w:szCs w:val="24"/>
        </w:rPr>
        <w:pPrChange w:id="982" w:author="Виктория" w:date="2023-01-13T00:30:00Z">
          <w:pPr>
            <w:pStyle w:val="ConsPlusNonformat"/>
            <w:numPr>
              <w:numId w:val="1"/>
            </w:numPr>
            <w:tabs>
              <w:tab w:val="left" w:pos="0"/>
              <w:tab w:val="num" w:pos="840"/>
            </w:tabs>
            <w:spacing w:line="276" w:lineRule="auto"/>
            <w:ind w:left="840" w:firstLine="540"/>
            <w:jc w:val="both"/>
          </w:pPr>
        </w:pPrChange>
      </w:pPr>
      <w:del w:id="983"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84" w:author="Виктория" w:date="2023-01-13T00:30:00Z"/>
          <w:rFonts w:ascii="Tahoma" w:hAnsi="Tahoma" w:cs="Tahoma"/>
          <w:iCs/>
          <w:szCs w:val="24"/>
        </w:rPr>
        <w:pPrChange w:id="985" w:author="Виктория" w:date="2023-01-13T00:30:00Z">
          <w:pPr>
            <w:pStyle w:val="ConsPlusNonformat"/>
            <w:numPr>
              <w:numId w:val="1"/>
            </w:numPr>
            <w:tabs>
              <w:tab w:val="left" w:pos="0"/>
              <w:tab w:val="num" w:pos="840"/>
            </w:tabs>
            <w:spacing w:line="276" w:lineRule="auto"/>
            <w:ind w:left="840" w:firstLine="540"/>
            <w:jc w:val="both"/>
          </w:pPr>
        </w:pPrChange>
      </w:pPr>
      <w:del w:id="986"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87" w:author="Виктория" w:date="2023-01-13T00:30:00Z"/>
          <w:rFonts w:ascii="Tahoma" w:hAnsi="Tahoma" w:cs="Tahoma"/>
          <w:sz w:val="20"/>
          <w:szCs w:val="24"/>
        </w:rPr>
        <w:pPrChange w:id="988" w:author="Виктория" w:date="2023-01-13T00:30:00Z">
          <w:pPr>
            <w:tabs>
              <w:tab w:val="left" w:pos="0"/>
            </w:tabs>
            <w:spacing w:after="0" w:line="276" w:lineRule="auto"/>
            <w:ind w:firstLine="540"/>
            <w:jc w:val="both"/>
          </w:pPr>
        </w:pPrChange>
      </w:pPr>
      <w:del w:id="989"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90" w:author="Виктория" w:date="2023-01-13T00:30:00Z"/>
          <w:rFonts w:ascii="Tahoma" w:hAnsi="Tahoma" w:cs="Tahoma"/>
          <w:szCs w:val="24"/>
        </w:rPr>
        <w:pPrChange w:id="991" w:author="Виктория" w:date="2023-01-13T00:30:00Z">
          <w:pPr>
            <w:pStyle w:val="ConsPlusNonformat"/>
            <w:tabs>
              <w:tab w:val="left" w:pos="0"/>
            </w:tabs>
            <w:spacing w:line="276" w:lineRule="auto"/>
            <w:ind w:firstLine="540"/>
            <w:jc w:val="both"/>
          </w:pPr>
        </w:pPrChange>
      </w:pPr>
      <w:del w:id="992"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93" w:author="Виктория" w:date="2023-01-13T00:30:00Z"/>
          <w:rFonts w:ascii="Tahoma" w:hAnsi="Tahoma" w:cs="Tahoma"/>
          <w:szCs w:val="24"/>
        </w:rPr>
        <w:pPrChange w:id="994" w:author="Виктория" w:date="2023-01-13T00:30:00Z">
          <w:pPr>
            <w:pStyle w:val="ConsPlusNonformat"/>
            <w:spacing w:line="276" w:lineRule="auto"/>
            <w:jc w:val="center"/>
          </w:pPr>
        </w:pPrChange>
      </w:pPr>
      <w:del w:id="995"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996" w:author="Виктория" w:date="2023-01-13T00:30:00Z"/>
          <w:rFonts w:ascii="Tahoma" w:hAnsi="Tahoma" w:cs="Tahoma"/>
          <w:szCs w:val="24"/>
        </w:rPr>
        <w:pPrChange w:id="997" w:author="Виктория" w:date="2023-01-13T00:30:00Z">
          <w:pPr>
            <w:pStyle w:val="ConsPlusNonformat"/>
            <w:spacing w:line="276" w:lineRule="auto"/>
            <w:jc w:val="center"/>
          </w:pPr>
        </w:pPrChange>
      </w:pPr>
      <w:del w:id="998"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999" w:author="Виктория" w:date="2023-01-13T00:30:00Z"/>
          <w:rFonts w:ascii="Tahoma" w:hAnsi="Tahoma" w:cs="Tahoma"/>
          <w:sz w:val="20"/>
          <w:szCs w:val="24"/>
        </w:rPr>
        <w:pPrChange w:id="1000" w:author="Виктория" w:date="2023-01-13T00:30:00Z">
          <w:pPr>
            <w:spacing w:after="0" w:line="276" w:lineRule="auto"/>
            <w:jc w:val="both"/>
          </w:pPr>
        </w:pPrChange>
      </w:pPr>
      <w:del w:id="1001"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1002" w:author="Виктория" w:date="2023-01-13T00:30:00Z"/>
          <w:rFonts w:ascii="Tahoma" w:hAnsi="Tahoma" w:cs="Tahoma"/>
          <w:sz w:val="20"/>
          <w:szCs w:val="24"/>
        </w:rPr>
        <w:pPrChange w:id="1003" w:author="Виктория" w:date="2023-01-13T00:30:00Z">
          <w:pPr>
            <w:spacing w:after="0" w:line="276" w:lineRule="auto"/>
            <w:ind w:firstLine="539"/>
            <w:jc w:val="both"/>
          </w:pPr>
        </w:pPrChange>
      </w:pPr>
      <w:del w:id="1004"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1005" w:author="Виктория" w:date="2023-01-13T00:30:00Z"/>
          <w:rFonts w:ascii="Tahoma" w:hAnsi="Tahoma" w:cs="Tahoma"/>
          <w:sz w:val="20"/>
          <w:szCs w:val="24"/>
        </w:rPr>
        <w:pPrChange w:id="1006"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1007" w:author="Виктория" w:date="2023-01-13T00:30:00Z"/>
          <w:rFonts w:ascii="Tahoma" w:eastAsia="Times New Roman" w:hAnsi="Tahoma" w:cs="Tahoma"/>
          <w:sz w:val="20"/>
          <w:szCs w:val="24"/>
        </w:rPr>
      </w:pPr>
      <w:del w:id="1008"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1009" w:author="Виктория" w:date="2023-01-13T00:30:00Z"/>
          <w:rFonts w:ascii="Tahoma" w:eastAsia="Times New Roman" w:hAnsi="Tahoma" w:cs="Tahoma"/>
          <w:sz w:val="20"/>
          <w:szCs w:val="24"/>
        </w:rPr>
      </w:pPr>
      <w:del w:id="1010"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11"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12"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13" w:author="Виктория" w:date="2023-01-13T00:30:00Z"/>
                <w:rFonts w:ascii="Tahoma" w:hAnsi="Tahoma" w:cs="Tahoma"/>
                <w:b/>
                <w:spacing w:val="-4"/>
                <w:kern w:val="16"/>
                <w:position w:val="2"/>
                <w:sz w:val="20"/>
                <w:szCs w:val="24"/>
              </w:rPr>
            </w:pPr>
            <w:del w:id="1014"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1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16" w:author="Виктория" w:date="2023-01-13T00:30:00Z"/>
                <w:rFonts w:ascii="Tahoma" w:hAnsi="Tahoma" w:cs="Tahoma"/>
                <w:spacing w:val="-4"/>
                <w:kern w:val="16"/>
                <w:position w:val="2"/>
                <w:sz w:val="20"/>
                <w:szCs w:val="24"/>
              </w:rPr>
            </w:pPr>
            <w:del w:id="1017"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18"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19" w:author="Виктория" w:date="2023-01-13T00:30:00Z"/>
                <w:rFonts w:ascii="Tahoma" w:hAnsi="Tahoma" w:cs="Tahoma"/>
                <w:spacing w:val="-4"/>
                <w:kern w:val="16"/>
                <w:position w:val="2"/>
                <w:sz w:val="20"/>
                <w:szCs w:val="24"/>
              </w:rPr>
            </w:pPr>
            <w:del w:id="1020"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21"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22" w:author="Виктория" w:date="2023-01-13T00:30:00Z"/>
                <w:rFonts w:ascii="Tahoma" w:hAnsi="Tahoma" w:cs="Tahoma"/>
                <w:spacing w:val="-4"/>
                <w:kern w:val="16"/>
                <w:position w:val="2"/>
                <w:sz w:val="20"/>
                <w:szCs w:val="24"/>
              </w:rPr>
            </w:pPr>
            <w:del w:id="1023"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25"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26"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27" w:author="Виктория" w:date="2023-01-13T00:30:00Z"/>
                <w:rFonts w:ascii="Tahoma" w:hAnsi="Tahoma" w:cs="Tahoma"/>
                <w:b/>
                <w:spacing w:val="-4"/>
                <w:kern w:val="16"/>
                <w:position w:val="2"/>
                <w:sz w:val="20"/>
                <w:szCs w:val="24"/>
              </w:rPr>
            </w:pPr>
            <w:del w:id="1028"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29"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30" w:author="Виктория" w:date="2023-01-13T00:30:00Z"/>
                <w:rFonts w:ascii="Tahoma" w:hAnsi="Tahoma" w:cs="Tahoma"/>
                <w:b/>
                <w:spacing w:val="-4"/>
                <w:kern w:val="16"/>
                <w:position w:val="2"/>
                <w:sz w:val="20"/>
                <w:szCs w:val="24"/>
              </w:rPr>
            </w:pPr>
            <w:del w:id="1031"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32"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3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34"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35" w:author="Виктория" w:date="2023-01-13T00:30:00Z"/>
                <w:rFonts w:ascii="Tahoma" w:hAnsi="Tahoma" w:cs="Tahoma"/>
                <w:spacing w:val="-4"/>
                <w:kern w:val="16"/>
                <w:position w:val="2"/>
                <w:sz w:val="20"/>
                <w:szCs w:val="24"/>
              </w:rPr>
            </w:pPr>
            <w:del w:id="1036"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3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38"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39" w:author="Виктория" w:date="2023-01-13T00:30:00Z"/>
                <w:rFonts w:ascii="Tahoma" w:hAnsi="Tahoma" w:cs="Tahoma"/>
                <w:spacing w:val="-4"/>
                <w:kern w:val="16"/>
                <w:position w:val="2"/>
                <w:sz w:val="20"/>
                <w:szCs w:val="24"/>
              </w:rPr>
            </w:pPr>
            <w:del w:id="1040"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41"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42"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43" w:author="Виктория" w:date="2023-01-13T00:30:00Z"/>
                <w:rFonts w:ascii="Tahoma" w:hAnsi="Tahoma" w:cs="Tahoma"/>
                <w:spacing w:val="-4"/>
                <w:kern w:val="16"/>
                <w:position w:val="2"/>
                <w:sz w:val="20"/>
                <w:szCs w:val="24"/>
              </w:rPr>
            </w:pPr>
            <w:del w:id="1044"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45"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46"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47" w:author="Виктория" w:date="2023-01-13T00:30:00Z"/>
                <w:rFonts w:ascii="Tahoma" w:hAnsi="Tahoma" w:cs="Tahoma"/>
                <w:spacing w:val="-4"/>
                <w:kern w:val="16"/>
                <w:position w:val="2"/>
                <w:sz w:val="20"/>
                <w:szCs w:val="24"/>
              </w:rPr>
            </w:pPr>
            <w:del w:id="1048"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49" w:author="Виктория" w:date="2023-01-13T00:30:00Z"/>
          <w:rFonts w:ascii="Tahoma" w:hAnsi="Tahoma" w:cs="Tahoma"/>
          <w:sz w:val="20"/>
          <w:szCs w:val="24"/>
        </w:rPr>
        <w:pPrChange w:id="1050"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51" w:author="Виктория" w:date="2023-01-13T00:30:00Z"/>
          <w:rFonts w:ascii="Tahoma" w:hAnsi="Tahoma" w:cs="Tahoma"/>
          <w:sz w:val="20"/>
          <w:szCs w:val="24"/>
        </w:rPr>
        <w:pPrChange w:id="1052"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53" w:author="Виктория" w:date="2023-01-13T00:30:00Z"/>
          <w:rFonts w:ascii="Tahoma" w:hAnsi="Tahoma" w:cs="Tahoma"/>
          <w:b/>
          <w:sz w:val="20"/>
          <w:szCs w:val="24"/>
        </w:rPr>
        <w:pPrChange w:id="1054" w:author="Виктория" w:date="2023-01-13T00:30:00Z">
          <w:pPr>
            <w:suppressAutoHyphens/>
            <w:spacing w:after="0" w:line="276" w:lineRule="auto"/>
            <w:jc w:val="both"/>
          </w:pPr>
        </w:pPrChange>
      </w:pPr>
      <w:del w:id="1055"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56" w:author="Виктория" w:date="2023-01-13T00:30:00Z"/>
          <w:rFonts w:ascii="Tahoma" w:hAnsi="Tahoma" w:cs="Tahoma"/>
          <w:b/>
          <w:sz w:val="20"/>
          <w:szCs w:val="24"/>
        </w:rPr>
        <w:pPrChange w:id="1057"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58" w:author="Виктория" w:date="2023-01-13T00:30:00Z"/>
          <w:rFonts w:ascii="Tahoma" w:hAnsi="Tahoma" w:cs="Tahoma"/>
          <w:b/>
          <w:sz w:val="20"/>
          <w:szCs w:val="24"/>
        </w:rPr>
        <w:pPrChange w:id="1059" w:author="Виктория" w:date="2023-01-13T00:30:00Z">
          <w:pPr>
            <w:suppressAutoHyphens/>
            <w:spacing w:after="0" w:line="276" w:lineRule="auto"/>
            <w:jc w:val="both"/>
          </w:pPr>
        </w:pPrChange>
      </w:pPr>
      <w:del w:id="1060"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61" w:author="Виктория" w:date="2023-01-13T00:30:00Z"/>
          <w:rFonts w:ascii="Tahoma" w:eastAsia="Calibri" w:hAnsi="Tahoma" w:cs="Tahoma"/>
          <w:sz w:val="20"/>
          <w:szCs w:val="24"/>
        </w:rPr>
        <w:pPrChange w:id="1062" w:author="Виктория" w:date="2023-01-13T00:30:00Z">
          <w:pPr>
            <w:spacing w:after="0" w:line="276" w:lineRule="auto"/>
            <w:jc w:val="both"/>
          </w:pPr>
        </w:pPrChange>
      </w:pPr>
    </w:p>
    <w:p w:rsidR="00D4135F" w:rsidDel="00D34719" w:rsidRDefault="00D4135F">
      <w:pPr>
        <w:rPr>
          <w:del w:id="1063" w:author="Виктория" w:date="2023-01-13T00:30:00Z"/>
          <w:rFonts w:ascii="Tahoma" w:eastAsia="Calibri" w:hAnsi="Tahoma" w:cs="Tahoma"/>
          <w:sz w:val="20"/>
          <w:szCs w:val="24"/>
        </w:rPr>
      </w:pPr>
      <w:del w:id="1064"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65" w:author="Виктория" w:date="2023-01-13T00:30:00Z"/>
          <w:rFonts w:ascii="Tahoma" w:hAnsi="Tahoma" w:cs="Tahoma"/>
          <w:sz w:val="20"/>
          <w:szCs w:val="24"/>
        </w:rPr>
        <w:pPrChange w:id="1066" w:author="Виктория" w:date="2023-01-13T00:30:00Z">
          <w:pPr>
            <w:spacing w:after="0" w:line="276" w:lineRule="auto"/>
            <w:jc w:val="right"/>
          </w:pPr>
        </w:pPrChange>
      </w:pPr>
      <w:del w:id="1067"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68" w:author="Виктория" w:date="2023-01-13T00:30:00Z"/>
          <w:rFonts w:ascii="Tahoma" w:hAnsi="Tahoma" w:cs="Tahoma"/>
          <w:sz w:val="20"/>
          <w:szCs w:val="24"/>
        </w:rPr>
        <w:pPrChange w:id="1069" w:author="Виктория" w:date="2023-01-13T00:30:00Z">
          <w:pPr>
            <w:spacing w:after="0" w:line="276" w:lineRule="auto"/>
            <w:jc w:val="right"/>
          </w:pPr>
        </w:pPrChange>
      </w:pPr>
      <w:del w:id="1070"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71" w:author="Виктория" w:date="2023-01-13T00:30:00Z"/>
          <w:rFonts w:ascii="Tahoma" w:hAnsi="Tahoma" w:cs="Tahoma"/>
          <w:sz w:val="20"/>
          <w:szCs w:val="24"/>
        </w:rPr>
        <w:pPrChange w:id="1072" w:author="Виктория" w:date="2023-01-13T00:30:00Z">
          <w:pPr>
            <w:spacing w:after="0" w:line="276" w:lineRule="auto"/>
            <w:jc w:val="right"/>
          </w:pPr>
        </w:pPrChange>
      </w:pPr>
      <w:del w:id="1073"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74" w:author="Виктория" w:date="2023-01-13T00:30:00Z"/>
          <w:rFonts w:ascii="Tahoma" w:eastAsia="Calibri" w:hAnsi="Tahoma" w:cs="Tahoma"/>
          <w:sz w:val="20"/>
          <w:szCs w:val="24"/>
        </w:rPr>
        <w:pPrChange w:id="1075" w:author="Виктория" w:date="2023-01-13T00:30:00Z">
          <w:pPr>
            <w:spacing w:after="0" w:line="276" w:lineRule="auto"/>
            <w:jc w:val="both"/>
          </w:pPr>
        </w:pPrChange>
      </w:pPr>
    </w:p>
    <w:p w:rsidR="00B81DBD" w:rsidRPr="00B206F3" w:rsidDel="00D34719" w:rsidRDefault="00B81DBD">
      <w:pPr>
        <w:spacing w:after="0" w:line="276" w:lineRule="auto"/>
        <w:rPr>
          <w:del w:id="1076" w:author="Виктория" w:date="2023-01-13T00:30:00Z"/>
          <w:rFonts w:ascii="Tahoma" w:eastAsia="Calibri" w:hAnsi="Tahoma" w:cs="Tahoma"/>
          <w:b/>
          <w:sz w:val="20"/>
          <w:szCs w:val="24"/>
        </w:rPr>
        <w:pPrChange w:id="1077" w:author="Виктория" w:date="2023-01-13T00:30:00Z">
          <w:pPr>
            <w:spacing w:after="0" w:line="276" w:lineRule="auto"/>
            <w:jc w:val="center"/>
          </w:pPr>
        </w:pPrChange>
      </w:pPr>
    </w:p>
    <w:p w:rsidR="00B81DBD" w:rsidRPr="00B206F3" w:rsidDel="00D34719" w:rsidRDefault="00B81DBD">
      <w:pPr>
        <w:widowControl w:val="0"/>
        <w:spacing w:line="276" w:lineRule="auto"/>
        <w:rPr>
          <w:del w:id="1078" w:author="Виктория" w:date="2023-01-13T00:30:00Z"/>
          <w:rFonts w:ascii="Tahoma" w:hAnsi="Tahoma" w:cs="Tahoma"/>
          <w:b/>
          <w:spacing w:val="-4"/>
          <w:sz w:val="20"/>
          <w:szCs w:val="24"/>
        </w:rPr>
        <w:pPrChange w:id="1079" w:author="Виктория" w:date="2023-01-13T00:30:00Z">
          <w:pPr>
            <w:widowControl w:val="0"/>
            <w:spacing w:line="276" w:lineRule="auto"/>
            <w:jc w:val="center"/>
          </w:pPr>
        </w:pPrChange>
      </w:pPr>
      <w:del w:id="1080"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81" w:author="Виктория" w:date="2023-01-13T00:30:00Z"/>
          <w:rFonts w:ascii="Tahoma" w:hAnsi="Tahoma" w:cs="Tahoma"/>
          <w:szCs w:val="24"/>
        </w:rPr>
      </w:pPr>
      <w:del w:id="1082"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83" w:author="Виктория" w:date="2023-01-13T00:30:00Z"/>
          <w:rFonts w:ascii="Tahoma" w:hAnsi="Tahoma" w:cs="Tahoma"/>
          <w:szCs w:val="24"/>
        </w:rPr>
        <w:pPrChange w:id="1084" w:author="Виктория" w:date="2023-01-13T00:30:00Z">
          <w:pPr>
            <w:pStyle w:val="ConsPlusNonformat"/>
            <w:spacing w:line="276" w:lineRule="auto"/>
            <w:jc w:val="center"/>
          </w:pPr>
        </w:pPrChange>
      </w:pPr>
      <w:del w:id="1085"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86" w:author="Виктория" w:date="2023-01-13T00:30:00Z"/>
          <w:rFonts w:ascii="Tahoma" w:hAnsi="Tahoma" w:cs="Tahoma"/>
          <w:szCs w:val="24"/>
        </w:rPr>
        <w:pPrChange w:id="1087" w:author="Виктория" w:date="2023-01-13T00:30:00Z">
          <w:pPr>
            <w:pStyle w:val="ConsPlusNonformat"/>
            <w:spacing w:line="276" w:lineRule="auto"/>
            <w:jc w:val="both"/>
          </w:pPr>
        </w:pPrChange>
      </w:pPr>
      <w:del w:id="1088"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89" w:author="Виктория" w:date="2023-01-13T00:30:00Z"/>
          <w:rFonts w:ascii="Tahoma" w:hAnsi="Tahoma" w:cs="Tahoma"/>
          <w:szCs w:val="24"/>
        </w:rPr>
        <w:pPrChange w:id="1090" w:author="Виктория" w:date="2023-01-13T00:30:00Z">
          <w:pPr>
            <w:pStyle w:val="ConsPlusNonformat"/>
            <w:spacing w:line="276" w:lineRule="auto"/>
            <w:jc w:val="both"/>
          </w:pPr>
        </w:pPrChange>
      </w:pPr>
      <w:del w:id="109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92" w:author="Виктория" w:date="2023-01-13T00:30:00Z"/>
          <w:rFonts w:ascii="Tahoma" w:hAnsi="Tahoma" w:cs="Tahoma"/>
          <w:sz w:val="16"/>
          <w:szCs w:val="16"/>
        </w:rPr>
        <w:pPrChange w:id="1093" w:author="Виктория" w:date="2023-01-13T00:30:00Z">
          <w:pPr>
            <w:pStyle w:val="ConsPlusNonformat"/>
            <w:tabs>
              <w:tab w:val="left" w:pos="0"/>
            </w:tabs>
            <w:spacing w:line="276" w:lineRule="auto"/>
            <w:jc w:val="center"/>
          </w:pPr>
        </w:pPrChange>
      </w:pPr>
      <w:del w:id="1094"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095" w:author="Виктория" w:date="2023-01-13T00:30:00Z"/>
          <w:rFonts w:ascii="Tahoma" w:hAnsi="Tahoma" w:cs="Tahoma"/>
          <w:sz w:val="16"/>
          <w:szCs w:val="16"/>
        </w:rPr>
        <w:pPrChange w:id="1096" w:author="Виктория" w:date="2023-01-13T00:30:00Z">
          <w:pPr>
            <w:pStyle w:val="ConsPlusNonformat"/>
            <w:tabs>
              <w:tab w:val="left" w:pos="0"/>
            </w:tabs>
            <w:spacing w:line="276" w:lineRule="auto"/>
            <w:jc w:val="center"/>
          </w:pPr>
        </w:pPrChange>
      </w:pPr>
      <w:del w:id="1097"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098" w:author="Виктория" w:date="2023-01-13T00:30:00Z"/>
          <w:rFonts w:ascii="Tahoma" w:hAnsi="Tahoma" w:cs="Tahoma"/>
          <w:szCs w:val="24"/>
        </w:rPr>
      </w:pPr>
      <w:del w:id="1099"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100" w:author="Виктория" w:date="2023-01-13T00:30:00Z"/>
          <w:rFonts w:ascii="Tahoma" w:hAnsi="Tahoma" w:cs="Tahoma"/>
          <w:sz w:val="16"/>
          <w:szCs w:val="16"/>
        </w:rPr>
        <w:pPrChange w:id="1101" w:author="Виктория" w:date="2023-01-13T00:30:00Z">
          <w:pPr>
            <w:pStyle w:val="ConsPlusNonformat"/>
            <w:tabs>
              <w:tab w:val="left" w:pos="0"/>
            </w:tabs>
            <w:spacing w:line="276" w:lineRule="auto"/>
            <w:ind w:firstLine="540"/>
            <w:jc w:val="center"/>
          </w:pPr>
        </w:pPrChange>
      </w:pPr>
      <w:del w:id="1102"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103" w:author="Виктория" w:date="2023-01-13T00:30:00Z"/>
          <w:rFonts w:ascii="Tahoma" w:hAnsi="Tahoma" w:cs="Tahoma"/>
          <w:spacing w:val="-4"/>
          <w:sz w:val="20"/>
          <w:szCs w:val="24"/>
        </w:rPr>
        <w:pPrChange w:id="1104" w:author="Виктория" w:date="2023-01-13T00:30:00Z">
          <w:pPr>
            <w:widowControl w:val="0"/>
            <w:spacing w:line="276" w:lineRule="auto"/>
            <w:jc w:val="both"/>
          </w:pPr>
        </w:pPrChange>
      </w:pPr>
      <w:del w:id="1105"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106" w:author="Виктория" w:date="2023-01-13T00:30:00Z"/>
          <w:rFonts w:ascii="Tahoma" w:eastAsia="Calibri" w:hAnsi="Tahoma" w:cs="Tahoma"/>
          <w:b/>
          <w:sz w:val="20"/>
          <w:szCs w:val="24"/>
        </w:rPr>
        <w:pPrChange w:id="1107" w:author="Виктория" w:date="2023-01-13T00:30:00Z">
          <w:pPr>
            <w:spacing w:after="0" w:line="276" w:lineRule="auto"/>
            <w:jc w:val="both"/>
          </w:pPr>
        </w:pPrChange>
      </w:pPr>
    </w:p>
    <w:p w:rsidR="003326CA" w:rsidRPr="00B206F3" w:rsidDel="00D34719" w:rsidRDefault="003326CA">
      <w:pPr>
        <w:spacing w:after="0" w:line="276" w:lineRule="auto"/>
        <w:rPr>
          <w:del w:id="1108" w:author="Виктория" w:date="2023-01-13T00:30:00Z"/>
          <w:rFonts w:ascii="Tahoma" w:eastAsia="Calibri" w:hAnsi="Tahoma" w:cs="Tahoma"/>
          <w:sz w:val="20"/>
          <w:szCs w:val="24"/>
        </w:rPr>
        <w:pPrChange w:id="1109" w:author="Виктория" w:date="2023-01-13T00:30:00Z">
          <w:pPr>
            <w:spacing w:after="0" w:line="276" w:lineRule="auto"/>
            <w:jc w:val="both"/>
          </w:pPr>
        </w:pPrChange>
      </w:pPr>
      <w:del w:id="1110"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11" w:author="Виктория" w:date="2023-01-13T00:30:00Z"/>
          <w:rFonts w:ascii="Tahoma" w:eastAsia="Calibri" w:hAnsi="Tahoma" w:cs="Tahoma"/>
          <w:sz w:val="20"/>
          <w:szCs w:val="24"/>
        </w:rPr>
        <w:pPrChange w:id="1112" w:author="Виктория" w:date="2023-01-13T00:30:00Z">
          <w:pPr>
            <w:spacing w:after="0" w:line="276" w:lineRule="auto"/>
            <w:ind w:left="2124" w:firstLine="708"/>
            <w:jc w:val="both"/>
          </w:pPr>
        </w:pPrChange>
      </w:pPr>
      <w:del w:id="111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14" w:author="Виктория" w:date="2023-01-13T00:30:00Z"/>
          <w:rFonts w:ascii="Tahoma" w:eastAsia="Calibri" w:hAnsi="Tahoma" w:cs="Tahoma"/>
          <w:sz w:val="20"/>
          <w:szCs w:val="24"/>
        </w:rPr>
        <w:pPrChange w:id="1115" w:author="Виктория" w:date="2023-01-13T00:30:00Z">
          <w:pPr>
            <w:spacing w:after="0" w:line="276" w:lineRule="auto"/>
            <w:jc w:val="both"/>
          </w:pPr>
        </w:pPrChange>
      </w:pPr>
    </w:p>
    <w:p w:rsidR="003326CA" w:rsidRPr="00B206F3" w:rsidDel="00D34719" w:rsidRDefault="003326CA">
      <w:pPr>
        <w:spacing w:after="0" w:line="276" w:lineRule="auto"/>
        <w:rPr>
          <w:del w:id="1116" w:author="Виктория" w:date="2023-01-13T00:30:00Z"/>
          <w:rFonts w:ascii="Tahoma" w:eastAsia="Calibri" w:hAnsi="Tahoma" w:cs="Tahoma"/>
          <w:b/>
          <w:sz w:val="20"/>
          <w:szCs w:val="24"/>
        </w:rPr>
        <w:pPrChange w:id="1117" w:author="Виктория" w:date="2023-01-13T00:30:00Z">
          <w:pPr>
            <w:spacing w:after="0" w:line="276" w:lineRule="auto"/>
            <w:jc w:val="both"/>
          </w:pPr>
        </w:pPrChange>
      </w:pPr>
    </w:p>
    <w:p w:rsidR="003326CA" w:rsidRPr="00B206F3" w:rsidDel="00D34719" w:rsidRDefault="003326CA">
      <w:pPr>
        <w:spacing w:after="0" w:line="276" w:lineRule="auto"/>
        <w:rPr>
          <w:del w:id="1118" w:author="Виктория" w:date="2023-01-13T00:30:00Z"/>
          <w:rFonts w:ascii="Tahoma" w:eastAsia="Calibri" w:hAnsi="Tahoma" w:cs="Tahoma"/>
          <w:sz w:val="20"/>
          <w:szCs w:val="24"/>
        </w:rPr>
        <w:pPrChange w:id="1119" w:author="Виктория" w:date="2023-01-13T00:30:00Z">
          <w:pPr>
            <w:spacing w:after="0" w:line="276" w:lineRule="auto"/>
            <w:jc w:val="both"/>
          </w:pPr>
        </w:pPrChange>
      </w:pPr>
      <w:del w:id="112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21" w:author="Виктория" w:date="2023-01-13T00:30:00Z"/>
          <w:rFonts w:ascii="Tahoma" w:eastAsia="Calibri" w:hAnsi="Tahoma" w:cs="Tahoma"/>
          <w:sz w:val="20"/>
          <w:szCs w:val="24"/>
        </w:rPr>
        <w:pPrChange w:id="1122" w:author="Виктория" w:date="2023-01-13T00:30:00Z">
          <w:pPr>
            <w:spacing w:after="0" w:line="276" w:lineRule="auto"/>
            <w:ind w:left="2124" w:firstLine="708"/>
            <w:jc w:val="both"/>
          </w:pPr>
        </w:pPrChange>
      </w:pPr>
      <w:del w:id="112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24" w:author="Виктория" w:date="2023-01-13T00:30:00Z"/>
          <w:rFonts w:ascii="Tahoma" w:eastAsia="Calibri" w:hAnsi="Tahoma" w:cs="Tahoma"/>
          <w:sz w:val="20"/>
          <w:szCs w:val="24"/>
        </w:rPr>
        <w:pPrChange w:id="1125" w:author="Виктория" w:date="2023-01-13T00:30:00Z">
          <w:pPr>
            <w:spacing w:after="0" w:line="276" w:lineRule="auto"/>
            <w:jc w:val="both"/>
          </w:pPr>
        </w:pPrChange>
      </w:pPr>
    </w:p>
    <w:p w:rsidR="003326CA" w:rsidRPr="00B206F3" w:rsidDel="00D34719" w:rsidRDefault="003326CA">
      <w:pPr>
        <w:spacing w:after="0" w:line="276" w:lineRule="auto"/>
        <w:rPr>
          <w:del w:id="1126" w:author="Виктория" w:date="2023-01-13T00:30:00Z"/>
          <w:rFonts w:ascii="Tahoma" w:eastAsia="Calibri" w:hAnsi="Tahoma" w:cs="Tahoma"/>
          <w:sz w:val="20"/>
          <w:szCs w:val="24"/>
        </w:rPr>
        <w:pPrChange w:id="1127" w:author="Виктория" w:date="2023-01-13T00:30:00Z">
          <w:pPr>
            <w:spacing w:after="0" w:line="276" w:lineRule="auto"/>
            <w:jc w:val="both"/>
          </w:pPr>
        </w:pPrChange>
      </w:pPr>
      <w:del w:id="1128"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29"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2" w:rsidRDefault="00311F32" w:rsidP="006E325B">
      <w:pPr>
        <w:spacing w:after="0" w:line="240" w:lineRule="auto"/>
      </w:pPr>
      <w:r>
        <w:separator/>
      </w:r>
    </w:p>
  </w:endnote>
  <w:endnote w:type="continuationSeparator" w:id="0">
    <w:p w:rsidR="00311F32" w:rsidRDefault="00311F32"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2" w:rsidRDefault="00311F32" w:rsidP="006E325B">
      <w:pPr>
        <w:spacing w:after="0" w:line="240" w:lineRule="auto"/>
      </w:pPr>
      <w:r>
        <w:separator/>
      </w:r>
    </w:p>
  </w:footnote>
  <w:footnote w:type="continuationSeparator" w:id="0">
    <w:p w:rsidR="00311F32" w:rsidRDefault="00311F32"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8C3B60">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3B60"/>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9480A-8E36-47C9-9B2B-11E3D07A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11019</Words>
  <Characters>62813</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2023-01-13T00:09:00Z</dcterms:created>
  <dcterms:modified xsi:type="dcterms:W3CDTF">2023-01-13T00:09:00Z</dcterms:modified>
</cp:coreProperties>
</file>