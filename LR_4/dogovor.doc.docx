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del w:id="423"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4"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5" w:author="Виктория" w:date="2023-01-13T00:25:00Z"/>
                <w:rFonts w:ascii="Tahoma" w:hAnsi="Tahoma" w:cs="Tahoma"/>
                <w:spacing w:val="-4"/>
                <w:kern w:val="16"/>
                <w:position w:val="2"/>
                <w:sz w:val="20"/>
                <w:szCs w:val="24"/>
              </w:rPr>
            </w:pPr>
            <w:del w:id="426"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7"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del w:id="429"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0"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del w:id="432"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3"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5"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6" w:author="Виктория" w:date="2023-01-13T00:25:00Z"/>
                <w:rFonts w:ascii="Tahoma" w:hAnsi="Tahoma" w:cs="Tahoma"/>
                <w:b/>
                <w:spacing w:val="-4"/>
                <w:kern w:val="16"/>
                <w:position w:val="2"/>
                <w:sz w:val="20"/>
                <w:szCs w:val="24"/>
              </w:rPr>
            </w:pPr>
            <w:del w:id="437"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8"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del w:id="440"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1"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2"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3"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del w:id="445"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6"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7"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8" w:author="Виктория" w:date="2023-01-13T00:25:00Z"/>
                <w:rFonts w:ascii="Tahoma" w:hAnsi="Tahoma" w:cs="Tahoma"/>
                <w:spacing w:val="-4"/>
                <w:kern w:val="16"/>
                <w:position w:val="2"/>
                <w:sz w:val="20"/>
                <w:szCs w:val="24"/>
              </w:rPr>
            </w:pPr>
            <w:del w:id="449"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0"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1"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del w:id="453"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4"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5"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del w:id="457"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8"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59" w:author="Виктория" w:date="2023-01-13T00:25:00Z"/>
          <w:rFonts w:ascii="Tahoma" w:hAnsi="Tahoma" w:cs="Tahoma"/>
          <w:b/>
          <w:sz w:val="20"/>
          <w:szCs w:val="24"/>
        </w:rPr>
      </w:pPr>
      <w:del w:id="460"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1"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2" w:author="Виктория" w:date="2023-01-13T00:25:00Z"/>
          <w:rFonts w:ascii="Tahoma" w:hAnsi="Tahoma" w:cs="Tahoma"/>
          <w:b/>
          <w:sz w:val="20"/>
          <w:szCs w:val="24"/>
        </w:rPr>
      </w:pPr>
      <w:del w:id="463"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4" w:author="Виктория" w:date="2023-01-13T00:25:00Z"/>
          <w:rFonts w:ascii="Tahoma" w:hAnsi="Tahoma" w:cs="Tahoma"/>
          <w:b/>
          <w:sz w:val="20"/>
          <w:szCs w:val="24"/>
        </w:rPr>
      </w:pPr>
      <w:del w:id="465"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6" w:author="Виктория" w:date="2023-01-13T00:25:00Z">
        <w:r w:rsidRPr="00B206F3" w:rsidDel="00D34719">
          <w:rPr>
            <w:rFonts w:ascii="Tahoma" w:hAnsi="Tahoma" w:cs="Tahoma"/>
            <w:sz w:val="20"/>
            <w:szCs w:val="24"/>
          </w:rPr>
          <w:delText>«____» _________20__</w:delText>
        </w:r>
      </w:del>
      <w:ins w:id="467" w:author="Виктория" w:date="2023-01-13T01:47:00Z">
        <w:r w:rsidR="00B25DD1" w:rsidRPr="0009277D">
          <w:rPr>
            <w:rFonts w:ascii="Tahoma" w:hAnsi="Tahoma" w:cs="Tahoma"/>
            <w:sz w:val="20"/>
            <w:szCs w:val="24"/>
            <w:rPrChange w:id="468" w:author="Виктория" w:date="2023-01-13T02:15:00Z">
              <w:rPr>
                <w:rFonts w:ascii="Tahoma" w:hAnsi="Tahoma" w:cs="Tahoma"/>
                <w:sz w:val="20"/>
                <w:szCs w:val="24"/>
                <w:lang w:val="en-US"/>
              </w:rPr>
            </w:rPrChange>
          </w:rPr>
          <w:t>&lt;</w:t>
        </w:r>
      </w:ins>
      <w:ins w:id="469" w:author="Виктория" w:date="2023-01-13T00:25:00Z">
        <w:r w:rsidR="00D34719">
          <w:rPr>
            <w:rFonts w:ascii="Tahoma" w:hAnsi="Tahoma" w:cs="Tahoma"/>
            <w:sz w:val="20"/>
            <w:szCs w:val="24"/>
            <w:lang w:val="en-US"/>
          </w:rPr>
          <w:t>date</w:t>
        </w:r>
      </w:ins>
      <w:ins w:id="470" w:author="Виктория" w:date="2023-01-13T01:47:00Z">
        <w:r w:rsidR="00B25DD1" w:rsidRPr="0009277D">
          <w:rPr>
            <w:rFonts w:ascii="Tahoma" w:hAnsi="Tahoma" w:cs="Tahoma"/>
            <w:sz w:val="20"/>
            <w:szCs w:val="24"/>
            <w:rPrChange w:id="471" w:author="Виктория" w:date="2023-01-13T02:15:00Z">
              <w:rPr>
                <w:rFonts w:ascii="Tahoma" w:hAnsi="Tahoma" w:cs="Tahoma"/>
                <w:sz w:val="20"/>
                <w:szCs w:val="24"/>
                <w:lang w:val="en-US"/>
              </w:rPr>
            </w:rPrChange>
          </w:rPr>
          <w:t>&gt;</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2"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3">
          <w:tblGrid>
            <w:gridCol w:w="2794"/>
            <w:gridCol w:w="6927"/>
          </w:tblGrid>
        </w:tblGridChange>
      </w:tblGrid>
      <w:tr w:rsidR="00D34719" w:rsidRPr="00B206F3" w:rsidTr="00D34719">
        <w:trPr>
          <w:trHeight w:val="305"/>
          <w:trPrChange w:id="474" w:author="Виктория" w:date="2023-01-13T00:26:00Z">
            <w:trPr>
              <w:trHeight w:val="305"/>
            </w:trPr>
          </w:trPrChange>
        </w:trPr>
        <w:tc>
          <w:tcPr>
            <w:tcW w:w="2794" w:type="dxa"/>
            <w:tcBorders>
              <w:top w:val="nil"/>
              <w:left w:val="nil"/>
              <w:bottom w:val="nil"/>
              <w:right w:val="nil"/>
            </w:tcBorders>
            <w:tcPrChange w:id="475"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6"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7"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8">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9"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80"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81"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82"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3"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4" w:author="Виктория" w:date="2023-01-13T02:15:00Z">
              <w:r w:rsidR="0009277D">
                <w:rPr>
                  <w:rFonts w:ascii="Tahoma" w:hAnsi="Tahoma" w:cs="Tahoma"/>
                  <w:spacing w:val="-4"/>
                  <w:sz w:val="18"/>
                  <w:szCs w:val="18"/>
                  <w:lang w:val="en-US"/>
                </w:rPr>
                <w:t xml:space="preserve"> &lt;Surname&gt;</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277C5" w:rsidRDefault="00381CAA" w:rsidP="000A2959">
            <w:pPr>
              <w:spacing w:after="0" w:line="276" w:lineRule="auto"/>
              <w:rPr>
                <w:rFonts w:ascii="Tahoma" w:hAnsi="Tahoma" w:cs="Tahoma"/>
                <w:spacing w:val="-4"/>
                <w:sz w:val="18"/>
                <w:szCs w:val="18"/>
                <w:lang w:val="en-US"/>
                <w:rPrChange w:id="485" w:author="Виктория" w:date="2023-01-15T18:52:00Z">
                  <w:rPr>
                    <w:rFonts w:ascii="Tahoma" w:hAnsi="Tahoma" w:cs="Tahoma"/>
                    <w:spacing w:val="-4"/>
                    <w:sz w:val="18"/>
                    <w:szCs w:val="18"/>
                  </w:rPr>
                </w:rPrChange>
              </w:rPr>
            </w:pPr>
            <w:r w:rsidRPr="000A2959">
              <w:rPr>
                <w:rFonts w:ascii="Tahoma" w:hAnsi="Tahoma" w:cs="Tahoma"/>
                <w:spacing w:val="-4"/>
                <w:sz w:val="18"/>
                <w:szCs w:val="18"/>
              </w:rPr>
              <w:t>2.</w:t>
            </w:r>
            <w:ins w:id="486" w:author="Виктория" w:date="2023-01-15T18:52:00Z">
              <w:r w:rsidR="000277C5">
                <w:rPr>
                  <w:rFonts w:ascii="Tahoma" w:hAnsi="Tahoma" w:cs="Tahoma"/>
                  <w:spacing w:val="-4"/>
                  <w:sz w:val="18"/>
                  <w:szCs w:val="18"/>
                  <w:lang w:val="en-US"/>
                </w:rPr>
                <w:t>&lt;Secsur&gt;</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09277D" w:rsidP="004D573D">
            <w:pPr>
              <w:spacing w:after="0" w:line="276" w:lineRule="auto"/>
              <w:rPr>
                <w:rFonts w:ascii="Tahoma" w:hAnsi="Tahoma" w:cs="Tahoma"/>
                <w:spacing w:val="-4"/>
                <w:sz w:val="18"/>
                <w:szCs w:val="18"/>
                <w:lang w:val="en-US"/>
                <w:rPrChange w:id="487" w:author="Виктория" w:date="2023-01-13T02:26:00Z">
                  <w:rPr>
                    <w:rFonts w:ascii="Tahoma" w:hAnsi="Tahoma" w:cs="Tahoma"/>
                    <w:spacing w:val="-4"/>
                    <w:sz w:val="18"/>
                    <w:szCs w:val="18"/>
                  </w:rPr>
                </w:rPrChange>
              </w:rPr>
            </w:pPr>
            <w:ins w:id="488" w:author="Виктория" w:date="2023-01-13T02:16:00Z">
              <w:r>
                <w:rPr>
                  <w:rFonts w:ascii="Tahoma" w:hAnsi="Tahoma" w:cs="Tahoma"/>
                  <w:spacing w:val="-4"/>
                  <w:sz w:val="18"/>
                  <w:szCs w:val="18"/>
                  <w:lang w:val="en-US"/>
                </w:rPr>
                <w:t>&lt;DateF&gt;</w:t>
              </w:r>
            </w:ins>
            <w:ins w:id="489" w:author="Виктория" w:date="2023-01-13T02:26:00Z">
              <w:r w:rsidR="00C95E3A">
                <w:rPr>
                  <w:rFonts w:ascii="Tahoma" w:hAnsi="Tahoma" w:cs="Tahoma"/>
                  <w:spacing w:val="-4"/>
                  <w:sz w:val="18"/>
                  <w:szCs w:val="18"/>
                  <w:lang w:val="en-US"/>
                </w:rPr>
                <w:t>,</w:t>
              </w:r>
            </w:ins>
            <w:ins w:id="490" w:author="Виктория" w:date="2023-01-15T18:55:00Z">
              <w:r w:rsidR="000277C5">
                <w:rPr>
                  <w:rFonts w:ascii="Tahoma" w:hAnsi="Tahoma" w:cs="Tahoma"/>
                  <w:spacing w:val="-4"/>
                  <w:sz w:val="18"/>
                  <w:szCs w:val="18"/>
                  <w:lang w:val="en-US"/>
                </w:rPr>
                <w:t xml:space="preserve"> </w:t>
              </w:r>
            </w:ins>
            <w:bookmarkStart w:id="491" w:name="_GoBack"/>
            <w:bookmarkEnd w:id="491"/>
            <w:ins w:id="492" w:author="Виктория" w:date="2023-01-13T02:26:00Z">
              <w:r w:rsidR="00C95E3A">
                <w:rPr>
                  <w:rFonts w:ascii="Tahoma" w:hAnsi="Tahoma" w:cs="Tahoma"/>
                  <w:spacing w:val="-4"/>
                  <w:sz w:val="18"/>
                  <w:szCs w:val="18"/>
                  <w:lang w:val="en-US"/>
                </w:rPr>
                <w:t xml:space="preserve"> &lt;Days&gt;</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Del="000277C5" w:rsidTr="000A2959">
        <w:trPr>
          <w:del w:id="493" w:author="Виктория" w:date="2023-01-15T18:53:00Z"/>
        </w:trPr>
        <w:tc>
          <w:tcPr>
            <w:tcW w:w="1188" w:type="dxa"/>
            <w:tcBorders>
              <w:top w:val="nil"/>
              <w:left w:val="nil"/>
              <w:bottom w:val="nil"/>
              <w:right w:val="single" w:sz="4" w:space="0" w:color="auto"/>
            </w:tcBorders>
          </w:tcPr>
          <w:p w:rsidR="00922A11" w:rsidRPr="000A2959" w:rsidDel="000277C5" w:rsidRDefault="00922A11" w:rsidP="004D573D">
            <w:pPr>
              <w:spacing w:after="0" w:line="276" w:lineRule="auto"/>
              <w:rPr>
                <w:del w:id="494" w:author="Виктория" w:date="2023-01-15T18:53:00Z"/>
                <w:rFonts w:ascii="Tahoma" w:hAnsi="Tahoma" w:cs="Tahoma"/>
                <w:spacing w:val="-4"/>
                <w:sz w:val="18"/>
                <w:szCs w:val="18"/>
              </w:rPr>
            </w:pPr>
            <w:del w:id="495" w:author="Виктория" w:date="2023-01-15T18:53:00Z">
              <w:r w:rsidRPr="000A2959" w:rsidDel="000277C5">
                <w:rPr>
                  <w:rFonts w:ascii="Tahoma" w:hAnsi="Tahoma" w:cs="Tahoma"/>
                  <w:spacing w:val="-4"/>
                  <w:sz w:val="18"/>
                  <w:szCs w:val="18"/>
                </w:rPr>
                <w:delText>Страна:</w:delText>
              </w:r>
            </w:del>
          </w:p>
        </w:tc>
        <w:tc>
          <w:tcPr>
            <w:tcW w:w="2889" w:type="dxa"/>
            <w:tcBorders>
              <w:left w:val="single" w:sz="4" w:space="0" w:color="auto"/>
              <w:right w:val="single" w:sz="4" w:space="0" w:color="auto"/>
            </w:tcBorders>
          </w:tcPr>
          <w:p w:rsidR="00922A11" w:rsidRPr="00D34719" w:rsidDel="000277C5" w:rsidRDefault="00922A11" w:rsidP="004D573D">
            <w:pPr>
              <w:spacing w:after="0" w:line="276" w:lineRule="auto"/>
              <w:rPr>
                <w:del w:id="496" w:author="Виктория" w:date="2023-01-15T18:53:00Z"/>
                <w:rFonts w:ascii="Tahoma" w:hAnsi="Tahoma" w:cs="Tahoma"/>
                <w:spacing w:val="-4"/>
                <w:sz w:val="18"/>
                <w:szCs w:val="18"/>
                <w:lang w:val="en-US"/>
                <w:rPrChange w:id="497" w:author="Виктория" w:date="2023-01-13T00:28:00Z">
                  <w:rPr>
                    <w:del w:id="498" w:author="Виктория" w:date="2023-01-15T18:53:00Z"/>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Del="000277C5" w:rsidRDefault="00922A11" w:rsidP="004D573D">
            <w:pPr>
              <w:spacing w:after="0" w:line="276" w:lineRule="auto"/>
              <w:rPr>
                <w:del w:id="499" w:author="Виктория" w:date="2023-01-15T18:53:00Z"/>
                <w:rFonts w:ascii="Tahoma" w:hAnsi="Tahoma" w:cs="Tahoma"/>
                <w:spacing w:val="-4"/>
                <w:sz w:val="18"/>
                <w:szCs w:val="18"/>
              </w:rPr>
            </w:pPr>
            <w:del w:id="500" w:author="Виктория" w:date="2023-01-15T18:53:00Z">
              <w:r w:rsidRPr="000A2959" w:rsidDel="000277C5">
                <w:rPr>
                  <w:rFonts w:ascii="Tahoma" w:hAnsi="Tahoma" w:cs="Tahoma"/>
                  <w:spacing w:val="-4"/>
                  <w:sz w:val="18"/>
                  <w:szCs w:val="18"/>
                </w:rPr>
                <w:delText>Курорт:</w:delText>
              </w:r>
            </w:del>
          </w:p>
        </w:tc>
        <w:tc>
          <w:tcPr>
            <w:tcW w:w="5662" w:type="dxa"/>
            <w:tcBorders>
              <w:left w:val="single" w:sz="4" w:space="0" w:color="auto"/>
            </w:tcBorders>
          </w:tcPr>
          <w:p w:rsidR="00922A11" w:rsidRPr="000A2959" w:rsidDel="000277C5" w:rsidRDefault="00922A11" w:rsidP="004D573D">
            <w:pPr>
              <w:spacing w:after="0" w:line="276" w:lineRule="auto"/>
              <w:rPr>
                <w:del w:id="501" w:author="Виктория" w:date="2023-01-15T18:53:00Z"/>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09277D">
            <w:pPr>
              <w:spacing w:after="0" w:line="276" w:lineRule="auto"/>
              <w:rPr>
                <w:rFonts w:ascii="Tahoma" w:hAnsi="Tahoma" w:cs="Tahoma"/>
                <w:spacing w:val="-4"/>
                <w:sz w:val="18"/>
                <w:szCs w:val="18"/>
                <w:lang w:val="en-US"/>
                <w:rPrChange w:id="502" w:author="Виктория" w:date="2023-01-13T00:28:00Z">
                  <w:rPr>
                    <w:rFonts w:ascii="Tahoma" w:hAnsi="Tahoma" w:cs="Tahoma"/>
                    <w:spacing w:val="-4"/>
                    <w:sz w:val="18"/>
                    <w:szCs w:val="18"/>
                  </w:rPr>
                </w:rPrChange>
              </w:rPr>
            </w:pPr>
            <w:ins w:id="503" w:author="Виктория" w:date="2023-01-13T02:16:00Z">
              <w:r>
                <w:rPr>
                  <w:rFonts w:ascii="Tahoma" w:hAnsi="Tahoma" w:cs="Tahoma"/>
                  <w:spacing w:val="-4"/>
                  <w:sz w:val="18"/>
                  <w:szCs w:val="18"/>
                  <w:lang w:val="en-US"/>
                </w:rPr>
                <w:t>&lt;HotelName&gt;</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09277D" w:rsidP="004D573D">
            <w:pPr>
              <w:spacing w:after="0" w:line="276" w:lineRule="auto"/>
              <w:rPr>
                <w:rFonts w:ascii="Tahoma" w:hAnsi="Tahoma" w:cs="Tahoma"/>
                <w:spacing w:val="-4"/>
                <w:sz w:val="18"/>
                <w:szCs w:val="18"/>
                <w:lang w:val="en-US"/>
                <w:rPrChange w:id="504" w:author="Виктория" w:date="2023-01-13T00:28:00Z">
                  <w:rPr>
                    <w:rFonts w:ascii="Tahoma" w:hAnsi="Tahoma" w:cs="Tahoma"/>
                    <w:spacing w:val="-4"/>
                    <w:sz w:val="18"/>
                    <w:szCs w:val="18"/>
                  </w:rPr>
                </w:rPrChange>
              </w:rPr>
            </w:pPr>
            <w:ins w:id="505" w:author="Виктория" w:date="2023-01-13T02:16:00Z">
              <w:r>
                <w:rPr>
                  <w:rFonts w:ascii="Tahoma" w:hAnsi="Tahoma" w:cs="Tahoma"/>
                  <w:spacing w:val="-4"/>
                  <w:sz w:val="18"/>
                  <w:szCs w:val="18"/>
                  <w:lang w:val="en-US"/>
                </w:rPr>
                <w:t>&lt;Cat&gt;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06" w:author="Виктория" w:date="2023-01-15T18:53: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633"/>
        <w:gridCol w:w="3004"/>
        <w:tblGridChange w:id="507">
          <w:tblGrid>
            <w:gridCol w:w="2633"/>
            <w:gridCol w:w="3004"/>
          </w:tblGrid>
        </w:tblGridChange>
      </w:tblGrid>
      <w:tr w:rsidR="000277C5" w:rsidRPr="000A2959" w:rsidTr="000277C5">
        <w:tc>
          <w:tcPr>
            <w:tcW w:w="2633" w:type="dxa"/>
            <w:tcBorders>
              <w:top w:val="nil"/>
              <w:left w:val="nil"/>
              <w:bottom w:val="nil"/>
              <w:right w:val="single" w:sz="4" w:space="0" w:color="auto"/>
            </w:tcBorders>
            <w:tcPrChange w:id="508" w:author="Виктория" w:date="2023-01-15T18:53:00Z">
              <w:tcPr>
                <w:tcW w:w="2633" w:type="dxa"/>
                <w:tcBorders>
                  <w:top w:val="nil"/>
                  <w:left w:val="nil"/>
                  <w:bottom w:val="nil"/>
                  <w:right w:val="single" w:sz="4" w:space="0" w:color="auto"/>
                </w:tcBorders>
              </w:tcPr>
            </w:tcPrChange>
          </w:tcPr>
          <w:p w:rsidR="000277C5" w:rsidRPr="000A2959" w:rsidRDefault="000277C5"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Change w:id="509" w:author="Виктория" w:date="2023-01-15T18:53:00Z">
              <w:tcPr>
                <w:tcW w:w="3004" w:type="dxa"/>
                <w:tcBorders>
                  <w:left w:val="single" w:sz="4" w:space="0" w:color="auto"/>
                  <w:right w:val="single" w:sz="4" w:space="0" w:color="auto"/>
                </w:tcBorders>
              </w:tcPr>
            </w:tcPrChange>
          </w:tcPr>
          <w:p w:rsidR="000277C5" w:rsidRPr="000A2959" w:rsidRDefault="000277C5" w:rsidP="004D573D">
            <w:pPr>
              <w:spacing w:after="0" w:line="276" w:lineRule="auto"/>
              <w:rPr>
                <w:rFonts w:ascii="Tahoma" w:hAnsi="Tahoma" w:cs="Tahoma"/>
                <w:spacing w:val="-4"/>
                <w:sz w:val="18"/>
                <w:szCs w:val="18"/>
                <w:lang w:val="en-US"/>
              </w:rPr>
            </w:pPr>
            <w:ins w:id="510" w:author="Виктория" w:date="2023-01-13T01:47:00Z">
              <w:r>
                <w:rPr>
                  <w:rFonts w:ascii="Tahoma" w:hAnsi="Tahoma" w:cs="Tahoma"/>
                  <w:spacing w:val="-4"/>
                  <w:sz w:val="18"/>
                  <w:szCs w:val="18"/>
                  <w:lang w:val="en-US"/>
                </w:rPr>
                <w:t>&lt;</w:t>
              </w:r>
            </w:ins>
            <w:ins w:id="511" w:author="Виктория" w:date="2023-01-13T00:29:00Z">
              <w:r>
                <w:rPr>
                  <w:rFonts w:ascii="Tahoma" w:hAnsi="Tahoma" w:cs="Tahoma"/>
                  <w:spacing w:val="-4"/>
                  <w:sz w:val="18"/>
                  <w:szCs w:val="18"/>
                  <w:lang w:val="en-US"/>
                </w:rPr>
                <w:t>type</w:t>
              </w:r>
            </w:ins>
            <w:ins w:id="512" w:author="Виктория" w:date="2023-01-13T01:47:00Z">
              <w:r>
                <w:rPr>
                  <w:rFonts w:ascii="Tahoma" w:hAnsi="Tahoma" w:cs="Tahoma"/>
                  <w:spacing w:val="-4"/>
                  <w:sz w:val="18"/>
                  <w:szCs w:val="18"/>
                  <w:lang w:val="en-US"/>
                </w:rPr>
                <w:t>&gt;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39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13" w:author="Виктория" w:date="2023-01-15T18:54:00Z">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756"/>
        <w:gridCol w:w="2213"/>
        <w:tblGridChange w:id="514">
          <w:tblGrid>
            <w:gridCol w:w="1756"/>
            <w:gridCol w:w="2213"/>
          </w:tblGrid>
        </w:tblGridChange>
      </w:tblGrid>
      <w:tr w:rsidR="000277C5" w:rsidRPr="000A2959" w:rsidTr="000277C5">
        <w:tc>
          <w:tcPr>
            <w:tcW w:w="1756" w:type="dxa"/>
            <w:tcBorders>
              <w:top w:val="nil"/>
              <w:left w:val="single" w:sz="4" w:space="0" w:color="auto"/>
              <w:bottom w:val="nil"/>
              <w:right w:val="single" w:sz="4" w:space="0" w:color="auto"/>
            </w:tcBorders>
            <w:tcPrChange w:id="515" w:author="Виктория" w:date="2023-01-15T18:54:00Z">
              <w:tcPr>
                <w:tcW w:w="1756" w:type="dxa"/>
                <w:tcBorders>
                  <w:top w:val="nil"/>
                  <w:left w:val="single" w:sz="4" w:space="0" w:color="auto"/>
                  <w:bottom w:val="nil"/>
                  <w:right w:val="single" w:sz="4" w:space="0" w:color="auto"/>
                </w:tcBorders>
              </w:tcPr>
            </w:tcPrChange>
          </w:tcPr>
          <w:p w:rsidR="000277C5" w:rsidRPr="000A2959" w:rsidRDefault="000277C5"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Change w:id="516" w:author="Виктория" w:date="2023-01-15T18:54:00Z">
              <w:tcPr>
                <w:tcW w:w="2213" w:type="dxa"/>
                <w:tcBorders>
                  <w:left w:val="single" w:sz="4" w:space="0" w:color="auto"/>
                </w:tcBorders>
              </w:tcPr>
            </w:tcPrChange>
          </w:tcPr>
          <w:p w:rsidR="000277C5" w:rsidRPr="00D34719" w:rsidRDefault="000277C5" w:rsidP="004D573D">
            <w:pPr>
              <w:spacing w:after="0" w:line="276" w:lineRule="auto"/>
              <w:rPr>
                <w:rFonts w:ascii="Tahoma" w:hAnsi="Tahoma" w:cs="Tahoma"/>
                <w:spacing w:val="-4"/>
                <w:sz w:val="18"/>
                <w:szCs w:val="18"/>
                <w:lang w:val="en-US"/>
                <w:rPrChange w:id="517" w:author="Виктория" w:date="2023-01-13T00:29:00Z">
                  <w:rPr>
                    <w:rFonts w:ascii="Tahoma" w:hAnsi="Tahoma" w:cs="Tahoma"/>
                    <w:spacing w:val="-4"/>
                    <w:sz w:val="18"/>
                    <w:szCs w:val="18"/>
                  </w:rPr>
                </w:rPrChange>
              </w:rPr>
            </w:pPr>
            <w:ins w:id="518" w:author="Виктория" w:date="2023-01-13T02:16:00Z">
              <w:r>
                <w:rPr>
                  <w:rFonts w:ascii="Tahoma" w:hAnsi="Tahoma" w:cs="Tahoma"/>
                  <w:spacing w:val="-4"/>
                  <w:sz w:val="18"/>
                  <w:szCs w:val="18"/>
                  <w:lang w:val="en-US"/>
                </w:rPr>
                <w:t>&lt;In&gt;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0277C5" w:rsidP="004D573D">
            <w:pPr>
              <w:spacing w:after="0" w:line="276" w:lineRule="auto"/>
              <w:rPr>
                <w:rFonts w:ascii="Tahoma" w:hAnsi="Tahoma" w:cs="Tahoma"/>
                <w:b/>
                <w:i/>
                <w:spacing w:val="-4"/>
                <w:sz w:val="18"/>
                <w:szCs w:val="18"/>
                <w:lang w:val="en-US"/>
              </w:rPr>
            </w:pPr>
            <w:ins w:id="519" w:author="Виктория" w:date="2023-01-15T18:54:00Z">
              <w:r>
                <w:rPr>
                  <w:rFonts w:ascii="Tahoma" w:hAnsi="Tahoma" w:cs="Tahoma"/>
                  <w:b/>
                  <w:i/>
                  <w:spacing w:val="-4"/>
                  <w:sz w:val="18"/>
                  <w:szCs w:val="18"/>
                  <w:lang w:val="en-US"/>
                </w:rPr>
                <w:t>&lt;Visa&gt;</w:t>
              </w:r>
            </w:ins>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Del="000277C5" w:rsidTr="000A2959">
        <w:trPr>
          <w:del w:id="520" w:author="Виктория" w:date="2023-01-15T18:55:00Z"/>
        </w:trPr>
        <w:tc>
          <w:tcPr>
            <w:tcW w:w="2628" w:type="dxa"/>
            <w:tcBorders>
              <w:top w:val="nil"/>
              <w:left w:val="nil"/>
              <w:bottom w:val="nil"/>
              <w:right w:val="single" w:sz="4" w:space="0" w:color="auto"/>
            </w:tcBorders>
          </w:tcPr>
          <w:p w:rsidR="00922A11" w:rsidRPr="000A2959" w:rsidDel="000277C5" w:rsidRDefault="00922A11" w:rsidP="004D573D">
            <w:pPr>
              <w:spacing w:after="0" w:line="276" w:lineRule="auto"/>
              <w:rPr>
                <w:del w:id="521" w:author="Виктория" w:date="2023-01-15T18:55:00Z"/>
                <w:rFonts w:ascii="Tahoma" w:hAnsi="Tahoma" w:cs="Tahoma"/>
                <w:spacing w:val="-4"/>
                <w:sz w:val="18"/>
                <w:szCs w:val="18"/>
              </w:rPr>
            </w:pPr>
            <w:del w:id="522" w:author="Виктория" w:date="2023-01-15T18:55:00Z">
              <w:r w:rsidRPr="000A2959" w:rsidDel="000277C5">
                <w:rPr>
                  <w:rFonts w:ascii="Tahoma" w:hAnsi="Tahoma" w:cs="Tahoma"/>
                  <w:spacing w:val="-4"/>
                  <w:sz w:val="18"/>
                  <w:szCs w:val="18"/>
                </w:rPr>
                <w:delText>Авиаперелет маршрут:</w:delText>
              </w:r>
            </w:del>
          </w:p>
        </w:tc>
        <w:tc>
          <w:tcPr>
            <w:tcW w:w="8253" w:type="dxa"/>
            <w:tcBorders>
              <w:left w:val="single" w:sz="4" w:space="0" w:color="auto"/>
            </w:tcBorders>
          </w:tcPr>
          <w:p w:rsidR="00922A11" w:rsidRPr="000A2959" w:rsidDel="000277C5" w:rsidRDefault="00922A11" w:rsidP="004D573D">
            <w:pPr>
              <w:spacing w:after="0" w:line="276" w:lineRule="auto"/>
              <w:rPr>
                <w:del w:id="523" w:author="Виктория" w:date="2023-01-15T18:55:00Z"/>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rsidP="000277C5">
            <w:pPr>
              <w:widowControl w:val="0"/>
              <w:autoSpaceDE w:val="0"/>
              <w:autoSpaceDN w:val="0"/>
              <w:adjustRightInd w:val="0"/>
              <w:spacing w:after="0" w:line="276" w:lineRule="auto"/>
              <w:rPr>
                <w:rFonts w:ascii="Tahoma" w:hAnsi="Tahoma" w:cs="Tahoma"/>
                <w:spacing w:val="-4"/>
                <w:sz w:val="18"/>
                <w:szCs w:val="18"/>
              </w:rPr>
              <w:pPrChange w:id="524" w:author="Виктория" w:date="2023-01-15T18:54:00Z">
                <w:pPr>
                  <w:widowControl w:val="0"/>
                  <w:autoSpaceDE w:val="0"/>
                  <w:autoSpaceDN w:val="0"/>
                  <w:adjustRightInd w:val="0"/>
                  <w:spacing w:after="0" w:line="276" w:lineRule="auto"/>
                </w:pPr>
              </w:pPrChange>
            </w:pPr>
            <w:r w:rsidRPr="000A2959">
              <w:rPr>
                <w:rFonts w:ascii="Tahoma" w:hAnsi="Tahoma" w:cs="Tahoma"/>
                <w:spacing w:val="-4"/>
                <w:sz w:val="18"/>
                <w:szCs w:val="18"/>
              </w:rPr>
              <w:t xml:space="preserve">в рублях </w:t>
            </w:r>
            <w:ins w:id="525" w:author="Виктория" w:date="2023-01-13T02:16:00Z">
              <w:r w:rsidR="0009277D" w:rsidRPr="0009277D">
                <w:rPr>
                  <w:rFonts w:ascii="Tahoma" w:hAnsi="Tahoma" w:cs="Tahoma"/>
                  <w:spacing w:val="-4"/>
                  <w:sz w:val="18"/>
                  <w:szCs w:val="18"/>
                  <w:rPrChange w:id="526" w:author="Виктория" w:date="2023-01-13T02:16:00Z">
                    <w:rPr>
                      <w:rFonts w:ascii="Tahoma" w:hAnsi="Tahoma" w:cs="Tahoma"/>
                      <w:spacing w:val="-4"/>
                      <w:sz w:val="18"/>
                      <w:szCs w:val="18"/>
                      <w:lang w:val="en-US"/>
                    </w:rPr>
                  </w:rPrChange>
                </w:rPr>
                <w:t>&lt;</w:t>
              </w:r>
              <w:r w:rsidR="0009277D">
                <w:rPr>
                  <w:rFonts w:ascii="Tahoma" w:hAnsi="Tahoma" w:cs="Tahoma"/>
                  <w:spacing w:val="-4"/>
                  <w:sz w:val="18"/>
                  <w:szCs w:val="18"/>
                  <w:lang w:val="en-US"/>
                </w:rPr>
                <w:t>Sum</w:t>
              </w:r>
              <w:r w:rsidR="0009277D" w:rsidRPr="0009277D">
                <w:rPr>
                  <w:rFonts w:ascii="Tahoma" w:hAnsi="Tahoma" w:cs="Tahoma"/>
                  <w:spacing w:val="-4"/>
                  <w:sz w:val="18"/>
                  <w:szCs w:val="18"/>
                  <w:rPrChange w:id="527" w:author="Виктория" w:date="2023-01-13T02:16:00Z">
                    <w:rPr>
                      <w:rFonts w:ascii="Tahoma" w:hAnsi="Tahoma" w:cs="Tahoma"/>
                      <w:spacing w:val="-4"/>
                      <w:sz w:val="18"/>
                      <w:szCs w:val="18"/>
                      <w:lang w:val="en-US"/>
                    </w:rPr>
                  </w:rPrChange>
                </w:rPr>
                <w:t>&gt;</w:t>
              </w:r>
            </w:ins>
            <w:ins w:id="528" w:author="Виктория" w:date="2023-01-15T18:54:00Z">
              <w:r w:rsidR="000277C5" w:rsidRPr="000277C5">
                <w:rPr>
                  <w:rFonts w:ascii="Tahoma" w:hAnsi="Tahoma" w:cs="Tahoma"/>
                  <w:spacing w:val="-4"/>
                  <w:sz w:val="18"/>
                  <w:szCs w:val="18"/>
                  <w:rPrChange w:id="529" w:author="Виктория" w:date="2023-01-15T18:54:00Z">
                    <w:rPr>
                      <w:rFonts w:ascii="Tahoma" w:hAnsi="Tahoma" w:cs="Tahoma"/>
                      <w:spacing w:val="-4"/>
                      <w:sz w:val="18"/>
                      <w:szCs w:val="18"/>
                      <w:lang w:val="en-US"/>
                    </w:rPr>
                  </w:rPrChange>
                </w:rPr>
                <w:t xml:space="preserve"> </w:t>
              </w:r>
            </w:ins>
            <w:del w:id="530" w:author="Виктория" w:date="2023-01-13T02:16:00Z">
              <w:r w:rsidRPr="000A2959" w:rsidDel="0009277D">
                <w:rPr>
                  <w:rFonts w:ascii="Tahoma" w:hAnsi="Tahoma" w:cs="Tahoma"/>
                  <w:spacing w:val="-4"/>
                  <w:sz w:val="18"/>
                  <w:szCs w:val="18"/>
                </w:rPr>
                <w:delText xml:space="preserve">………… </w:delText>
              </w:r>
            </w:del>
            <w:del w:id="531" w:author="Виктория" w:date="2023-01-15T18:54:00Z">
              <w:r w:rsidRPr="000A2959" w:rsidDel="000277C5">
                <w:rPr>
                  <w:rFonts w:ascii="Tahoma" w:hAnsi="Tahoma" w:cs="Tahoma"/>
                  <w:spacing w:val="-4"/>
                  <w:sz w:val="18"/>
                  <w:szCs w:val="18"/>
                </w:rPr>
                <w:delText>(дата платежа(ей): …..,</w:delText>
              </w:r>
              <w:r w:rsidR="000A2959" w:rsidDel="000277C5">
                <w:rPr>
                  <w:rFonts w:ascii="Tahoma" w:hAnsi="Tahoma" w:cs="Tahoma"/>
                  <w:spacing w:val="-4"/>
                  <w:sz w:val="18"/>
                  <w:szCs w:val="18"/>
                </w:rPr>
                <w:delText xml:space="preserve"> ……, …..)</w:delText>
              </w:r>
            </w:del>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rsidP="000277C5">
            <w:pPr>
              <w:spacing w:after="0" w:line="276" w:lineRule="auto"/>
              <w:rPr>
                <w:rFonts w:ascii="Tahoma" w:hAnsi="Tahoma" w:cs="Tahoma"/>
                <w:spacing w:val="-4"/>
                <w:sz w:val="18"/>
                <w:szCs w:val="18"/>
              </w:rPr>
              <w:pPrChange w:id="532" w:author="Виктория" w:date="2023-01-15T18:54:00Z">
                <w:pPr>
                  <w:spacing w:after="0" w:line="276" w:lineRule="auto"/>
                </w:pPr>
              </w:pPrChange>
            </w:pPr>
            <w:r w:rsidRPr="000A2959">
              <w:rPr>
                <w:rFonts w:ascii="Tahoma" w:hAnsi="Tahoma" w:cs="Tahoma"/>
                <w:spacing w:val="-4"/>
                <w:sz w:val="18"/>
                <w:szCs w:val="18"/>
              </w:rPr>
              <w:t>в рублях</w:t>
            </w:r>
            <w:del w:id="533" w:author="Виктория" w:date="2023-01-13T02:16:00Z">
              <w:r w:rsidRPr="000A2959" w:rsidDel="0009277D">
                <w:rPr>
                  <w:rFonts w:ascii="Tahoma" w:hAnsi="Tahoma" w:cs="Tahoma"/>
                  <w:spacing w:val="-4"/>
                  <w:sz w:val="18"/>
                  <w:szCs w:val="18"/>
                </w:rPr>
                <w:delText xml:space="preserve"> ………… </w:delText>
              </w:r>
            </w:del>
            <w:ins w:id="534" w:author="Виктория" w:date="2023-01-13T02:16:00Z">
              <w:r w:rsidR="0009277D" w:rsidRPr="0009277D">
                <w:rPr>
                  <w:rFonts w:ascii="Tahoma" w:hAnsi="Tahoma" w:cs="Tahoma"/>
                  <w:spacing w:val="-4"/>
                  <w:sz w:val="18"/>
                  <w:szCs w:val="18"/>
                  <w:rPrChange w:id="535" w:author="Виктория" w:date="2023-01-13T02:17:00Z">
                    <w:rPr>
                      <w:rFonts w:ascii="Tahoma" w:hAnsi="Tahoma" w:cs="Tahoma"/>
                      <w:spacing w:val="-4"/>
                      <w:sz w:val="18"/>
                      <w:szCs w:val="18"/>
                      <w:lang w:val="en-US"/>
                    </w:rPr>
                  </w:rPrChange>
                </w:rPr>
                <w:t xml:space="preserve"> &lt;</w:t>
              </w:r>
              <w:r w:rsidR="0009277D">
                <w:rPr>
                  <w:rFonts w:ascii="Tahoma" w:hAnsi="Tahoma" w:cs="Tahoma"/>
                  <w:spacing w:val="-4"/>
                  <w:sz w:val="18"/>
                  <w:szCs w:val="18"/>
                  <w:lang w:val="en-US"/>
                </w:rPr>
                <w:t>prep</w:t>
              </w:r>
              <w:r w:rsidR="0009277D" w:rsidRPr="0009277D">
                <w:rPr>
                  <w:rFonts w:ascii="Tahoma" w:hAnsi="Tahoma" w:cs="Tahoma"/>
                  <w:spacing w:val="-4"/>
                  <w:sz w:val="18"/>
                  <w:szCs w:val="18"/>
                  <w:rPrChange w:id="536" w:author="Виктория" w:date="2023-01-13T02:17:00Z">
                    <w:rPr>
                      <w:rFonts w:ascii="Tahoma" w:hAnsi="Tahoma" w:cs="Tahoma"/>
                      <w:spacing w:val="-4"/>
                      <w:sz w:val="18"/>
                      <w:szCs w:val="18"/>
                      <w:lang w:val="en-US"/>
                    </w:rPr>
                  </w:rPrChange>
                </w:rPr>
                <w:t>&gt;</w:t>
              </w:r>
            </w:ins>
            <w:del w:id="537" w:author="Виктория" w:date="2023-01-15T18:54:00Z">
              <w:r w:rsidRPr="000A2959" w:rsidDel="000277C5">
                <w:rPr>
                  <w:rFonts w:ascii="Tahoma" w:hAnsi="Tahoma" w:cs="Tahoma"/>
                  <w:spacing w:val="-4"/>
                  <w:sz w:val="18"/>
                  <w:szCs w:val="18"/>
                </w:rPr>
                <w:delText>(при оплате …………)</w:delText>
              </w:r>
            </w:del>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_______________________________</w:t>
      </w:r>
      <w:proofErr w:type="gramStart"/>
      <w:r w:rsidR="000A2959">
        <w:rPr>
          <w:rFonts w:ascii="Tahoma" w:hAnsi="Tahoma" w:cs="Tahoma"/>
          <w:spacing w:val="-4"/>
          <w:sz w:val="18"/>
          <w:szCs w:val="18"/>
        </w:rPr>
        <w:t xml:space="preserve">_  </w:t>
      </w:r>
      <w:r w:rsidRPr="000A2959">
        <w:rPr>
          <w:rFonts w:ascii="Tahoma" w:hAnsi="Tahoma" w:cs="Tahoma"/>
          <w:spacing w:val="-4"/>
          <w:sz w:val="18"/>
          <w:szCs w:val="18"/>
        </w:rPr>
        <w:t>Сокращенное</w:t>
      </w:r>
      <w:proofErr w:type="gramEnd"/>
      <w:r w:rsidRPr="000A2959">
        <w:rPr>
          <w:rFonts w:ascii="Tahoma" w:hAnsi="Tahoma" w:cs="Tahoma"/>
          <w:spacing w:val="-4"/>
          <w:sz w:val="18"/>
          <w:szCs w:val="18"/>
        </w:rPr>
        <w:t xml:space="preserve">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lastRenderedPageBreak/>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lastRenderedPageBreak/>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 xml:space="preserve">копии соответствующих страниц паспорта, так же запросить место фактического проживания, </w:t>
            </w:r>
            <w:proofErr w:type="gramStart"/>
            <w:r w:rsidRPr="00A555B0">
              <w:rPr>
                <w:rFonts w:ascii="Tahoma" w:eastAsia="Calibri" w:hAnsi="Tahoma" w:cs="Tahoma"/>
                <w:sz w:val="18"/>
                <w:szCs w:val="18"/>
              </w:rPr>
              <w:t>пребывания,  ИНН</w:t>
            </w:r>
            <w:proofErr w:type="gramEnd"/>
            <w:r w:rsidRPr="00A555B0">
              <w:rPr>
                <w:rFonts w:ascii="Tahoma" w:eastAsia="Calibri" w:hAnsi="Tahoma" w:cs="Tahoma"/>
                <w:sz w:val="18"/>
                <w:szCs w:val="18"/>
              </w:rPr>
              <w:t>,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538" w:author="Виктория" w:date="2023-01-13T02:17:00Z">
        <w:r w:rsidR="0009277D" w:rsidRPr="000277C5">
          <w:rPr>
            <w:rFonts w:ascii="Tahoma" w:eastAsia="Calibri" w:hAnsi="Tahoma" w:cs="Tahoma"/>
            <w:b/>
            <w:sz w:val="20"/>
            <w:szCs w:val="24"/>
            <w:rPrChange w:id="539" w:author="Виктория" w:date="2023-01-15T18:52:00Z">
              <w:rPr>
                <w:rFonts w:ascii="Tahoma" w:eastAsia="Calibri" w:hAnsi="Tahoma" w:cs="Tahoma"/>
                <w:b/>
                <w:sz w:val="20"/>
                <w:szCs w:val="24"/>
                <w:lang w:val="en-US"/>
              </w:rPr>
            </w:rPrChange>
          </w:rPr>
          <w:t>&lt;</w:t>
        </w:r>
        <w:r w:rsidR="0009277D">
          <w:rPr>
            <w:rFonts w:ascii="Tahoma" w:eastAsia="Calibri" w:hAnsi="Tahoma" w:cs="Tahoma"/>
            <w:b/>
            <w:sz w:val="20"/>
            <w:szCs w:val="24"/>
            <w:lang w:val="en-US"/>
          </w:rPr>
          <w:t>date</w:t>
        </w:r>
        <w:r w:rsidR="0009277D" w:rsidRPr="000277C5">
          <w:rPr>
            <w:rFonts w:ascii="Tahoma" w:eastAsia="Calibri" w:hAnsi="Tahoma" w:cs="Tahoma"/>
            <w:b/>
            <w:sz w:val="20"/>
            <w:szCs w:val="24"/>
            <w:rPrChange w:id="540" w:author="Виктория" w:date="2023-01-15T18:52:00Z">
              <w:rPr>
                <w:rFonts w:ascii="Tahoma" w:eastAsia="Calibri" w:hAnsi="Tahoma" w:cs="Tahoma"/>
                <w:b/>
                <w:sz w:val="20"/>
                <w:szCs w:val="24"/>
                <w:lang w:val="en-US"/>
              </w:rPr>
            </w:rPrChange>
          </w:rPr>
          <w:t>&gt;</w:t>
        </w:r>
      </w:ins>
      <w:del w:id="541"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542"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543"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44" w:author="Виктория" w:date="2023-01-13T00:30:00Z"/>
          <w:rFonts w:ascii="Tahoma" w:hAnsi="Tahoma" w:cs="Tahoma"/>
          <w:sz w:val="20"/>
          <w:szCs w:val="24"/>
        </w:rPr>
        <w:pPrChange w:id="545" w:author="Виктория" w:date="2023-01-13T00:30:00Z">
          <w:pPr>
            <w:spacing w:after="0" w:line="276" w:lineRule="auto"/>
            <w:jc w:val="right"/>
          </w:pPr>
        </w:pPrChange>
      </w:pPr>
      <w:del w:id="546"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47" w:author="Виктория" w:date="2023-01-13T00:30:00Z"/>
          <w:rFonts w:ascii="Tahoma" w:hAnsi="Tahoma" w:cs="Tahoma"/>
          <w:sz w:val="20"/>
          <w:szCs w:val="24"/>
        </w:rPr>
        <w:pPrChange w:id="548" w:author="Виктория" w:date="2023-01-13T00:30:00Z">
          <w:pPr>
            <w:spacing w:after="0" w:line="276" w:lineRule="auto"/>
            <w:jc w:val="right"/>
          </w:pPr>
        </w:pPrChange>
      </w:pPr>
      <w:del w:id="549"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50" w:author="Виктория" w:date="2023-01-13T00:30:00Z"/>
          <w:rFonts w:ascii="Tahoma" w:hAnsi="Tahoma" w:cs="Tahoma"/>
          <w:sz w:val="20"/>
          <w:szCs w:val="24"/>
        </w:rPr>
        <w:pPrChange w:id="551" w:author="Виктория" w:date="2023-01-13T00:30:00Z">
          <w:pPr>
            <w:spacing w:after="0" w:line="276" w:lineRule="auto"/>
            <w:jc w:val="right"/>
          </w:pPr>
        </w:pPrChange>
      </w:pPr>
      <w:del w:id="552"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53" w:author="Виктория" w:date="2023-01-13T00:30:00Z"/>
          <w:rFonts w:ascii="Tahoma" w:eastAsia="Calibri" w:hAnsi="Tahoma" w:cs="Tahoma"/>
          <w:sz w:val="20"/>
          <w:szCs w:val="24"/>
        </w:rPr>
        <w:pPrChange w:id="554" w:author="Виктория" w:date="2023-01-13T00:30:00Z">
          <w:pPr>
            <w:spacing w:after="0" w:line="276" w:lineRule="auto"/>
            <w:jc w:val="right"/>
          </w:pPr>
        </w:pPrChange>
      </w:pPr>
    </w:p>
    <w:p w:rsidR="006D026A" w:rsidRPr="00B206F3" w:rsidDel="00D34719" w:rsidRDefault="006515C4">
      <w:pPr>
        <w:spacing w:after="0" w:line="276" w:lineRule="auto"/>
        <w:rPr>
          <w:del w:id="555" w:author="Виктория" w:date="2023-01-13T00:30:00Z"/>
          <w:rFonts w:ascii="Tahoma" w:eastAsia="Calibri" w:hAnsi="Tahoma" w:cs="Tahoma"/>
          <w:b/>
          <w:sz w:val="20"/>
          <w:szCs w:val="24"/>
        </w:rPr>
        <w:pPrChange w:id="556" w:author="Виктория" w:date="2023-01-13T00:30:00Z">
          <w:pPr>
            <w:spacing w:after="0" w:line="276" w:lineRule="auto"/>
            <w:jc w:val="center"/>
          </w:pPr>
        </w:pPrChange>
      </w:pPr>
      <w:del w:id="557"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58"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59" w:author="Виктория" w:date="2023-01-13T00:30:00Z"/>
          <w:rFonts w:ascii="Tahoma" w:eastAsia="Calibri" w:hAnsi="Tahoma" w:cs="Tahoma"/>
          <w:sz w:val="20"/>
          <w:szCs w:val="24"/>
        </w:rPr>
        <w:pPrChange w:id="560" w:author="Виктория" w:date="2023-01-13T00:30:00Z">
          <w:pPr>
            <w:numPr>
              <w:numId w:val="3"/>
            </w:numPr>
            <w:tabs>
              <w:tab w:val="left" w:pos="284"/>
            </w:tabs>
            <w:spacing w:after="0" w:line="276" w:lineRule="auto"/>
            <w:ind w:left="720" w:hanging="360"/>
            <w:contextualSpacing/>
            <w:jc w:val="center"/>
          </w:pPr>
        </w:pPrChange>
      </w:pPr>
      <w:del w:id="561"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6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3" w:author="Виктория" w:date="2023-01-13T00:30:00Z"/>
                <w:rFonts w:ascii="Tahoma" w:eastAsia="Calibri" w:hAnsi="Tahoma" w:cs="Tahoma"/>
                <w:sz w:val="20"/>
                <w:szCs w:val="24"/>
              </w:rPr>
              <w:pPrChange w:id="564" w:author="Виктория" w:date="2023-01-13T00:30:00Z">
                <w:pPr>
                  <w:spacing w:after="0" w:line="276" w:lineRule="auto"/>
                  <w:jc w:val="center"/>
                </w:pPr>
              </w:pPrChange>
            </w:pPr>
            <w:del w:id="565"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66" w:author="Виктория" w:date="2023-01-13T00:30:00Z"/>
                <w:rFonts w:ascii="Tahoma" w:eastAsia="Calibri" w:hAnsi="Tahoma" w:cs="Tahoma"/>
                <w:sz w:val="20"/>
                <w:szCs w:val="24"/>
              </w:rPr>
              <w:pPrChange w:id="567" w:author="Виктория" w:date="2023-01-13T00:30:00Z">
                <w:pPr>
                  <w:spacing w:after="0" w:line="276" w:lineRule="auto"/>
                  <w:jc w:val="center"/>
                </w:pPr>
              </w:pPrChange>
            </w:pPr>
            <w:del w:id="568"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9" w:author="Виктория" w:date="2023-01-13T00:30:00Z"/>
                <w:rFonts w:ascii="Tahoma" w:eastAsia="Calibri" w:hAnsi="Tahoma" w:cs="Tahoma"/>
                <w:sz w:val="20"/>
                <w:szCs w:val="24"/>
              </w:rPr>
              <w:pPrChange w:id="570" w:author="Виктория" w:date="2023-01-13T00:30:00Z">
                <w:pPr>
                  <w:spacing w:after="0" w:line="276" w:lineRule="auto"/>
                  <w:jc w:val="both"/>
                </w:pPr>
              </w:pPrChange>
            </w:pPr>
          </w:p>
        </w:tc>
      </w:tr>
      <w:tr w:rsidR="006D026A" w:rsidRPr="00B206F3" w:rsidDel="00D34719" w:rsidTr="00447A3A">
        <w:trPr>
          <w:trHeight w:val="235"/>
          <w:del w:id="57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72" w:author="Виктория" w:date="2023-01-13T00:30:00Z"/>
                <w:rFonts w:ascii="Tahoma" w:eastAsia="Calibri" w:hAnsi="Tahoma" w:cs="Tahoma"/>
                <w:sz w:val="20"/>
                <w:szCs w:val="24"/>
              </w:rPr>
              <w:pPrChange w:id="573" w:author="Виктория" w:date="2023-01-13T00:30:00Z">
                <w:pPr>
                  <w:tabs>
                    <w:tab w:val="left" w:pos="454"/>
                  </w:tabs>
                  <w:spacing w:after="0" w:line="276" w:lineRule="auto"/>
                  <w:jc w:val="center"/>
                </w:pPr>
              </w:pPrChange>
            </w:pPr>
            <w:del w:id="574"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5" w:author="Виктория" w:date="2023-01-13T00:30:00Z"/>
                <w:rFonts w:ascii="Tahoma" w:eastAsia="Calibri" w:hAnsi="Tahoma" w:cs="Tahoma"/>
                <w:sz w:val="20"/>
                <w:szCs w:val="24"/>
              </w:rPr>
              <w:pPrChange w:id="576" w:author="Виктория" w:date="2023-01-13T00:30:00Z">
                <w:pPr>
                  <w:spacing w:after="0" w:line="276" w:lineRule="auto"/>
                  <w:jc w:val="both"/>
                </w:pPr>
              </w:pPrChange>
            </w:pPr>
          </w:p>
        </w:tc>
      </w:tr>
      <w:tr w:rsidR="006D026A" w:rsidRPr="00B206F3" w:rsidDel="00D34719" w:rsidTr="00447A3A">
        <w:trPr>
          <w:trHeight w:val="125"/>
          <w:del w:id="57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8" w:author="Виктория" w:date="2023-01-13T00:30:00Z"/>
                <w:rFonts w:ascii="Tahoma" w:eastAsia="Calibri" w:hAnsi="Tahoma" w:cs="Tahoma"/>
                <w:sz w:val="20"/>
                <w:szCs w:val="24"/>
              </w:rPr>
              <w:pPrChange w:id="579" w:author="Виктория" w:date="2023-01-13T00:30:00Z">
                <w:pPr>
                  <w:spacing w:after="0" w:line="276" w:lineRule="auto"/>
                  <w:jc w:val="center"/>
                </w:pPr>
              </w:pPrChange>
            </w:pPr>
            <w:del w:id="580"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1" w:author="Виктория" w:date="2023-01-13T00:30:00Z"/>
                <w:rFonts w:ascii="Tahoma" w:eastAsia="Calibri" w:hAnsi="Tahoma" w:cs="Tahoma"/>
                <w:sz w:val="20"/>
                <w:szCs w:val="24"/>
              </w:rPr>
              <w:pPrChange w:id="582" w:author="Виктория" w:date="2023-01-13T00:30:00Z">
                <w:pPr>
                  <w:spacing w:after="0" w:line="276" w:lineRule="auto"/>
                  <w:jc w:val="both"/>
                </w:pPr>
              </w:pPrChange>
            </w:pPr>
          </w:p>
        </w:tc>
      </w:tr>
      <w:tr w:rsidR="006D026A" w:rsidRPr="00B206F3" w:rsidDel="00D34719" w:rsidTr="00447A3A">
        <w:trPr>
          <w:trHeight w:val="219"/>
          <w:del w:id="58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4" w:author="Виктория" w:date="2023-01-13T00:30:00Z"/>
                <w:rFonts w:ascii="Tahoma" w:eastAsia="Calibri" w:hAnsi="Tahoma" w:cs="Tahoma"/>
                <w:sz w:val="20"/>
                <w:szCs w:val="24"/>
              </w:rPr>
              <w:pPrChange w:id="585" w:author="Виктория" w:date="2023-01-13T00:30:00Z">
                <w:pPr>
                  <w:spacing w:after="0" w:line="276" w:lineRule="auto"/>
                  <w:jc w:val="center"/>
                </w:pPr>
              </w:pPrChange>
            </w:pPr>
            <w:del w:id="586"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7" w:author="Виктория" w:date="2023-01-13T00:30:00Z"/>
                <w:rFonts w:ascii="Tahoma" w:eastAsia="Calibri" w:hAnsi="Tahoma" w:cs="Tahoma"/>
                <w:sz w:val="20"/>
                <w:szCs w:val="24"/>
              </w:rPr>
              <w:pPrChange w:id="588" w:author="Виктория" w:date="2023-01-13T00:30:00Z">
                <w:pPr>
                  <w:spacing w:after="0" w:line="276" w:lineRule="auto"/>
                  <w:jc w:val="both"/>
                </w:pPr>
              </w:pPrChange>
            </w:pPr>
          </w:p>
        </w:tc>
      </w:tr>
      <w:tr w:rsidR="006D026A" w:rsidRPr="00B206F3" w:rsidDel="00D34719" w:rsidTr="00447A3A">
        <w:trPr>
          <w:trHeight w:val="173"/>
          <w:del w:id="58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0" w:author="Виктория" w:date="2023-01-13T00:30:00Z"/>
                <w:rFonts w:ascii="Tahoma" w:eastAsia="Calibri" w:hAnsi="Tahoma" w:cs="Tahoma"/>
                <w:sz w:val="20"/>
                <w:szCs w:val="24"/>
              </w:rPr>
              <w:pPrChange w:id="591" w:author="Виктория" w:date="2023-01-13T00:30:00Z">
                <w:pPr>
                  <w:spacing w:after="0" w:line="276" w:lineRule="auto"/>
                  <w:jc w:val="center"/>
                </w:pPr>
              </w:pPrChange>
            </w:pPr>
            <w:del w:id="592"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3" w:author="Виктория" w:date="2023-01-13T00:30:00Z"/>
                <w:rFonts w:ascii="Tahoma" w:eastAsia="Calibri" w:hAnsi="Tahoma" w:cs="Tahoma"/>
                <w:sz w:val="20"/>
                <w:szCs w:val="24"/>
              </w:rPr>
              <w:pPrChange w:id="594" w:author="Виктория" w:date="2023-01-13T00:30:00Z">
                <w:pPr>
                  <w:spacing w:after="0" w:line="276" w:lineRule="auto"/>
                  <w:jc w:val="both"/>
                </w:pPr>
              </w:pPrChange>
            </w:pPr>
          </w:p>
        </w:tc>
      </w:tr>
      <w:tr w:rsidR="006D026A" w:rsidRPr="00B206F3" w:rsidDel="00D34719" w:rsidTr="00447A3A">
        <w:trPr>
          <w:trHeight w:val="155"/>
          <w:del w:id="59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6" w:author="Виктория" w:date="2023-01-13T00:30:00Z"/>
                <w:rFonts w:ascii="Tahoma" w:eastAsia="Calibri" w:hAnsi="Tahoma" w:cs="Tahoma"/>
                <w:sz w:val="20"/>
                <w:szCs w:val="24"/>
              </w:rPr>
              <w:pPrChange w:id="597" w:author="Виктория" w:date="2023-01-13T00:30:00Z">
                <w:pPr>
                  <w:spacing w:after="0" w:line="276" w:lineRule="auto"/>
                  <w:jc w:val="center"/>
                </w:pPr>
              </w:pPrChange>
            </w:pPr>
            <w:del w:id="598"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9" w:author="Виктория" w:date="2023-01-13T00:30:00Z"/>
                <w:rFonts w:ascii="Tahoma" w:eastAsia="Calibri" w:hAnsi="Tahoma" w:cs="Tahoma"/>
                <w:sz w:val="20"/>
                <w:szCs w:val="24"/>
              </w:rPr>
              <w:pPrChange w:id="600" w:author="Виктория" w:date="2023-01-13T00:30:00Z">
                <w:pPr>
                  <w:spacing w:after="0" w:line="276" w:lineRule="auto"/>
                  <w:jc w:val="both"/>
                </w:pPr>
              </w:pPrChange>
            </w:pPr>
          </w:p>
        </w:tc>
      </w:tr>
      <w:tr w:rsidR="006D026A" w:rsidRPr="00B206F3" w:rsidDel="00D34719" w:rsidTr="00447A3A">
        <w:trPr>
          <w:trHeight w:val="155"/>
          <w:del w:id="60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2" w:author="Виктория" w:date="2023-01-13T00:30:00Z"/>
                <w:rFonts w:ascii="Tahoma" w:eastAsia="Calibri" w:hAnsi="Tahoma" w:cs="Tahoma"/>
                <w:sz w:val="20"/>
                <w:szCs w:val="24"/>
              </w:rPr>
              <w:pPrChange w:id="603" w:author="Виктория" w:date="2023-01-13T00:30:00Z">
                <w:pPr>
                  <w:spacing w:after="0" w:line="276" w:lineRule="auto"/>
                  <w:jc w:val="center"/>
                </w:pPr>
              </w:pPrChange>
            </w:pPr>
            <w:del w:id="604"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5" w:author="Виктория" w:date="2023-01-13T00:30:00Z"/>
                <w:rFonts w:ascii="Tahoma" w:eastAsia="Calibri" w:hAnsi="Tahoma" w:cs="Tahoma"/>
                <w:sz w:val="20"/>
                <w:szCs w:val="24"/>
              </w:rPr>
              <w:pPrChange w:id="606"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607" w:author="Виктория" w:date="2023-01-13T00:30:00Z"/>
          <w:rFonts w:ascii="Tahoma" w:eastAsia="Calibri" w:hAnsi="Tahoma" w:cs="Tahoma"/>
          <w:b/>
          <w:sz w:val="10"/>
          <w:szCs w:val="10"/>
          <w:lang w:eastAsia="ar-SA"/>
        </w:rPr>
        <w:pPrChange w:id="608"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609" w:author="Виктория" w:date="2023-01-13T00:30:00Z"/>
          <w:rFonts w:ascii="Tahoma" w:eastAsia="Calibri" w:hAnsi="Tahoma" w:cs="Tahoma"/>
          <w:b/>
          <w:sz w:val="20"/>
          <w:szCs w:val="24"/>
        </w:rPr>
        <w:pPrChange w:id="610" w:author="Виктория" w:date="2023-01-13T00:30:00Z">
          <w:pPr>
            <w:pStyle w:val="ae"/>
            <w:numPr>
              <w:numId w:val="3"/>
            </w:numPr>
            <w:spacing w:after="0" w:line="276" w:lineRule="auto"/>
            <w:ind w:hanging="360"/>
            <w:jc w:val="center"/>
          </w:pPr>
        </w:pPrChange>
      </w:pPr>
      <w:del w:id="611"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61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3" w:author="Виктория" w:date="2023-01-13T00:30:00Z"/>
                <w:rFonts w:ascii="Tahoma" w:eastAsia="Calibri" w:hAnsi="Tahoma" w:cs="Tahoma"/>
                <w:sz w:val="20"/>
                <w:szCs w:val="24"/>
              </w:rPr>
              <w:pPrChange w:id="614" w:author="Виктория" w:date="2023-01-13T00:30:00Z">
                <w:pPr>
                  <w:spacing w:after="0" w:line="276" w:lineRule="auto"/>
                  <w:jc w:val="center"/>
                </w:pPr>
              </w:pPrChange>
            </w:pPr>
            <w:del w:id="615"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6" w:author="Виктория" w:date="2023-01-13T00:30:00Z"/>
                <w:rFonts w:ascii="Tahoma" w:eastAsia="Calibri" w:hAnsi="Tahoma" w:cs="Tahoma"/>
                <w:sz w:val="20"/>
                <w:szCs w:val="24"/>
              </w:rPr>
              <w:pPrChange w:id="617" w:author="Виктория" w:date="2023-01-13T00:30:00Z">
                <w:pPr>
                  <w:spacing w:after="0" w:line="276" w:lineRule="auto"/>
                  <w:jc w:val="both"/>
                </w:pPr>
              </w:pPrChange>
            </w:pPr>
          </w:p>
        </w:tc>
      </w:tr>
      <w:tr w:rsidR="006D026A" w:rsidRPr="00B206F3" w:rsidDel="00D34719" w:rsidTr="00447A3A">
        <w:trPr>
          <w:trHeight w:val="235"/>
          <w:del w:id="61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9" w:author="Виктория" w:date="2023-01-13T00:30:00Z"/>
                <w:rFonts w:ascii="Tahoma" w:eastAsia="Calibri" w:hAnsi="Tahoma" w:cs="Tahoma"/>
                <w:sz w:val="20"/>
                <w:szCs w:val="24"/>
              </w:rPr>
              <w:pPrChange w:id="620" w:author="Виктория" w:date="2023-01-13T00:30:00Z">
                <w:pPr>
                  <w:spacing w:after="0" w:line="276" w:lineRule="auto"/>
                  <w:jc w:val="center"/>
                </w:pPr>
              </w:pPrChange>
            </w:pPr>
            <w:del w:id="621"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2" w:author="Виктория" w:date="2023-01-13T00:30:00Z"/>
                <w:rFonts w:ascii="Tahoma" w:eastAsia="Calibri" w:hAnsi="Tahoma" w:cs="Tahoma"/>
                <w:sz w:val="20"/>
                <w:szCs w:val="24"/>
              </w:rPr>
              <w:pPrChange w:id="623" w:author="Виктория" w:date="2023-01-13T00:30:00Z">
                <w:pPr>
                  <w:spacing w:after="0" w:line="276" w:lineRule="auto"/>
                  <w:jc w:val="both"/>
                </w:pPr>
              </w:pPrChange>
            </w:pPr>
          </w:p>
        </w:tc>
      </w:tr>
      <w:tr w:rsidR="006D026A" w:rsidRPr="00B206F3" w:rsidDel="00D34719" w:rsidTr="00447A3A">
        <w:trPr>
          <w:trHeight w:val="125"/>
          <w:del w:id="62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25" w:author="Виктория" w:date="2023-01-13T00:30:00Z"/>
                <w:rFonts w:ascii="Tahoma" w:eastAsia="Calibri" w:hAnsi="Tahoma" w:cs="Tahoma"/>
                <w:sz w:val="20"/>
                <w:szCs w:val="24"/>
              </w:rPr>
              <w:pPrChange w:id="626" w:author="Виктория" w:date="2023-01-13T00:30:00Z">
                <w:pPr>
                  <w:spacing w:after="0" w:line="276" w:lineRule="auto"/>
                  <w:jc w:val="center"/>
                </w:pPr>
              </w:pPrChange>
            </w:pPr>
            <w:del w:id="627"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8" w:author="Виктория" w:date="2023-01-13T00:30:00Z"/>
                <w:rFonts w:ascii="Tahoma" w:eastAsia="Calibri" w:hAnsi="Tahoma" w:cs="Tahoma"/>
                <w:sz w:val="20"/>
                <w:szCs w:val="24"/>
              </w:rPr>
              <w:pPrChange w:id="629" w:author="Виктория" w:date="2023-01-13T00:30:00Z">
                <w:pPr>
                  <w:spacing w:after="0" w:line="276" w:lineRule="auto"/>
                  <w:jc w:val="both"/>
                </w:pPr>
              </w:pPrChange>
            </w:pPr>
          </w:p>
        </w:tc>
      </w:tr>
      <w:tr w:rsidR="006D026A" w:rsidRPr="00B206F3" w:rsidDel="00D34719" w:rsidTr="00447A3A">
        <w:trPr>
          <w:trHeight w:val="219"/>
          <w:del w:id="63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31" w:author="Виктория" w:date="2023-01-13T00:30:00Z"/>
                <w:rFonts w:ascii="Tahoma" w:eastAsia="Calibri" w:hAnsi="Tahoma" w:cs="Tahoma"/>
                <w:sz w:val="20"/>
                <w:szCs w:val="24"/>
              </w:rPr>
              <w:pPrChange w:id="632" w:author="Виктория" w:date="2023-01-13T00:30:00Z">
                <w:pPr>
                  <w:spacing w:after="0" w:line="276" w:lineRule="auto"/>
                  <w:jc w:val="center"/>
                </w:pPr>
              </w:pPrChange>
            </w:pPr>
            <w:del w:id="633"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34" w:author="Виктория" w:date="2023-01-13T00:30:00Z"/>
                <w:rFonts w:ascii="Tahoma" w:eastAsia="Calibri" w:hAnsi="Tahoma" w:cs="Tahoma"/>
                <w:sz w:val="20"/>
                <w:szCs w:val="24"/>
              </w:rPr>
              <w:pPrChange w:id="635" w:author="Виктория" w:date="2023-01-13T00:30:00Z">
                <w:pPr>
                  <w:spacing w:after="0" w:line="276" w:lineRule="auto"/>
                  <w:jc w:val="both"/>
                </w:pPr>
              </w:pPrChange>
            </w:pPr>
          </w:p>
        </w:tc>
      </w:tr>
      <w:tr w:rsidR="006D026A" w:rsidRPr="00B206F3" w:rsidDel="00D34719" w:rsidTr="00447A3A">
        <w:trPr>
          <w:trHeight w:val="131"/>
          <w:del w:id="63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37" w:author="Виктория" w:date="2023-01-13T00:30:00Z"/>
                <w:rFonts w:ascii="Tahoma" w:eastAsia="Calibri" w:hAnsi="Tahoma" w:cs="Tahoma"/>
                <w:sz w:val="20"/>
                <w:szCs w:val="24"/>
              </w:rPr>
              <w:pPrChange w:id="638" w:author="Виктория" w:date="2023-01-13T00:30:00Z">
                <w:pPr>
                  <w:spacing w:after="0" w:line="276" w:lineRule="auto"/>
                  <w:jc w:val="center"/>
                </w:pPr>
              </w:pPrChange>
            </w:pPr>
            <w:del w:id="639"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40" w:author="Виктория" w:date="2023-01-13T00:30:00Z"/>
                <w:rFonts w:ascii="Tahoma" w:eastAsia="Calibri" w:hAnsi="Tahoma" w:cs="Tahoma"/>
                <w:sz w:val="20"/>
                <w:szCs w:val="24"/>
              </w:rPr>
              <w:pPrChange w:id="641" w:author="Виктория" w:date="2023-01-13T00:30:00Z">
                <w:pPr>
                  <w:spacing w:after="0" w:line="276" w:lineRule="auto"/>
                  <w:jc w:val="both"/>
                </w:pPr>
              </w:pPrChange>
            </w:pPr>
          </w:p>
        </w:tc>
      </w:tr>
      <w:tr w:rsidR="006D026A" w:rsidRPr="00B206F3" w:rsidDel="00D34719" w:rsidTr="00447A3A">
        <w:trPr>
          <w:trHeight w:val="173"/>
          <w:del w:id="64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43" w:author="Виктория" w:date="2023-01-13T00:30:00Z"/>
                <w:rFonts w:ascii="Tahoma" w:eastAsia="Calibri" w:hAnsi="Tahoma" w:cs="Tahoma"/>
                <w:sz w:val="20"/>
                <w:szCs w:val="24"/>
              </w:rPr>
              <w:pPrChange w:id="644" w:author="Виктория" w:date="2023-01-13T00:30:00Z">
                <w:pPr>
                  <w:spacing w:after="0" w:line="276" w:lineRule="auto"/>
                  <w:jc w:val="center"/>
                </w:pPr>
              </w:pPrChange>
            </w:pPr>
            <w:del w:id="645"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46" w:author="Виктория" w:date="2023-01-13T00:30:00Z"/>
                <w:rFonts w:ascii="Tahoma" w:eastAsia="Calibri" w:hAnsi="Tahoma" w:cs="Tahoma"/>
                <w:sz w:val="20"/>
                <w:szCs w:val="24"/>
              </w:rPr>
              <w:pPrChange w:id="647" w:author="Виктория" w:date="2023-01-13T00:30:00Z">
                <w:pPr>
                  <w:spacing w:after="0" w:line="276" w:lineRule="auto"/>
                  <w:jc w:val="both"/>
                </w:pPr>
              </w:pPrChange>
            </w:pPr>
          </w:p>
        </w:tc>
      </w:tr>
      <w:tr w:rsidR="006D026A" w:rsidRPr="00B206F3" w:rsidDel="00D34719" w:rsidTr="00447A3A">
        <w:trPr>
          <w:trHeight w:val="155"/>
          <w:del w:id="64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49" w:author="Виктория" w:date="2023-01-13T00:30:00Z"/>
                <w:rFonts w:ascii="Tahoma" w:eastAsia="Calibri" w:hAnsi="Tahoma" w:cs="Tahoma"/>
                <w:sz w:val="20"/>
                <w:szCs w:val="24"/>
              </w:rPr>
              <w:pPrChange w:id="650" w:author="Виктория" w:date="2023-01-13T00:30:00Z">
                <w:pPr>
                  <w:spacing w:after="0" w:line="276" w:lineRule="auto"/>
                  <w:jc w:val="center"/>
                </w:pPr>
              </w:pPrChange>
            </w:pPr>
            <w:del w:id="651"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52" w:author="Виктория" w:date="2023-01-13T00:30:00Z"/>
                <w:rFonts w:ascii="Tahoma" w:eastAsia="Calibri" w:hAnsi="Tahoma" w:cs="Tahoma"/>
                <w:sz w:val="20"/>
                <w:szCs w:val="24"/>
              </w:rPr>
              <w:pPrChange w:id="653" w:author="Виктория" w:date="2023-01-13T00:30:00Z">
                <w:pPr>
                  <w:spacing w:after="0" w:line="276" w:lineRule="auto"/>
                  <w:jc w:val="both"/>
                </w:pPr>
              </w:pPrChange>
            </w:pPr>
          </w:p>
        </w:tc>
      </w:tr>
      <w:tr w:rsidR="006D026A" w:rsidRPr="00B206F3" w:rsidDel="00D34719" w:rsidTr="002558AF">
        <w:trPr>
          <w:trHeight w:val="300"/>
          <w:del w:id="65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55" w:author="Виктория" w:date="2023-01-13T00:30:00Z"/>
                <w:rFonts w:ascii="Tahoma" w:eastAsia="Calibri" w:hAnsi="Tahoma" w:cs="Tahoma"/>
                <w:sz w:val="20"/>
                <w:szCs w:val="24"/>
              </w:rPr>
              <w:pPrChange w:id="656" w:author="Виктория" w:date="2023-01-13T00:30:00Z">
                <w:pPr>
                  <w:spacing w:after="0" w:line="276" w:lineRule="auto"/>
                  <w:jc w:val="center"/>
                </w:pPr>
              </w:pPrChange>
            </w:pPr>
            <w:del w:id="657"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58" w:author="Виктория" w:date="2023-01-13T00:30:00Z"/>
                <w:rFonts w:ascii="Tahoma" w:eastAsia="Calibri" w:hAnsi="Tahoma" w:cs="Tahoma"/>
                <w:sz w:val="20"/>
                <w:szCs w:val="24"/>
              </w:rPr>
              <w:pPrChange w:id="659" w:author="Виктория" w:date="2023-01-13T00:30:00Z">
                <w:pPr>
                  <w:spacing w:after="0" w:line="276" w:lineRule="auto"/>
                  <w:jc w:val="both"/>
                </w:pPr>
              </w:pPrChange>
            </w:pPr>
          </w:p>
        </w:tc>
      </w:tr>
      <w:tr w:rsidR="00954041" w:rsidRPr="00B206F3" w:rsidDel="00D34719" w:rsidTr="00954041">
        <w:trPr>
          <w:trHeight w:val="386"/>
          <w:del w:id="660"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61" w:author="Виктория" w:date="2023-01-13T00:30:00Z"/>
                <w:rFonts w:ascii="Tahoma" w:eastAsia="Calibri" w:hAnsi="Tahoma" w:cs="Tahoma"/>
                <w:sz w:val="20"/>
                <w:szCs w:val="24"/>
              </w:rPr>
              <w:pPrChange w:id="662" w:author="Виктория" w:date="2023-01-13T00:30:00Z">
                <w:pPr>
                  <w:spacing w:after="0" w:line="276" w:lineRule="auto"/>
                  <w:jc w:val="both"/>
                </w:pPr>
              </w:pPrChange>
            </w:pPr>
            <w:del w:id="663"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64" w:author="Виктория" w:date="2023-01-13T00:30:00Z"/>
          <w:rFonts w:ascii="Tahoma" w:eastAsia="Calibri" w:hAnsi="Tahoma" w:cs="Tahoma"/>
          <w:sz w:val="10"/>
          <w:szCs w:val="10"/>
          <w:lang w:eastAsia="ar-SA"/>
        </w:rPr>
        <w:pPrChange w:id="665"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center"/>
          </w:pPr>
        </w:pPrChange>
      </w:pPr>
      <w:del w:id="668"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69"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70" w:author="Виктория" w:date="2023-01-13T00:30:00Z"/>
                <w:rFonts w:ascii="Tahoma" w:eastAsia="Calibri" w:hAnsi="Tahoma" w:cs="Tahoma"/>
                <w:sz w:val="20"/>
                <w:szCs w:val="24"/>
                <w:lang w:eastAsia="ar-SA"/>
              </w:rPr>
            </w:pPr>
            <w:del w:id="671"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sz w:val="20"/>
                <w:szCs w:val="24"/>
                <w:lang w:eastAsia="ar-SA"/>
              </w:rPr>
              <w:pPrChange w:id="673" w:author="Виктория" w:date="2023-01-13T00:30:00Z">
                <w:pPr>
                  <w:suppressAutoHyphens/>
                  <w:spacing w:after="0" w:line="276" w:lineRule="auto"/>
                  <w:jc w:val="both"/>
                </w:pPr>
              </w:pPrChange>
            </w:pPr>
            <w:del w:id="674"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75" w:author="Виктория" w:date="2023-01-13T00:30:00Z"/>
                <w:rFonts w:ascii="Tahoma" w:eastAsia="Calibri" w:hAnsi="Tahoma" w:cs="Tahoma"/>
                <w:sz w:val="20"/>
                <w:szCs w:val="24"/>
                <w:lang w:eastAsia="ar-SA"/>
              </w:rPr>
              <w:pPrChange w:id="676" w:author="Виктория" w:date="2023-01-13T00:30:00Z">
                <w:pPr>
                  <w:suppressAutoHyphens/>
                  <w:spacing w:after="0" w:line="276" w:lineRule="auto"/>
                  <w:jc w:val="both"/>
                </w:pPr>
              </w:pPrChange>
            </w:pPr>
            <w:del w:id="677"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78" w:author="Виктория" w:date="2023-01-13T00:30:00Z"/>
                <w:rFonts w:ascii="Tahoma" w:eastAsia="Calibri" w:hAnsi="Tahoma" w:cs="Tahoma"/>
                <w:b/>
                <w:sz w:val="20"/>
                <w:szCs w:val="24"/>
                <w:lang w:eastAsia="ar-SA"/>
              </w:rPr>
              <w:pPrChange w:id="67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80" w:author="Виктория" w:date="2023-01-13T00:30:00Z"/>
                <w:rFonts w:ascii="Tahoma" w:eastAsia="Calibri" w:hAnsi="Tahoma" w:cs="Tahoma"/>
                <w:sz w:val="20"/>
                <w:szCs w:val="24"/>
                <w:lang w:eastAsia="ar-SA"/>
              </w:rPr>
              <w:pPrChange w:id="681" w:author="Виктория" w:date="2023-01-13T00:30:00Z">
                <w:pPr>
                  <w:suppressAutoHyphens/>
                  <w:spacing w:after="0" w:line="276" w:lineRule="auto"/>
                  <w:jc w:val="center"/>
                </w:pPr>
              </w:pPrChange>
            </w:pPr>
            <w:del w:id="682"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sz w:val="20"/>
                <w:szCs w:val="24"/>
                <w:lang w:eastAsia="ar-SA"/>
              </w:rPr>
              <w:pPrChange w:id="684" w:author="Виктория" w:date="2023-01-13T00:30:00Z">
                <w:pPr>
                  <w:suppressAutoHyphens/>
                  <w:spacing w:after="0" w:line="276" w:lineRule="auto"/>
                  <w:jc w:val="center"/>
                </w:pPr>
              </w:pPrChange>
            </w:pPr>
            <w:del w:id="685"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86" w:author="Виктория" w:date="2023-01-13T00:30:00Z"/>
                <w:rFonts w:ascii="Tahoma" w:eastAsia="Calibri" w:hAnsi="Tahoma" w:cs="Tahoma"/>
                <w:sz w:val="20"/>
                <w:szCs w:val="24"/>
                <w:lang w:eastAsia="ar-SA"/>
              </w:rPr>
              <w:pPrChange w:id="687" w:author="Виктория" w:date="2023-01-13T00:30:00Z">
                <w:pPr>
                  <w:suppressAutoHyphens/>
                  <w:spacing w:after="0" w:line="276" w:lineRule="auto"/>
                  <w:jc w:val="center"/>
                </w:pPr>
              </w:pPrChange>
            </w:pPr>
            <w:del w:id="688"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sz w:val="20"/>
                <w:szCs w:val="24"/>
                <w:lang w:eastAsia="ar-SA"/>
              </w:rPr>
              <w:pPrChange w:id="690" w:author="Виктория" w:date="2023-01-13T00:30:00Z">
                <w:pPr>
                  <w:suppressAutoHyphens/>
                  <w:spacing w:after="0" w:line="276" w:lineRule="auto"/>
                  <w:jc w:val="center"/>
                </w:pPr>
              </w:pPrChange>
            </w:pPr>
            <w:del w:id="691"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92" w:author="Виктория" w:date="2023-01-13T00:30:00Z"/>
                <w:rFonts w:ascii="Tahoma" w:eastAsia="Calibri" w:hAnsi="Tahoma" w:cs="Tahoma"/>
                <w:sz w:val="20"/>
                <w:szCs w:val="24"/>
                <w:lang w:eastAsia="ar-SA"/>
              </w:rPr>
              <w:pPrChange w:id="693" w:author="Виктория" w:date="2023-01-13T00:30:00Z">
                <w:pPr>
                  <w:suppressAutoHyphens/>
                  <w:spacing w:after="0" w:line="276" w:lineRule="auto"/>
                  <w:jc w:val="center"/>
                </w:pPr>
              </w:pPrChange>
            </w:pPr>
            <w:del w:id="694"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95" w:author="Виктория" w:date="2023-01-13T00:30:00Z"/>
                <w:rFonts w:ascii="Tahoma" w:eastAsia="Calibri" w:hAnsi="Tahoma" w:cs="Tahoma"/>
                <w:sz w:val="20"/>
                <w:szCs w:val="24"/>
                <w:lang w:eastAsia="ar-SA"/>
              </w:rPr>
              <w:pPrChange w:id="696" w:author="Виктория" w:date="2023-01-13T00:30:00Z">
                <w:pPr>
                  <w:suppressAutoHyphens/>
                  <w:spacing w:after="0" w:line="276" w:lineRule="auto"/>
                  <w:jc w:val="center"/>
                </w:pPr>
              </w:pPrChange>
            </w:pPr>
            <w:del w:id="697"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98" w:author="Виктория" w:date="2023-01-13T00:30:00Z"/>
                <w:rFonts w:ascii="Tahoma" w:eastAsia="Calibri" w:hAnsi="Tahoma" w:cs="Tahoma"/>
                <w:sz w:val="20"/>
                <w:szCs w:val="24"/>
                <w:lang w:eastAsia="ar-SA"/>
              </w:rPr>
              <w:pPrChange w:id="699" w:author="Виктория" w:date="2023-01-13T00:30:00Z">
                <w:pPr>
                  <w:suppressAutoHyphens/>
                  <w:spacing w:after="0" w:line="276" w:lineRule="auto"/>
                  <w:jc w:val="center"/>
                </w:pPr>
              </w:pPrChange>
            </w:pPr>
            <w:del w:id="700"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701" w:author="Виктория" w:date="2023-01-13T00:30:00Z"/>
        </w:trPr>
        <w:tc>
          <w:tcPr>
            <w:tcW w:w="278"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06" w:author="Виктория" w:date="2023-01-13T00:30:00Z"/>
                <w:rFonts w:ascii="Tahoma" w:eastAsia="Calibri" w:hAnsi="Tahoma" w:cs="Tahoma"/>
                <w:b/>
                <w:sz w:val="20"/>
                <w:szCs w:val="24"/>
                <w:lang w:eastAsia="ar-SA"/>
              </w:rPr>
              <w:pPrChange w:id="70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08" w:author="Виктория" w:date="2023-01-13T00:30:00Z"/>
                <w:rFonts w:ascii="Tahoma" w:eastAsia="Calibri" w:hAnsi="Tahoma" w:cs="Tahoma"/>
                <w:b/>
                <w:sz w:val="20"/>
                <w:szCs w:val="24"/>
                <w:lang w:eastAsia="ar-SA"/>
              </w:rPr>
              <w:pPrChange w:id="70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10" w:author="Виктория" w:date="2023-01-13T00:30:00Z"/>
                <w:rFonts w:ascii="Tahoma" w:eastAsia="Calibri" w:hAnsi="Tahoma" w:cs="Tahoma"/>
                <w:b/>
                <w:sz w:val="20"/>
                <w:szCs w:val="24"/>
                <w:lang w:eastAsia="ar-SA"/>
              </w:rPr>
              <w:pPrChange w:id="71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12" w:author="Виктория" w:date="2023-01-13T00:30:00Z"/>
                <w:rFonts w:ascii="Tahoma" w:eastAsia="Calibri" w:hAnsi="Tahoma" w:cs="Tahoma"/>
                <w:b/>
                <w:sz w:val="20"/>
                <w:szCs w:val="24"/>
                <w:lang w:eastAsia="ar-SA"/>
              </w:rPr>
              <w:pPrChange w:id="71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14" w:author="Виктория" w:date="2023-01-13T00:30:00Z"/>
                <w:rFonts w:ascii="Tahoma" w:eastAsia="Calibri" w:hAnsi="Tahoma" w:cs="Tahoma"/>
                <w:b/>
                <w:sz w:val="20"/>
                <w:szCs w:val="24"/>
                <w:lang w:eastAsia="ar-SA"/>
              </w:rPr>
              <w:pPrChange w:id="715" w:author="Виктория" w:date="2023-01-13T00:30:00Z">
                <w:pPr>
                  <w:suppressAutoHyphens/>
                  <w:spacing w:after="0" w:line="276" w:lineRule="auto"/>
                  <w:jc w:val="both"/>
                </w:pPr>
              </w:pPrChange>
            </w:pPr>
          </w:p>
        </w:tc>
      </w:tr>
      <w:tr w:rsidR="006D026A" w:rsidRPr="00B206F3" w:rsidDel="00D34719" w:rsidTr="00437911">
        <w:trPr>
          <w:del w:id="716" w:author="Виктория" w:date="2023-01-13T00:30:00Z"/>
        </w:trPr>
        <w:tc>
          <w:tcPr>
            <w:tcW w:w="278" w:type="dxa"/>
            <w:shd w:val="clear" w:color="auto" w:fill="auto"/>
          </w:tcPr>
          <w:p w:rsidR="006D026A" w:rsidRPr="00B206F3" w:rsidDel="00D34719" w:rsidRDefault="006D026A">
            <w:pPr>
              <w:suppressAutoHyphens/>
              <w:spacing w:after="0" w:line="276" w:lineRule="auto"/>
              <w:rPr>
                <w:del w:id="717" w:author="Виктория" w:date="2023-01-13T00:30:00Z"/>
                <w:rFonts w:ascii="Tahoma" w:eastAsia="Calibri" w:hAnsi="Tahoma" w:cs="Tahoma"/>
                <w:b/>
                <w:sz w:val="20"/>
                <w:szCs w:val="24"/>
                <w:lang w:eastAsia="ar-SA"/>
              </w:rPr>
              <w:pPrChange w:id="718"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19" w:author="Виктория" w:date="2023-01-13T00:30:00Z"/>
                <w:rFonts w:ascii="Tahoma" w:eastAsia="Calibri" w:hAnsi="Tahoma" w:cs="Tahoma"/>
                <w:b/>
                <w:sz w:val="20"/>
                <w:szCs w:val="24"/>
                <w:lang w:eastAsia="ar-SA"/>
              </w:rPr>
              <w:pPrChange w:id="720"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21" w:author="Виктория" w:date="2023-01-13T00:30:00Z"/>
                <w:rFonts w:ascii="Tahoma" w:eastAsia="Calibri" w:hAnsi="Tahoma" w:cs="Tahoma"/>
                <w:b/>
                <w:sz w:val="20"/>
                <w:szCs w:val="24"/>
                <w:lang w:eastAsia="ar-SA"/>
              </w:rPr>
              <w:pPrChange w:id="722"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23" w:author="Виктория" w:date="2023-01-13T00:30:00Z"/>
                <w:rFonts w:ascii="Tahoma" w:eastAsia="Calibri" w:hAnsi="Tahoma" w:cs="Tahoma"/>
                <w:b/>
                <w:sz w:val="20"/>
                <w:szCs w:val="24"/>
                <w:lang w:eastAsia="ar-SA"/>
              </w:rPr>
              <w:pPrChange w:id="724"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25" w:author="Виктория" w:date="2023-01-13T00:30:00Z"/>
                <w:rFonts w:ascii="Tahoma" w:eastAsia="Calibri" w:hAnsi="Tahoma" w:cs="Tahoma"/>
                <w:b/>
                <w:sz w:val="20"/>
                <w:szCs w:val="24"/>
                <w:lang w:eastAsia="ar-SA"/>
              </w:rPr>
              <w:pPrChange w:id="726"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27" w:author="Виктория" w:date="2023-01-13T00:30:00Z"/>
                <w:rFonts w:ascii="Tahoma" w:eastAsia="Calibri" w:hAnsi="Tahoma" w:cs="Tahoma"/>
                <w:b/>
                <w:sz w:val="20"/>
                <w:szCs w:val="24"/>
                <w:lang w:eastAsia="ar-SA"/>
              </w:rPr>
              <w:pPrChange w:id="728"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29" w:author="Виктория" w:date="2023-01-13T00:30:00Z"/>
                <w:rFonts w:ascii="Tahoma" w:eastAsia="Calibri" w:hAnsi="Tahoma" w:cs="Tahoma"/>
                <w:b/>
                <w:sz w:val="20"/>
                <w:szCs w:val="24"/>
                <w:lang w:eastAsia="ar-SA"/>
              </w:rPr>
              <w:pPrChange w:id="730" w:author="Виктория" w:date="2023-01-13T00:30:00Z">
                <w:pPr>
                  <w:suppressAutoHyphens/>
                  <w:spacing w:after="0" w:line="276" w:lineRule="auto"/>
                  <w:jc w:val="both"/>
                </w:pPr>
              </w:pPrChange>
            </w:pPr>
          </w:p>
        </w:tc>
      </w:tr>
      <w:tr w:rsidR="006D026A" w:rsidRPr="00B206F3" w:rsidDel="00D34719" w:rsidTr="00437911">
        <w:trPr>
          <w:del w:id="731" w:author="Виктория" w:date="2023-01-13T00:30:00Z"/>
        </w:trPr>
        <w:tc>
          <w:tcPr>
            <w:tcW w:w="278" w:type="dxa"/>
            <w:shd w:val="clear" w:color="auto" w:fill="auto"/>
          </w:tcPr>
          <w:p w:rsidR="006D026A" w:rsidRPr="00B206F3" w:rsidDel="00D34719" w:rsidRDefault="006D026A">
            <w:pPr>
              <w:suppressAutoHyphens/>
              <w:spacing w:after="0" w:line="276" w:lineRule="auto"/>
              <w:rPr>
                <w:del w:id="732" w:author="Виктория" w:date="2023-01-13T00:30:00Z"/>
                <w:rFonts w:ascii="Tahoma" w:eastAsia="Calibri" w:hAnsi="Tahoma" w:cs="Tahoma"/>
                <w:b/>
                <w:sz w:val="20"/>
                <w:szCs w:val="24"/>
                <w:lang w:eastAsia="ar-SA"/>
              </w:rPr>
              <w:pPrChange w:id="73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34" w:author="Виктория" w:date="2023-01-13T00:30:00Z"/>
                <w:rFonts w:ascii="Tahoma" w:eastAsia="Calibri" w:hAnsi="Tahoma" w:cs="Tahoma"/>
                <w:b/>
                <w:sz w:val="20"/>
                <w:szCs w:val="24"/>
                <w:lang w:eastAsia="ar-SA"/>
              </w:rPr>
              <w:pPrChange w:id="73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36" w:author="Виктория" w:date="2023-01-13T00:30:00Z"/>
                <w:rFonts w:ascii="Tahoma" w:eastAsia="Calibri" w:hAnsi="Tahoma" w:cs="Tahoma"/>
                <w:b/>
                <w:sz w:val="20"/>
                <w:szCs w:val="24"/>
                <w:lang w:eastAsia="ar-SA"/>
              </w:rPr>
              <w:pPrChange w:id="73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38" w:author="Виктория" w:date="2023-01-13T00:30:00Z"/>
                <w:rFonts w:ascii="Tahoma" w:eastAsia="Calibri" w:hAnsi="Tahoma" w:cs="Tahoma"/>
                <w:b/>
                <w:sz w:val="20"/>
                <w:szCs w:val="24"/>
                <w:lang w:eastAsia="ar-SA"/>
              </w:rPr>
              <w:pPrChange w:id="73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40" w:author="Виктория" w:date="2023-01-13T00:30:00Z"/>
                <w:rFonts w:ascii="Tahoma" w:eastAsia="Calibri" w:hAnsi="Tahoma" w:cs="Tahoma"/>
                <w:b/>
                <w:sz w:val="20"/>
                <w:szCs w:val="24"/>
                <w:lang w:eastAsia="ar-SA"/>
              </w:rPr>
              <w:pPrChange w:id="74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42" w:author="Виктория" w:date="2023-01-13T00:30:00Z"/>
                <w:rFonts w:ascii="Tahoma" w:eastAsia="Calibri" w:hAnsi="Tahoma" w:cs="Tahoma"/>
                <w:b/>
                <w:sz w:val="20"/>
                <w:szCs w:val="24"/>
                <w:lang w:eastAsia="ar-SA"/>
              </w:rPr>
              <w:pPrChange w:id="74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44" w:author="Виктория" w:date="2023-01-13T00:30:00Z"/>
                <w:rFonts w:ascii="Tahoma" w:eastAsia="Calibri" w:hAnsi="Tahoma" w:cs="Tahoma"/>
                <w:b/>
                <w:sz w:val="20"/>
                <w:szCs w:val="24"/>
                <w:lang w:eastAsia="ar-SA"/>
              </w:rPr>
              <w:pPrChange w:id="745"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46" w:author="Виктория" w:date="2023-01-13T00:30:00Z"/>
          <w:rFonts w:ascii="Tahoma" w:eastAsia="Calibri" w:hAnsi="Tahoma" w:cs="Tahoma"/>
          <w:b/>
          <w:sz w:val="10"/>
          <w:szCs w:val="10"/>
          <w:lang w:eastAsia="ar-SA"/>
        </w:rPr>
        <w:pPrChange w:id="747"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48" w:author="Виктория" w:date="2023-01-13T00:30:00Z"/>
          <w:rFonts w:ascii="Tahoma" w:eastAsia="Calibri" w:hAnsi="Tahoma" w:cs="Tahoma"/>
          <w:b/>
          <w:sz w:val="20"/>
          <w:szCs w:val="24"/>
          <w:lang w:eastAsia="ar-SA"/>
        </w:rPr>
        <w:pPrChange w:id="749" w:author="Виктория" w:date="2023-01-13T00:30:00Z">
          <w:pPr>
            <w:suppressAutoHyphens/>
            <w:spacing w:after="0" w:line="276" w:lineRule="auto"/>
            <w:jc w:val="center"/>
          </w:pPr>
        </w:pPrChange>
      </w:pPr>
      <w:del w:id="750"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5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52" w:author="Виктория" w:date="2023-01-13T00:30:00Z"/>
                <w:rFonts w:ascii="Tahoma" w:eastAsia="Calibri" w:hAnsi="Tahoma" w:cs="Tahoma"/>
                <w:sz w:val="20"/>
                <w:szCs w:val="24"/>
                <w:highlight w:val="green"/>
              </w:rPr>
              <w:pPrChange w:id="753" w:author="Виктория" w:date="2023-01-13T00:30:00Z">
                <w:pPr>
                  <w:spacing w:after="0" w:line="276" w:lineRule="auto"/>
                  <w:jc w:val="center"/>
                </w:pPr>
              </w:pPrChange>
            </w:pPr>
            <w:del w:id="754"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55" w:author="Виктория" w:date="2023-01-13T00:30:00Z"/>
                <w:rFonts w:ascii="Tahoma" w:eastAsia="Arial Unicode MS" w:hAnsi="Tahoma" w:cs="Tahoma"/>
                <w:sz w:val="20"/>
                <w:szCs w:val="24"/>
                <w:lang w:eastAsia="ar-SA"/>
              </w:rPr>
              <w:pPrChange w:id="756" w:author="Виктория" w:date="2023-01-13T00:30:00Z">
                <w:pPr>
                  <w:suppressAutoHyphens/>
                  <w:spacing w:after="0" w:line="276" w:lineRule="auto"/>
                  <w:jc w:val="both"/>
                </w:pPr>
              </w:pPrChange>
            </w:pPr>
          </w:p>
        </w:tc>
      </w:tr>
      <w:tr w:rsidR="006D026A" w:rsidRPr="00B206F3" w:rsidDel="00D34719" w:rsidTr="00954041">
        <w:trPr>
          <w:del w:id="75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58" w:author="Виктория" w:date="2023-01-13T00:30:00Z"/>
                <w:rFonts w:ascii="Tahoma" w:eastAsia="Arial Unicode MS" w:hAnsi="Tahoma" w:cs="Tahoma"/>
                <w:sz w:val="20"/>
                <w:szCs w:val="24"/>
                <w:lang w:eastAsia="ar-SA"/>
              </w:rPr>
              <w:pPrChange w:id="759" w:author="Виктория" w:date="2023-01-13T00:30:00Z">
                <w:pPr>
                  <w:spacing w:after="0" w:line="276" w:lineRule="auto"/>
                  <w:jc w:val="center"/>
                </w:pPr>
              </w:pPrChange>
            </w:pPr>
            <w:del w:id="760"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61" w:author="Виктория" w:date="2023-01-13T00:30:00Z"/>
                <w:rFonts w:ascii="Tahoma" w:eastAsia="Calibri" w:hAnsi="Tahoma" w:cs="Tahoma"/>
                <w:sz w:val="20"/>
                <w:szCs w:val="24"/>
                <w:lang w:eastAsia="ar-SA"/>
              </w:rPr>
              <w:pPrChange w:id="762" w:author="Виктория" w:date="2023-01-13T00:30:00Z">
                <w:pPr>
                  <w:suppressAutoHyphens/>
                  <w:spacing w:after="0" w:line="276" w:lineRule="auto"/>
                  <w:jc w:val="both"/>
                </w:pPr>
              </w:pPrChange>
            </w:pPr>
          </w:p>
        </w:tc>
      </w:tr>
      <w:tr w:rsidR="006D026A" w:rsidRPr="00B206F3" w:rsidDel="00D34719" w:rsidTr="00954041">
        <w:trPr>
          <w:del w:id="76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64" w:author="Виктория" w:date="2023-01-13T00:30:00Z"/>
                <w:rFonts w:ascii="Tahoma" w:eastAsia="Arial Unicode MS" w:hAnsi="Tahoma" w:cs="Tahoma"/>
                <w:sz w:val="20"/>
                <w:szCs w:val="24"/>
                <w:lang w:eastAsia="ar-SA"/>
              </w:rPr>
              <w:pPrChange w:id="765" w:author="Виктория" w:date="2023-01-13T00:30:00Z">
                <w:pPr>
                  <w:spacing w:after="0" w:line="276" w:lineRule="auto"/>
                  <w:jc w:val="center"/>
                </w:pPr>
              </w:pPrChange>
            </w:pPr>
            <w:del w:id="766"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67" w:author="Виктория" w:date="2023-01-13T00:30:00Z"/>
                <w:rFonts w:ascii="Tahoma" w:eastAsia="Calibri" w:hAnsi="Tahoma" w:cs="Tahoma"/>
                <w:sz w:val="20"/>
                <w:szCs w:val="24"/>
                <w:lang w:eastAsia="ar-SA"/>
              </w:rPr>
              <w:pPrChange w:id="768" w:author="Виктория" w:date="2023-01-13T00:30:00Z">
                <w:pPr>
                  <w:suppressAutoHyphens/>
                  <w:spacing w:after="0" w:line="276" w:lineRule="auto"/>
                  <w:jc w:val="both"/>
                </w:pPr>
              </w:pPrChange>
            </w:pPr>
          </w:p>
        </w:tc>
      </w:tr>
      <w:tr w:rsidR="006D026A" w:rsidRPr="00B206F3" w:rsidDel="00D34719" w:rsidTr="00954041">
        <w:trPr>
          <w:del w:id="769"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70" w:author="Виктория" w:date="2023-01-13T00:30:00Z"/>
                <w:rFonts w:ascii="Tahoma" w:eastAsia="Calibri" w:hAnsi="Tahoma" w:cs="Tahoma"/>
                <w:sz w:val="20"/>
                <w:szCs w:val="24"/>
                <w:lang w:eastAsia="ar-SA"/>
              </w:rPr>
              <w:pPrChange w:id="771" w:author="Виктория" w:date="2023-01-13T00:30:00Z">
                <w:pPr>
                  <w:spacing w:after="0" w:line="276" w:lineRule="auto"/>
                  <w:jc w:val="center"/>
                </w:pPr>
              </w:pPrChange>
            </w:pPr>
            <w:del w:id="772"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73" w:author="Виктория" w:date="2023-01-13T00:30:00Z"/>
                <w:rFonts w:ascii="Tahoma" w:eastAsia="Calibri" w:hAnsi="Tahoma" w:cs="Tahoma"/>
                <w:b/>
                <w:sz w:val="20"/>
                <w:szCs w:val="24"/>
                <w:lang w:eastAsia="ar-SA"/>
              </w:rPr>
              <w:pPrChange w:id="774"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both"/>
          </w:pPr>
        </w:pPrChange>
      </w:pPr>
    </w:p>
    <w:p w:rsidR="006D026A" w:rsidRPr="00B206F3" w:rsidDel="00D34719" w:rsidRDefault="006D026A">
      <w:pPr>
        <w:spacing w:after="0" w:line="276" w:lineRule="auto"/>
        <w:rPr>
          <w:del w:id="777" w:author="Виктория" w:date="2023-01-13T00:30:00Z"/>
          <w:rFonts w:ascii="Tahoma" w:eastAsia="Calibri" w:hAnsi="Tahoma" w:cs="Tahoma"/>
          <w:sz w:val="20"/>
          <w:szCs w:val="24"/>
        </w:rPr>
        <w:pPrChange w:id="778" w:author="Виктория" w:date="2023-01-13T00:30:00Z">
          <w:pPr>
            <w:spacing w:after="0" w:line="276" w:lineRule="auto"/>
            <w:jc w:val="both"/>
          </w:pPr>
        </w:pPrChange>
      </w:pPr>
      <w:del w:id="779"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80" w:author="Виктория" w:date="2023-01-13T00:30:00Z"/>
          <w:rFonts w:ascii="Tahoma" w:eastAsia="Calibri" w:hAnsi="Tahoma" w:cs="Tahoma"/>
          <w:sz w:val="20"/>
          <w:szCs w:val="24"/>
        </w:rPr>
        <w:pPrChange w:id="781" w:author="Виктория" w:date="2023-01-13T00:30:00Z">
          <w:pPr>
            <w:spacing w:after="0" w:line="276" w:lineRule="auto"/>
            <w:jc w:val="both"/>
          </w:pPr>
        </w:pPrChange>
      </w:pPr>
      <w:del w:id="782"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83" w:author="Виктория" w:date="2023-01-13T00:30:00Z"/>
          <w:rFonts w:ascii="Tahoma" w:eastAsia="Calibri" w:hAnsi="Tahoma" w:cs="Tahoma"/>
          <w:sz w:val="20"/>
          <w:szCs w:val="24"/>
        </w:rPr>
        <w:pPrChange w:id="784" w:author="Виктория" w:date="2023-01-13T00:30:00Z">
          <w:pPr>
            <w:spacing w:after="0" w:line="276" w:lineRule="auto"/>
            <w:ind w:left="2124" w:firstLine="708"/>
            <w:jc w:val="both"/>
          </w:pPr>
        </w:pPrChange>
      </w:pPr>
      <w:del w:id="785"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86" w:author="Виктория" w:date="2023-01-13T00:30:00Z"/>
          <w:rFonts w:ascii="Tahoma" w:eastAsia="Calibri" w:hAnsi="Tahoma" w:cs="Tahoma"/>
          <w:sz w:val="20"/>
          <w:szCs w:val="24"/>
        </w:rPr>
      </w:pPr>
      <w:del w:id="787"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88" w:author="Виктория" w:date="2023-01-13T00:30:00Z"/>
          <w:rFonts w:ascii="Tahoma" w:hAnsi="Tahoma" w:cs="Tahoma"/>
          <w:sz w:val="20"/>
          <w:szCs w:val="24"/>
        </w:rPr>
        <w:pPrChange w:id="789" w:author="Виктория" w:date="2023-01-13T00:30:00Z">
          <w:pPr>
            <w:spacing w:after="0" w:line="276" w:lineRule="auto"/>
            <w:jc w:val="right"/>
          </w:pPr>
        </w:pPrChange>
      </w:pPr>
      <w:del w:id="790"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91" w:author="Виктория" w:date="2023-01-13T00:30:00Z"/>
          <w:rFonts w:ascii="Tahoma" w:hAnsi="Tahoma" w:cs="Tahoma"/>
          <w:sz w:val="20"/>
          <w:szCs w:val="24"/>
        </w:rPr>
        <w:pPrChange w:id="792" w:author="Виктория" w:date="2023-01-13T00:30:00Z">
          <w:pPr>
            <w:spacing w:after="0" w:line="276" w:lineRule="auto"/>
            <w:jc w:val="right"/>
          </w:pPr>
        </w:pPrChange>
      </w:pPr>
      <w:del w:id="79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94" w:author="Виктория" w:date="2023-01-13T00:30:00Z"/>
          <w:rFonts w:ascii="Tahoma" w:hAnsi="Tahoma" w:cs="Tahoma"/>
          <w:sz w:val="20"/>
          <w:szCs w:val="24"/>
        </w:rPr>
        <w:pPrChange w:id="795" w:author="Виктория" w:date="2023-01-13T00:30:00Z">
          <w:pPr>
            <w:spacing w:after="0" w:line="276" w:lineRule="auto"/>
            <w:jc w:val="right"/>
          </w:pPr>
        </w:pPrChange>
      </w:pPr>
      <w:del w:id="796"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97" w:author="Виктория" w:date="2023-01-13T00:30:00Z"/>
          <w:rFonts w:ascii="Tahoma" w:hAnsi="Tahoma" w:cs="Tahoma"/>
          <w:sz w:val="20"/>
          <w:szCs w:val="24"/>
        </w:rPr>
        <w:pPrChange w:id="798" w:author="Виктория" w:date="2023-01-13T00:30:00Z">
          <w:pPr>
            <w:spacing w:after="0" w:line="276" w:lineRule="auto"/>
            <w:jc w:val="right"/>
          </w:pPr>
        </w:pPrChange>
      </w:pPr>
    </w:p>
    <w:p w:rsidR="006515C4" w:rsidRPr="00B206F3" w:rsidDel="00D34719" w:rsidRDefault="006515C4">
      <w:pPr>
        <w:spacing w:after="0" w:line="276" w:lineRule="auto"/>
        <w:rPr>
          <w:del w:id="799" w:author="Виктория" w:date="2023-01-13T00:30:00Z"/>
          <w:rFonts w:ascii="Tahoma" w:eastAsia="Calibri" w:hAnsi="Tahoma" w:cs="Tahoma"/>
          <w:b/>
          <w:sz w:val="20"/>
          <w:szCs w:val="24"/>
        </w:rPr>
        <w:pPrChange w:id="800" w:author="Виктория" w:date="2023-01-13T00:30:00Z">
          <w:pPr>
            <w:spacing w:after="0" w:line="276" w:lineRule="auto"/>
            <w:jc w:val="center"/>
          </w:pPr>
        </w:pPrChange>
      </w:pPr>
      <w:del w:id="801"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802" w:author="Виктория" w:date="2023-01-13T00:30:00Z"/>
          <w:rFonts w:ascii="Tahoma" w:eastAsia="Calibri" w:hAnsi="Tahoma" w:cs="Tahoma"/>
          <w:sz w:val="20"/>
          <w:szCs w:val="24"/>
        </w:rPr>
        <w:pPrChange w:id="803"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804"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805" w:author="Виктория" w:date="2023-01-13T00:30:00Z"/>
                <w:rFonts w:ascii="Tahoma" w:eastAsia="Calibri" w:hAnsi="Tahoma" w:cs="Tahoma"/>
                <w:sz w:val="20"/>
                <w:szCs w:val="24"/>
              </w:rPr>
              <w:pPrChange w:id="806"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807" w:author="Виктория" w:date="2023-01-13T00:30:00Z"/>
                <w:rFonts w:ascii="Tahoma" w:eastAsia="Calibri" w:hAnsi="Tahoma" w:cs="Tahoma"/>
                <w:sz w:val="20"/>
                <w:szCs w:val="24"/>
              </w:rPr>
              <w:pPrChange w:id="808" w:author="Виктория" w:date="2023-01-13T00:30:00Z">
                <w:pPr>
                  <w:spacing w:after="0" w:line="276" w:lineRule="auto"/>
                  <w:jc w:val="both"/>
                </w:pPr>
              </w:pPrChange>
            </w:pPr>
          </w:p>
          <w:p w:rsidR="006515C4" w:rsidRPr="00B206F3" w:rsidDel="00D34719" w:rsidRDefault="006515C4">
            <w:pPr>
              <w:spacing w:after="0" w:line="276" w:lineRule="auto"/>
              <w:rPr>
                <w:del w:id="809" w:author="Виктория" w:date="2023-01-13T00:30:00Z"/>
                <w:rFonts w:ascii="Tahoma" w:eastAsia="Calibri" w:hAnsi="Tahoma" w:cs="Tahoma"/>
                <w:sz w:val="20"/>
                <w:szCs w:val="24"/>
              </w:rPr>
              <w:pPrChange w:id="810" w:author="Виктория" w:date="2023-01-13T00:30:00Z">
                <w:pPr>
                  <w:spacing w:after="0" w:line="276" w:lineRule="auto"/>
                  <w:jc w:val="both"/>
                </w:pPr>
              </w:pPrChange>
            </w:pPr>
            <w:del w:id="811"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812" w:author="Виктория" w:date="2023-01-13T00:30:00Z"/>
                <w:rFonts w:ascii="Tahoma" w:eastAsia="Calibri" w:hAnsi="Tahoma" w:cs="Tahoma"/>
                <w:sz w:val="20"/>
                <w:szCs w:val="24"/>
              </w:rPr>
              <w:pPrChange w:id="813" w:author="Виктория" w:date="2023-01-13T00:30:00Z">
                <w:pPr>
                  <w:spacing w:after="0" w:line="276" w:lineRule="auto"/>
                  <w:jc w:val="center"/>
                </w:pPr>
              </w:pPrChange>
            </w:pPr>
            <w:del w:id="814"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815" w:author="Виктория" w:date="2023-01-13T00:30:00Z"/>
                <w:rFonts w:ascii="Tahoma" w:eastAsia="Calibri" w:hAnsi="Tahoma" w:cs="Tahoma"/>
                <w:sz w:val="20"/>
                <w:szCs w:val="24"/>
              </w:rPr>
              <w:pPrChange w:id="816" w:author="Виктория" w:date="2023-01-13T00:30:00Z">
                <w:pPr>
                  <w:spacing w:after="0" w:line="276" w:lineRule="auto"/>
                  <w:jc w:val="center"/>
                </w:pPr>
              </w:pPrChange>
            </w:pPr>
            <w:del w:id="817"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818" w:author="Виктория" w:date="2023-01-13T00:30:00Z"/>
                <w:rFonts w:ascii="Tahoma" w:eastAsia="Calibri" w:hAnsi="Tahoma" w:cs="Tahoma"/>
                <w:sz w:val="20"/>
                <w:szCs w:val="24"/>
              </w:rPr>
              <w:pPrChange w:id="819" w:author="Виктория" w:date="2023-01-13T00:30:00Z">
                <w:pPr>
                  <w:spacing w:after="0" w:line="276" w:lineRule="auto"/>
                  <w:jc w:val="center"/>
                </w:pPr>
              </w:pPrChange>
            </w:pPr>
            <w:del w:id="820"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821" w:author="Виктория" w:date="2023-01-13T00:30:00Z"/>
                <w:rFonts w:ascii="Tahoma" w:eastAsia="Calibri" w:hAnsi="Tahoma" w:cs="Tahoma"/>
                <w:sz w:val="20"/>
                <w:szCs w:val="24"/>
              </w:rPr>
              <w:pPrChange w:id="822" w:author="Виктория" w:date="2023-01-13T00:30:00Z">
                <w:pPr>
                  <w:spacing w:after="0" w:line="276" w:lineRule="auto"/>
                  <w:jc w:val="center"/>
                </w:pPr>
              </w:pPrChange>
            </w:pPr>
            <w:del w:id="823"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824" w:author="Виктория" w:date="2023-01-13T00:30:00Z"/>
                <w:rFonts w:ascii="Tahoma" w:eastAsia="Calibri" w:hAnsi="Tahoma" w:cs="Tahoma"/>
                <w:sz w:val="20"/>
                <w:szCs w:val="24"/>
              </w:rPr>
              <w:pPrChange w:id="825" w:author="Виктория" w:date="2023-01-13T00:30:00Z">
                <w:pPr>
                  <w:spacing w:after="0" w:line="276" w:lineRule="auto"/>
                  <w:jc w:val="center"/>
                </w:pPr>
              </w:pPrChange>
            </w:pPr>
          </w:p>
        </w:tc>
      </w:tr>
      <w:tr w:rsidR="006515C4" w:rsidRPr="00B206F3" w:rsidDel="00D34719" w:rsidTr="00447A3A">
        <w:trPr>
          <w:trHeight w:val="299"/>
          <w:del w:id="82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7" w:author="Виктория" w:date="2023-01-13T00:30:00Z"/>
                <w:rFonts w:ascii="Tahoma" w:eastAsia="Calibri" w:hAnsi="Tahoma" w:cs="Tahoma"/>
                <w:sz w:val="20"/>
                <w:szCs w:val="24"/>
              </w:rPr>
              <w:pPrChange w:id="828" w:author="Виктория" w:date="2023-01-13T00:30:00Z">
                <w:pPr>
                  <w:spacing w:after="0" w:line="276" w:lineRule="auto"/>
                  <w:jc w:val="center"/>
                  <w:outlineLvl w:val="1"/>
                </w:pPr>
              </w:pPrChange>
            </w:pPr>
            <w:del w:id="829"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both"/>
                  <w:outlineLvl w:val="1"/>
                </w:pPr>
              </w:pPrChange>
            </w:pPr>
            <w:del w:id="832"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5" w:author="Виктория" w:date="2023-01-13T00:30:00Z"/>
                <w:rFonts w:ascii="Tahoma" w:eastAsia="Calibri" w:hAnsi="Tahoma" w:cs="Tahoma"/>
                <w:sz w:val="20"/>
                <w:szCs w:val="24"/>
              </w:rPr>
              <w:pPrChange w:id="836" w:author="Виктория" w:date="2023-01-13T00:30:00Z">
                <w:pPr>
                  <w:spacing w:after="0" w:line="276" w:lineRule="auto"/>
                  <w:jc w:val="both"/>
                  <w:outlineLvl w:val="1"/>
                </w:pPr>
              </w:pPrChange>
            </w:pPr>
          </w:p>
        </w:tc>
      </w:tr>
      <w:tr w:rsidR="006515C4" w:rsidRPr="00B206F3" w:rsidDel="00D34719" w:rsidTr="00447A3A">
        <w:trPr>
          <w:del w:id="83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8" w:author="Виктория" w:date="2023-01-13T00:30:00Z"/>
                <w:rFonts w:ascii="Tahoma" w:eastAsia="Calibri" w:hAnsi="Tahoma" w:cs="Tahoma"/>
                <w:sz w:val="20"/>
                <w:szCs w:val="24"/>
              </w:rPr>
              <w:pPrChange w:id="839" w:author="Виктория" w:date="2023-01-13T00:30:00Z">
                <w:pPr>
                  <w:spacing w:after="0" w:line="276" w:lineRule="auto"/>
                  <w:jc w:val="center"/>
                  <w:outlineLvl w:val="1"/>
                </w:pPr>
              </w:pPrChange>
            </w:pPr>
            <w:del w:id="840"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both"/>
                  <w:outlineLvl w:val="1"/>
                </w:pPr>
              </w:pPrChange>
            </w:pPr>
            <w:del w:id="843"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6" w:author="Виктория" w:date="2023-01-13T00:30:00Z"/>
                <w:rFonts w:ascii="Tahoma" w:eastAsia="Calibri" w:hAnsi="Tahoma" w:cs="Tahoma"/>
                <w:sz w:val="20"/>
                <w:szCs w:val="24"/>
              </w:rPr>
              <w:pPrChange w:id="847" w:author="Виктория" w:date="2023-01-13T00:30:00Z">
                <w:pPr>
                  <w:spacing w:after="0" w:line="276" w:lineRule="auto"/>
                  <w:jc w:val="both"/>
                  <w:outlineLvl w:val="1"/>
                </w:pPr>
              </w:pPrChange>
            </w:pPr>
          </w:p>
        </w:tc>
      </w:tr>
      <w:tr w:rsidR="006515C4" w:rsidRPr="00B206F3" w:rsidDel="00D34719" w:rsidTr="00447A3A">
        <w:trPr>
          <w:trHeight w:val="504"/>
          <w:del w:id="84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9" w:author="Виктория" w:date="2023-01-13T00:30:00Z"/>
                <w:rFonts w:ascii="Tahoma" w:eastAsia="Calibri" w:hAnsi="Tahoma" w:cs="Tahoma"/>
                <w:sz w:val="20"/>
                <w:szCs w:val="24"/>
              </w:rPr>
              <w:pPrChange w:id="850" w:author="Виктория" w:date="2023-01-13T00:30:00Z">
                <w:pPr>
                  <w:spacing w:after="0" w:line="276" w:lineRule="auto"/>
                  <w:jc w:val="center"/>
                  <w:outlineLvl w:val="1"/>
                </w:pPr>
              </w:pPrChange>
            </w:pPr>
            <w:del w:id="851"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both"/>
                  <w:outlineLvl w:val="1"/>
                </w:pPr>
              </w:pPrChange>
            </w:pPr>
            <w:del w:id="854"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7" w:author="Виктория" w:date="2023-01-13T00:30:00Z"/>
                <w:rFonts w:ascii="Tahoma" w:eastAsia="Calibri" w:hAnsi="Tahoma" w:cs="Tahoma"/>
                <w:sz w:val="20"/>
                <w:szCs w:val="24"/>
              </w:rPr>
              <w:pPrChange w:id="858" w:author="Виктория" w:date="2023-01-13T00:30:00Z">
                <w:pPr>
                  <w:spacing w:after="0" w:line="276" w:lineRule="auto"/>
                  <w:jc w:val="both"/>
                  <w:outlineLvl w:val="1"/>
                </w:pPr>
              </w:pPrChange>
            </w:pPr>
          </w:p>
        </w:tc>
      </w:tr>
      <w:tr w:rsidR="006515C4" w:rsidRPr="00B206F3" w:rsidDel="00D34719" w:rsidTr="00447A3A">
        <w:trPr>
          <w:del w:id="85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0" w:author="Виктория" w:date="2023-01-13T00:30:00Z"/>
                <w:rFonts w:ascii="Tahoma" w:eastAsia="Calibri" w:hAnsi="Tahoma" w:cs="Tahoma"/>
                <w:sz w:val="20"/>
                <w:szCs w:val="24"/>
              </w:rPr>
              <w:pPrChange w:id="861" w:author="Виктория" w:date="2023-01-13T00:30:00Z">
                <w:pPr>
                  <w:spacing w:after="0" w:line="276" w:lineRule="auto"/>
                  <w:jc w:val="center"/>
                  <w:outlineLvl w:val="1"/>
                </w:pPr>
              </w:pPrChange>
            </w:pPr>
            <w:del w:id="862"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both"/>
                  <w:outlineLvl w:val="1"/>
                </w:pPr>
              </w:pPrChange>
            </w:pPr>
            <w:del w:id="865"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8" w:author="Виктория" w:date="2023-01-13T00:30:00Z"/>
                <w:rFonts w:ascii="Tahoma" w:eastAsia="Calibri" w:hAnsi="Tahoma" w:cs="Tahoma"/>
                <w:sz w:val="20"/>
                <w:szCs w:val="24"/>
              </w:rPr>
              <w:pPrChange w:id="869" w:author="Виктория" w:date="2023-01-13T00:30:00Z">
                <w:pPr>
                  <w:spacing w:after="0" w:line="276" w:lineRule="auto"/>
                  <w:jc w:val="both"/>
                  <w:outlineLvl w:val="1"/>
                </w:pPr>
              </w:pPrChange>
            </w:pPr>
          </w:p>
        </w:tc>
      </w:tr>
      <w:tr w:rsidR="006515C4" w:rsidRPr="00B206F3" w:rsidDel="00D34719" w:rsidTr="00447A3A">
        <w:trPr>
          <w:del w:id="87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1" w:author="Виктория" w:date="2023-01-13T00:30:00Z"/>
                <w:rFonts w:ascii="Tahoma" w:eastAsia="Calibri" w:hAnsi="Tahoma" w:cs="Tahoma"/>
                <w:sz w:val="20"/>
                <w:szCs w:val="24"/>
              </w:rPr>
              <w:pPrChange w:id="872" w:author="Виктория" w:date="2023-01-13T00:30:00Z">
                <w:pPr>
                  <w:spacing w:after="0" w:line="276" w:lineRule="auto"/>
                  <w:jc w:val="center"/>
                  <w:outlineLvl w:val="1"/>
                </w:pPr>
              </w:pPrChange>
            </w:pPr>
            <w:del w:id="873"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both"/>
                  <w:outlineLvl w:val="1"/>
                </w:pPr>
              </w:pPrChange>
            </w:pPr>
            <w:del w:id="876"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9" w:author="Виктория" w:date="2023-01-13T00:30:00Z"/>
                <w:rFonts w:ascii="Tahoma" w:eastAsia="Calibri" w:hAnsi="Tahoma" w:cs="Tahoma"/>
                <w:sz w:val="20"/>
                <w:szCs w:val="24"/>
              </w:rPr>
              <w:pPrChange w:id="880" w:author="Виктория" w:date="2023-01-13T00:30:00Z">
                <w:pPr>
                  <w:spacing w:after="0" w:line="276" w:lineRule="auto"/>
                  <w:jc w:val="both"/>
                  <w:outlineLvl w:val="1"/>
                </w:pPr>
              </w:pPrChange>
            </w:pPr>
          </w:p>
        </w:tc>
      </w:tr>
      <w:tr w:rsidR="006515C4" w:rsidRPr="00B206F3" w:rsidDel="00D34719" w:rsidTr="00447A3A">
        <w:trPr>
          <w:del w:id="88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center"/>
                  <w:outlineLvl w:val="1"/>
                </w:pPr>
              </w:pPrChange>
            </w:pPr>
            <w:del w:id="884"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both"/>
                  <w:outlineLvl w:val="1"/>
                </w:pPr>
              </w:pPrChange>
            </w:pPr>
            <w:del w:id="887"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0" w:author="Виктория" w:date="2023-01-13T00:30:00Z"/>
                <w:rFonts w:ascii="Tahoma" w:eastAsia="Calibri" w:hAnsi="Tahoma" w:cs="Tahoma"/>
                <w:sz w:val="20"/>
                <w:szCs w:val="24"/>
              </w:rPr>
              <w:pPrChange w:id="891" w:author="Виктория" w:date="2023-01-13T00:30:00Z">
                <w:pPr>
                  <w:spacing w:after="0" w:line="276" w:lineRule="auto"/>
                  <w:jc w:val="both"/>
                  <w:outlineLvl w:val="1"/>
                </w:pPr>
              </w:pPrChange>
            </w:pPr>
          </w:p>
        </w:tc>
      </w:tr>
      <w:tr w:rsidR="006515C4" w:rsidRPr="00B206F3" w:rsidDel="00D34719" w:rsidTr="00447A3A">
        <w:trPr>
          <w:del w:id="89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3" w:author="Виктория" w:date="2023-01-13T00:30:00Z"/>
                <w:rFonts w:ascii="Tahoma" w:eastAsia="Calibri" w:hAnsi="Tahoma" w:cs="Tahoma"/>
                <w:sz w:val="20"/>
                <w:szCs w:val="24"/>
              </w:rPr>
              <w:pPrChange w:id="894" w:author="Виктория" w:date="2023-01-13T00:30:00Z">
                <w:pPr>
                  <w:spacing w:after="0" w:line="276" w:lineRule="auto"/>
                  <w:jc w:val="center"/>
                  <w:outlineLvl w:val="1"/>
                </w:pPr>
              </w:pPrChange>
            </w:pPr>
            <w:del w:id="895"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6" w:author="Виктория" w:date="2023-01-13T00:30:00Z"/>
                <w:rFonts w:ascii="Tahoma" w:eastAsia="Calibri" w:hAnsi="Tahoma" w:cs="Tahoma"/>
                <w:sz w:val="20"/>
                <w:szCs w:val="24"/>
              </w:rPr>
              <w:pPrChange w:id="897" w:author="Виктория" w:date="2023-01-13T00:30:00Z">
                <w:pPr>
                  <w:spacing w:after="0" w:line="276" w:lineRule="auto"/>
                  <w:jc w:val="both"/>
                  <w:outlineLvl w:val="1"/>
                </w:pPr>
              </w:pPrChange>
            </w:pPr>
            <w:del w:id="898"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9" w:author="Виктория" w:date="2023-01-13T00:30:00Z"/>
                <w:rFonts w:ascii="Tahoma" w:eastAsia="Calibri" w:hAnsi="Tahoma" w:cs="Tahoma"/>
                <w:sz w:val="20"/>
                <w:szCs w:val="24"/>
              </w:rPr>
              <w:pPrChange w:id="90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1" w:author="Виктория" w:date="2023-01-13T00:30:00Z"/>
                <w:rFonts w:ascii="Tahoma" w:eastAsia="Calibri" w:hAnsi="Tahoma" w:cs="Tahoma"/>
                <w:sz w:val="20"/>
                <w:szCs w:val="24"/>
              </w:rPr>
              <w:pPrChange w:id="902" w:author="Виктория" w:date="2023-01-13T00:30:00Z">
                <w:pPr>
                  <w:spacing w:after="0" w:line="276" w:lineRule="auto"/>
                  <w:jc w:val="both"/>
                  <w:outlineLvl w:val="1"/>
                </w:pPr>
              </w:pPrChange>
            </w:pPr>
          </w:p>
        </w:tc>
      </w:tr>
      <w:tr w:rsidR="006515C4" w:rsidRPr="00B206F3" w:rsidDel="00D34719" w:rsidTr="00447A3A">
        <w:trPr>
          <w:del w:id="90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904" w:author="Виктория" w:date="2023-01-13T00:30:00Z"/>
                <w:rFonts w:ascii="Tahoma" w:eastAsia="Calibri" w:hAnsi="Tahoma" w:cs="Tahoma"/>
                <w:sz w:val="20"/>
                <w:szCs w:val="24"/>
              </w:rPr>
              <w:pPrChange w:id="905" w:author="Виктория" w:date="2023-01-13T00:30:00Z">
                <w:pPr>
                  <w:spacing w:after="0" w:line="276" w:lineRule="auto"/>
                  <w:jc w:val="center"/>
                  <w:outlineLvl w:val="1"/>
                </w:pPr>
              </w:pPrChange>
            </w:pPr>
            <w:del w:id="906"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7" w:author="Виктория" w:date="2023-01-13T00:30:00Z"/>
                <w:rFonts w:ascii="Tahoma" w:eastAsia="Calibri" w:hAnsi="Tahoma" w:cs="Tahoma"/>
                <w:sz w:val="20"/>
                <w:szCs w:val="24"/>
              </w:rPr>
              <w:pPrChange w:id="908" w:author="Виктория" w:date="2023-01-13T00:30:00Z">
                <w:pPr>
                  <w:spacing w:after="0" w:line="276" w:lineRule="auto"/>
                  <w:jc w:val="both"/>
                  <w:outlineLvl w:val="1"/>
                </w:pPr>
              </w:pPrChange>
            </w:pPr>
            <w:del w:id="909"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10" w:author="Виктория" w:date="2023-01-13T00:30:00Z"/>
                <w:rFonts w:ascii="Tahoma" w:eastAsia="Calibri" w:hAnsi="Tahoma" w:cs="Tahoma"/>
                <w:sz w:val="20"/>
                <w:szCs w:val="24"/>
              </w:rPr>
              <w:pPrChange w:id="91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12" w:author="Виктория" w:date="2023-01-13T00:30:00Z"/>
                <w:rFonts w:ascii="Tahoma" w:eastAsia="Calibri" w:hAnsi="Tahoma" w:cs="Tahoma"/>
                <w:sz w:val="20"/>
                <w:szCs w:val="24"/>
              </w:rPr>
              <w:pPrChange w:id="913" w:author="Виктория" w:date="2023-01-13T00:30:00Z">
                <w:pPr>
                  <w:spacing w:after="0" w:line="276" w:lineRule="auto"/>
                  <w:jc w:val="both"/>
                  <w:outlineLvl w:val="1"/>
                </w:pPr>
              </w:pPrChange>
            </w:pPr>
          </w:p>
        </w:tc>
      </w:tr>
      <w:tr w:rsidR="006515C4" w:rsidRPr="00B206F3" w:rsidDel="00D34719" w:rsidTr="00447A3A">
        <w:trPr>
          <w:del w:id="91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915" w:author="Виктория" w:date="2023-01-13T00:30:00Z"/>
                <w:rFonts w:ascii="Tahoma" w:eastAsia="Calibri" w:hAnsi="Tahoma" w:cs="Tahoma"/>
                <w:sz w:val="20"/>
                <w:szCs w:val="24"/>
              </w:rPr>
              <w:pPrChange w:id="916" w:author="Виктория" w:date="2023-01-13T00:30:00Z">
                <w:pPr>
                  <w:spacing w:after="0" w:line="276" w:lineRule="auto"/>
                  <w:jc w:val="center"/>
                  <w:outlineLvl w:val="1"/>
                </w:pPr>
              </w:pPrChange>
            </w:pPr>
            <w:del w:id="917"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18" w:author="Виктория" w:date="2023-01-13T00:30:00Z"/>
                <w:rFonts w:ascii="Tahoma" w:eastAsia="Calibri" w:hAnsi="Tahoma" w:cs="Tahoma"/>
                <w:sz w:val="20"/>
                <w:szCs w:val="24"/>
              </w:rPr>
              <w:pPrChange w:id="919" w:author="Виктория" w:date="2023-01-13T00:30:00Z">
                <w:pPr>
                  <w:spacing w:after="0" w:line="276" w:lineRule="auto"/>
                  <w:jc w:val="both"/>
                  <w:outlineLvl w:val="1"/>
                </w:pPr>
              </w:pPrChange>
            </w:pPr>
            <w:del w:id="920"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921" w:author="Виктория" w:date="2023-01-13T00:30:00Z"/>
                <w:rFonts w:ascii="Tahoma" w:eastAsia="Calibri" w:hAnsi="Tahoma" w:cs="Tahoma"/>
                <w:sz w:val="20"/>
                <w:szCs w:val="24"/>
              </w:rPr>
              <w:pPrChange w:id="922"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23" w:author="Виктория" w:date="2023-01-13T00:30:00Z"/>
                <w:rFonts w:ascii="Tahoma" w:eastAsia="Calibri" w:hAnsi="Tahoma" w:cs="Tahoma"/>
                <w:sz w:val="20"/>
                <w:szCs w:val="24"/>
              </w:rPr>
              <w:pPrChange w:id="92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25" w:author="Виктория" w:date="2023-01-13T00:30:00Z"/>
                <w:rFonts w:ascii="Tahoma" w:eastAsia="Calibri" w:hAnsi="Tahoma" w:cs="Tahoma"/>
                <w:sz w:val="20"/>
                <w:szCs w:val="24"/>
              </w:rPr>
              <w:pPrChange w:id="926" w:author="Виктория" w:date="2023-01-13T00:30:00Z">
                <w:pPr>
                  <w:spacing w:after="0" w:line="276" w:lineRule="auto"/>
                  <w:jc w:val="both"/>
                  <w:outlineLvl w:val="1"/>
                </w:pPr>
              </w:pPrChange>
            </w:pPr>
          </w:p>
        </w:tc>
      </w:tr>
      <w:tr w:rsidR="006515C4" w:rsidRPr="00B206F3" w:rsidDel="00D34719" w:rsidTr="00447A3A">
        <w:trPr>
          <w:del w:id="92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928" w:author="Виктория" w:date="2023-01-13T00:30:00Z"/>
                <w:rFonts w:ascii="Tahoma" w:eastAsia="Calibri" w:hAnsi="Tahoma" w:cs="Tahoma"/>
                <w:sz w:val="20"/>
                <w:szCs w:val="24"/>
              </w:rPr>
              <w:pPrChange w:id="929" w:author="Виктория" w:date="2023-01-13T00:30:00Z">
                <w:pPr>
                  <w:spacing w:after="0" w:line="276" w:lineRule="auto"/>
                  <w:jc w:val="center"/>
                  <w:outlineLvl w:val="1"/>
                </w:pPr>
              </w:pPrChange>
            </w:pPr>
            <w:del w:id="930"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31" w:author="Виктория" w:date="2023-01-13T00:30:00Z"/>
                <w:rFonts w:ascii="Tahoma" w:eastAsia="Calibri" w:hAnsi="Tahoma" w:cs="Tahoma"/>
                <w:sz w:val="20"/>
                <w:szCs w:val="24"/>
              </w:rPr>
              <w:pPrChange w:id="932" w:author="Виктория" w:date="2023-01-13T00:30:00Z">
                <w:pPr>
                  <w:spacing w:after="0" w:line="276" w:lineRule="auto"/>
                  <w:jc w:val="both"/>
                  <w:outlineLvl w:val="1"/>
                </w:pPr>
              </w:pPrChange>
            </w:pPr>
            <w:del w:id="933"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934" w:author="Виктория" w:date="2023-01-13T00:30:00Z"/>
                <w:rFonts w:ascii="Tahoma" w:eastAsia="Calibri" w:hAnsi="Tahoma" w:cs="Tahoma"/>
                <w:sz w:val="20"/>
                <w:szCs w:val="24"/>
              </w:rPr>
              <w:pPrChange w:id="935"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36" w:author="Виктория" w:date="2023-01-13T00:30:00Z"/>
                <w:rFonts w:ascii="Tahoma" w:eastAsia="Calibri" w:hAnsi="Tahoma" w:cs="Tahoma"/>
                <w:sz w:val="20"/>
                <w:szCs w:val="24"/>
              </w:rPr>
              <w:pPrChange w:id="93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38" w:author="Виктория" w:date="2023-01-13T00:30:00Z"/>
                <w:rFonts w:ascii="Tahoma" w:eastAsia="Calibri" w:hAnsi="Tahoma" w:cs="Tahoma"/>
                <w:sz w:val="20"/>
                <w:szCs w:val="24"/>
              </w:rPr>
              <w:pPrChange w:id="939"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40" w:author="Виктория" w:date="2023-01-13T00:30:00Z"/>
          <w:rFonts w:ascii="Tahoma" w:eastAsia="Calibri" w:hAnsi="Tahoma" w:cs="Tahoma"/>
          <w:b/>
          <w:sz w:val="20"/>
          <w:szCs w:val="24"/>
        </w:rPr>
        <w:pPrChange w:id="941" w:author="Виктория" w:date="2023-01-13T00:30:00Z">
          <w:pPr>
            <w:spacing w:after="0" w:line="276" w:lineRule="auto"/>
            <w:jc w:val="both"/>
          </w:pPr>
        </w:pPrChange>
      </w:pPr>
    </w:p>
    <w:p w:rsidR="006515C4" w:rsidRPr="00B206F3" w:rsidDel="00D34719" w:rsidRDefault="006515C4">
      <w:pPr>
        <w:spacing w:after="0" w:line="276" w:lineRule="auto"/>
        <w:rPr>
          <w:del w:id="942" w:author="Виктория" w:date="2023-01-13T00:30:00Z"/>
          <w:rFonts w:ascii="Tahoma" w:eastAsia="Calibri" w:hAnsi="Tahoma" w:cs="Tahoma"/>
          <w:b/>
          <w:sz w:val="20"/>
          <w:szCs w:val="24"/>
        </w:rPr>
        <w:pPrChange w:id="943" w:author="Виктория" w:date="2023-01-13T00:30:00Z">
          <w:pPr>
            <w:spacing w:after="0" w:line="276" w:lineRule="auto"/>
            <w:jc w:val="both"/>
          </w:pPr>
        </w:pPrChange>
      </w:pPr>
    </w:p>
    <w:p w:rsidR="006515C4" w:rsidRPr="00B206F3" w:rsidDel="00D34719" w:rsidRDefault="006515C4">
      <w:pPr>
        <w:spacing w:after="0" w:line="276" w:lineRule="auto"/>
        <w:rPr>
          <w:del w:id="944" w:author="Виктория" w:date="2023-01-13T00:30:00Z"/>
          <w:rFonts w:ascii="Tahoma" w:eastAsia="Calibri" w:hAnsi="Tahoma" w:cs="Tahoma"/>
          <w:sz w:val="20"/>
          <w:szCs w:val="24"/>
        </w:rPr>
        <w:pPrChange w:id="945" w:author="Виктория" w:date="2023-01-13T00:30:00Z">
          <w:pPr>
            <w:spacing w:after="0" w:line="276" w:lineRule="auto"/>
            <w:jc w:val="both"/>
          </w:pPr>
        </w:pPrChange>
      </w:pPr>
      <w:del w:id="946"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47" w:author="Виктория" w:date="2023-01-13T00:30:00Z"/>
          <w:rFonts w:ascii="Tahoma" w:eastAsia="Calibri" w:hAnsi="Tahoma" w:cs="Tahoma"/>
          <w:sz w:val="20"/>
          <w:szCs w:val="24"/>
        </w:rPr>
        <w:pPrChange w:id="948" w:author="Виктория" w:date="2023-01-13T00:30:00Z">
          <w:pPr>
            <w:spacing w:after="0" w:line="276" w:lineRule="auto"/>
            <w:ind w:left="2124" w:firstLine="708"/>
            <w:jc w:val="both"/>
          </w:pPr>
        </w:pPrChange>
      </w:pPr>
      <w:del w:id="94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50" w:author="Виктория" w:date="2023-01-13T00:30:00Z"/>
          <w:rFonts w:ascii="Tahoma" w:eastAsia="Calibri" w:hAnsi="Tahoma" w:cs="Tahoma"/>
          <w:sz w:val="20"/>
          <w:szCs w:val="24"/>
        </w:rPr>
        <w:pPrChange w:id="951" w:author="Виктория" w:date="2023-01-13T00:30:00Z">
          <w:pPr>
            <w:spacing w:after="0" w:line="276" w:lineRule="auto"/>
            <w:jc w:val="both"/>
          </w:pPr>
        </w:pPrChange>
      </w:pPr>
    </w:p>
    <w:p w:rsidR="006515C4" w:rsidRPr="00B206F3" w:rsidDel="00D34719" w:rsidRDefault="006515C4">
      <w:pPr>
        <w:spacing w:after="0" w:line="276" w:lineRule="auto"/>
        <w:rPr>
          <w:del w:id="952" w:author="Виктория" w:date="2023-01-13T00:30:00Z"/>
          <w:rFonts w:ascii="Tahoma" w:eastAsia="Calibri" w:hAnsi="Tahoma" w:cs="Tahoma"/>
          <w:b/>
          <w:sz w:val="20"/>
          <w:szCs w:val="24"/>
        </w:rPr>
        <w:pPrChange w:id="953" w:author="Виктория" w:date="2023-01-13T00:30:00Z">
          <w:pPr>
            <w:spacing w:after="0" w:line="276" w:lineRule="auto"/>
            <w:jc w:val="both"/>
          </w:pPr>
        </w:pPrChange>
      </w:pPr>
    </w:p>
    <w:p w:rsidR="006515C4" w:rsidRPr="00B206F3" w:rsidDel="00D34719" w:rsidRDefault="006515C4">
      <w:pPr>
        <w:spacing w:after="0" w:line="276" w:lineRule="auto"/>
        <w:rPr>
          <w:del w:id="954" w:author="Виктория" w:date="2023-01-13T00:30:00Z"/>
          <w:rFonts w:ascii="Tahoma" w:eastAsia="Calibri" w:hAnsi="Tahoma" w:cs="Tahoma"/>
          <w:sz w:val="20"/>
          <w:szCs w:val="24"/>
        </w:rPr>
        <w:pPrChange w:id="955" w:author="Виктория" w:date="2023-01-13T00:30:00Z">
          <w:pPr>
            <w:spacing w:after="0" w:line="276" w:lineRule="auto"/>
            <w:jc w:val="both"/>
          </w:pPr>
        </w:pPrChange>
      </w:pPr>
      <w:del w:id="95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57" w:author="Виктория" w:date="2023-01-13T00:30:00Z"/>
          <w:rFonts w:ascii="Tahoma" w:eastAsia="Calibri" w:hAnsi="Tahoma" w:cs="Tahoma"/>
          <w:sz w:val="20"/>
          <w:szCs w:val="24"/>
        </w:rPr>
        <w:pPrChange w:id="958" w:author="Виктория" w:date="2023-01-13T00:30:00Z">
          <w:pPr>
            <w:spacing w:after="0" w:line="276" w:lineRule="auto"/>
            <w:ind w:left="2124" w:firstLine="708"/>
            <w:jc w:val="both"/>
          </w:pPr>
        </w:pPrChange>
      </w:pPr>
      <w:del w:id="95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60" w:author="Виктория" w:date="2023-01-13T00:30:00Z"/>
          <w:rFonts w:ascii="Tahoma" w:eastAsia="Calibri" w:hAnsi="Tahoma" w:cs="Tahoma"/>
          <w:sz w:val="20"/>
          <w:szCs w:val="24"/>
        </w:rPr>
        <w:pPrChange w:id="961" w:author="Виктория" w:date="2023-01-13T00:30:00Z">
          <w:pPr>
            <w:spacing w:after="0" w:line="276" w:lineRule="auto"/>
            <w:jc w:val="both"/>
          </w:pPr>
        </w:pPrChange>
      </w:pPr>
    </w:p>
    <w:p w:rsidR="006515C4" w:rsidRPr="00B206F3" w:rsidDel="00D34719" w:rsidRDefault="006515C4">
      <w:pPr>
        <w:spacing w:after="0" w:line="276" w:lineRule="auto"/>
        <w:rPr>
          <w:del w:id="962" w:author="Виктория" w:date="2023-01-13T00:30:00Z"/>
          <w:rFonts w:ascii="Tahoma" w:eastAsia="Calibri" w:hAnsi="Tahoma" w:cs="Tahoma"/>
          <w:sz w:val="20"/>
          <w:szCs w:val="24"/>
        </w:rPr>
        <w:pPrChange w:id="963" w:author="Виктория" w:date="2023-01-13T00:30:00Z">
          <w:pPr>
            <w:spacing w:after="0" w:line="276" w:lineRule="auto"/>
            <w:jc w:val="both"/>
          </w:pPr>
        </w:pPrChange>
      </w:pPr>
      <w:del w:id="964"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65" w:author="Виктория" w:date="2023-01-13T00:30:00Z"/>
          <w:rFonts w:ascii="Tahoma" w:eastAsia="Calibri" w:hAnsi="Tahoma" w:cs="Tahoma"/>
          <w:sz w:val="20"/>
          <w:szCs w:val="24"/>
        </w:rPr>
        <w:pPrChange w:id="966" w:author="Виктория" w:date="2023-01-13T00:30:00Z">
          <w:pPr>
            <w:spacing w:after="0" w:line="276" w:lineRule="auto"/>
            <w:jc w:val="both"/>
          </w:pPr>
        </w:pPrChange>
      </w:pPr>
    </w:p>
    <w:p w:rsidR="00447A3A" w:rsidDel="00D34719" w:rsidRDefault="00447A3A">
      <w:pPr>
        <w:rPr>
          <w:del w:id="967" w:author="Виктория" w:date="2023-01-13T00:30:00Z"/>
          <w:rFonts w:ascii="Tahoma" w:eastAsia="Calibri" w:hAnsi="Tahoma" w:cs="Tahoma"/>
          <w:sz w:val="20"/>
          <w:szCs w:val="24"/>
        </w:rPr>
      </w:pPr>
      <w:del w:id="968"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69" w:author="Виктория" w:date="2023-01-13T00:30:00Z"/>
          <w:rFonts w:ascii="Tahoma" w:hAnsi="Tahoma" w:cs="Tahoma"/>
          <w:sz w:val="20"/>
          <w:szCs w:val="24"/>
        </w:rPr>
        <w:pPrChange w:id="970" w:author="Виктория" w:date="2023-01-13T00:30:00Z">
          <w:pPr>
            <w:spacing w:after="0" w:line="276" w:lineRule="auto"/>
            <w:jc w:val="right"/>
          </w:pPr>
        </w:pPrChange>
      </w:pPr>
      <w:del w:id="971"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72" w:author="Виктория" w:date="2023-01-13T00:30:00Z"/>
          <w:rFonts w:ascii="Tahoma" w:hAnsi="Tahoma" w:cs="Tahoma"/>
          <w:sz w:val="20"/>
          <w:szCs w:val="24"/>
        </w:rPr>
        <w:pPrChange w:id="973" w:author="Виктория" w:date="2023-01-13T00:30:00Z">
          <w:pPr>
            <w:spacing w:after="0" w:line="276" w:lineRule="auto"/>
            <w:jc w:val="right"/>
          </w:pPr>
        </w:pPrChange>
      </w:pPr>
      <w:del w:id="974"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75" w:author="Виктория" w:date="2023-01-13T00:30:00Z"/>
          <w:rFonts w:ascii="Tahoma" w:hAnsi="Tahoma" w:cs="Tahoma"/>
          <w:sz w:val="20"/>
          <w:szCs w:val="24"/>
        </w:rPr>
        <w:pPrChange w:id="976" w:author="Виктория" w:date="2023-01-13T00:30:00Z">
          <w:pPr>
            <w:spacing w:after="0" w:line="276" w:lineRule="auto"/>
            <w:jc w:val="right"/>
          </w:pPr>
        </w:pPrChange>
      </w:pPr>
      <w:del w:id="977"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78" w:author="Виктория" w:date="2023-01-13T00:30:00Z"/>
          <w:rFonts w:ascii="Tahoma" w:hAnsi="Tahoma" w:cs="Tahoma"/>
          <w:b/>
          <w:bCs/>
          <w:sz w:val="20"/>
          <w:szCs w:val="24"/>
        </w:rPr>
        <w:pPrChange w:id="979" w:author="Виктория" w:date="2023-01-13T00:30:00Z">
          <w:pPr>
            <w:spacing w:after="0" w:line="276" w:lineRule="auto"/>
            <w:jc w:val="center"/>
          </w:pPr>
        </w:pPrChange>
      </w:pPr>
    </w:p>
    <w:p w:rsidR="00C02224" w:rsidRPr="00B206F3" w:rsidDel="00D34719" w:rsidRDefault="00C02224">
      <w:pPr>
        <w:spacing w:after="0" w:line="276" w:lineRule="auto"/>
        <w:rPr>
          <w:del w:id="980" w:author="Виктория" w:date="2023-01-13T00:30:00Z"/>
          <w:rFonts w:ascii="Tahoma" w:hAnsi="Tahoma" w:cs="Tahoma"/>
          <w:b/>
          <w:bCs/>
          <w:sz w:val="20"/>
          <w:szCs w:val="24"/>
        </w:rPr>
        <w:pPrChange w:id="981" w:author="Виктория" w:date="2023-01-13T00:30:00Z">
          <w:pPr>
            <w:spacing w:after="0" w:line="276" w:lineRule="auto"/>
            <w:jc w:val="center"/>
          </w:pPr>
        </w:pPrChange>
      </w:pPr>
      <w:del w:id="982"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83" w:author="Виктория" w:date="2023-01-13T00:30:00Z"/>
          <w:rFonts w:ascii="Tahoma" w:hAnsi="Tahoma" w:cs="Tahoma"/>
          <w:szCs w:val="24"/>
        </w:rPr>
      </w:pPr>
      <w:del w:id="984"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85" w:author="Виктория" w:date="2023-01-13T00:30:00Z"/>
          <w:rFonts w:ascii="Tahoma" w:hAnsi="Tahoma" w:cs="Tahoma"/>
          <w:szCs w:val="24"/>
        </w:rPr>
        <w:pPrChange w:id="986" w:author="Виктория" w:date="2023-01-13T00:30:00Z">
          <w:pPr>
            <w:pStyle w:val="ConsPlusNonformat"/>
            <w:spacing w:line="276" w:lineRule="auto"/>
            <w:jc w:val="center"/>
          </w:pPr>
        </w:pPrChange>
      </w:pPr>
      <w:del w:id="987"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88" w:author="Виктория" w:date="2023-01-13T00:30:00Z"/>
          <w:rFonts w:ascii="Tahoma" w:hAnsi="Tahoma" w:cs="Tahoma"/>
          <w:szCs w:val="24"/>
        </w:rPr>
        <w:pPrChange w:id="989" w:author="Виктория" w:date="2023-01-13T00:30:00Z">
          <w:pPr>
            <w:pStyle w:val="ConsPlusNonformat"/>
            <w:spacing w:line="276" w:lineRule="auto"/>
            <w:jc w:val="both"/>
          </w:pPr>
        </w:pPrChange>
      </w:pPr>
      <w:del w:id="990"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91" w:author="Виктория" w:date="2023-01-13T00:30:00Z"/>
          <w:rFonts w:ascii="Tahoma" w:hAnsi="Tahoma" w:cs="Tahoma"/>
          <w:szCs w:val="24"/>
        </w:rPr>
        <w:pPrChange w:id="992" w:author="Виктория" w:date="2023-01-13T00:30:00Z">
          <w:pPr>
            <w:pStyle w:val="ConsPlusNonformat"/>
            <w:spacing w:line="276" w:lineRule="auto"/>
            <w:jc w:val="both"/>
          </w:pPr>
        </w:pPrChange>
      </w:pPr>
      <w:del w:id="993"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94" w:author="Виктория" w:date="2023-01-13T00:30:00Z"/>
          <w:rFonts w:ascii="Tahoma" w:hAnsi="Tahoma" w:cs="Tahoma"/>
          <w:sz w:val="16"/>
          <w:szCs w:val="16"/>
        </w:rPr>
        <w:pPrChange w:id="995" w:author="Виктория" w:date="2023-01-13T00:30:00Z">
          <w:pPr>
            <w:pStyle w:val="ConsPlusNonformat"/>
            <w:tabs>
              <w:tab w:val="left" w:pos="0"/>
            </w:tabs>
            <w:spacing w:line="276" w:lineRule="auto"/>
            <w:jc w:val="center"/>
          </w:pPr>
        </w:pPrChange>
      </w:pPr>
      <w:del w:id="996"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97" w:author="Виктория" w:date="2023-01-13T00:30:00Z"/>
          <w:rFonts w:ascii="Tahoma" w:hAnsi="Tahoma" w:cs="Tahoma"/>
          <w:sz w:val="16"/>
          <w:szCs w:val="16"/>
        </w:rPr>
        <w:pPrChange w:id="998" w:author="Виктория" w:date="2023-01-13T00:30:00Z">
          <w:pPr>
            <w:pStyle w:val="ConsPlusNonformat"/>
            <w:tabs>
              <w:tab w:val="left" w:pos="0"/>
            </w:tabs>
            <w:spacing w:line="276" w:lineRule="auto"/>
            <w:jc w:val="center"/>
          </w:pPr>
        </w:pPrChange>
      </w:pPr>
      <w:del w:id="999"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1000" w:author="Виктория" w:date="2023-01-13T00:30:00Z"/>
          <w:rFonts w:ascii="Tahoma" w:hAnsi="Tahoma" w:cs="Tahoma"/>
          <w:szCs w:val="24"/>
        </w:rPr>
      </w:pPr>
      <w:del w:id="1001"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1002" w:author="Виктория" w:date="2023-01-13T00:30:00Z"/>
          <w:rFonts w:ascii="Tahoma" w:hAnsi="Tahoma" w:cs="Tahoma"/>
          <w:sz w:val="16"/>
          <w:szCs w:val="16"/>
        </w:rPr>
        <w:pPrChange w:id="1003" w:author="Виктория" w:date="2023-01-13T00:30:00Z">
          <w:pPr>
            <w:pStyle w:val="ConsPlusNonformat"/>
            <w:tabs>
              <w:tab w:val="left" w:pos="0"/>
            </w:tabs>
            <w:spacing w:line="276" w:lineRule="auto"/>
            <w:ind w:firstLine="540"/>
            <w:jc w:val="center"/>
          </w:pPr>
        </w:pPrChange>
      </w:pPr>
      <w:del w:id="1004"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1005" w:author="Виктория" w:date="2023-01-13T00:30:00Z"/>
          <w:rFonts w:ascii="Tahoma" w:hAnsi="Tahoma" w:cs="Tahoma"/>
          <w:sz w:val="20"/>
          <w:szCs w:val="24"/>
        </w:rPr>
        <w:pPrChange w:id="1006" w:author="Виктория" w:date="2023-01-13T00:30:00Z">
          <w:pPr>
            <w:spacing w:before="60" w:after="0" w:line="276" w:lineRule="auto"/>
            <w:jc w:val="both"/>
          </w:pPr>
        </w:pPrChange>
      </w:pPr>
      <w:del w:id="1007"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1008" w:author="Виктория" w:date="2023-01-13T00:30:00Z"/>
          <w:rFonts w:ascii="Tahoma" w:hAnsi="Tahoma" w:cs="Tahoma"/>
          <w:sz w:val="20"/>
          <w:szCs w:val="24"/>
        </w:rPr>
        <w:pPrChange w:id="1009" w:author="Виктория" w:date="2023-01-13T00:30:00Z">
          <w:pPr>
            <w:spacing w:before="60" w:after="0" w:line="276" w:lineRule="auto"/>
            <w:ind w:firstLine="539"/>
            <w:jc w:val="both"/>
          </w:pPr>
        </w:pPrChange>
      </w:pPr>
      <w:del w:id="1010"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1011" w:author="Виктория" w:date="2023-01-13T00:30:00Z"/>
          <w:rFonts w:ascii="Tahoma" w:hAnsi="Tahoma" w:cs="Tahoma"/>
          <w:sz w:val="20"/>
          <w:szCs w:val="24"/>
        </w:rPr>
        <w:pPrChange w:id="1012" w:author="Виктория" w:date="2023-01-13T00:30:00Z">
          <w:pPr>
            <w:spacing w:before="60" w:after="0" w:line="240" w:lineRule="auto"/>
            <w:jc w:val="both"/>
          </w:pPr>
        </w:pPrChange>
      </w:pPr>
      <w:del w:id="1013"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1014" w:author="Виктория" w:date="2023-01-13T00:30:00Z"/>
          <w:rFonts w:ascii="Tahoma" w:hAnsi="Tahoma" w:cs="Tahoma"/>
          <w:szCs w:val="24"/>
        </w:rPr>
        <w:pPrChange w:id="1015" w:author="Виктория" w:date="2023-01-13T00:30:00Z">
          <w:pPr>
            <w:pStyle w:val="ConsPlusNonformat"/>
            <w:numPr>
              <w:numId w:val="1"/>
            </w:numPr>
            <w:tabs>
              <w:tab w:val="left" w:pos="0"/>
              <w:tab w:val="num" w:pos="840"/>
            </w:tabs>
            <w:spacing w:line="276" w:lineRule="auto"/>
            <w:ind w:left="840" w:firstLine="540"/>
            <w:jc w:val="both"/>
          </w:pPr>
        </w:pPrChange>
      </w:pPr>
      <w:del w:id="1016"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1017" w:author="Виктория" w:date="2023-01-13T00:30:00Z"/>
          <w:rFonts w:ascii="Tahoma" w:hAnsi="Tahoma" w:cs="Tahoma"/>
          <w:szCs w:val="24"/>
        </w:rPr>
        <w:pPrChange w:id="1018" w:author="Виктория" w:date="2023-01-13T00:30:00Z">
          <w:pPr>
            <w:pStyle w:val="ConsPlusNonformat"/>
            <w:numPr>
              <w:numId w:val="1"/>
            </w:numPr>
            <w:tabs>
              <w:tab w:val="left" w:pos="0"/>
              <w:tab w:val="num" w:pos="840"/>
            </w:tabs>
            <w:spacing w:line="276" w:lineRule="auto"/>
            <w:ind w:left="840" w:firstLine="540"/>
            <w:jc w:val="both"/>
          </w:pPr>
        </w:pPrChange>
      </w:pPr>
      <w:del w:id="1019"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1020" w:author="Виктория" w:date="2023-01-13T00:30:00Z"/>
          <w:rFonts w:ascii="Tahoma" w:hAnsi="Tahoma" w:cs="Tahoma"/>
          <w:iCs/>
          <w:szCs w:val="24"/>
        </w:rPr>
        <w:pPrChange w:id="1021" w:author="Виктория" w:date="2023-01-13T00:30:00Z">
          <w:pPr>
            <w:pStyle w:val="ConsPlusNonformat"/>
            <w:numPr>
              <w:numId w:val="1"/>
            </w:numPr>
            <w:tabs>
              <w:tab w:val="left" w:pos="0"/>
              <w:tab w:val="num" w:pos="840"/>
            </w:tabs>
            <w:spacing w:line="276" w:lineRule="auto"/>
            <w:ind w:left="840" w:firstLine="540"/>
            <w:jc w:val="both"/>
          </w:pPr>
        </w:pPrChange>
      </w:pPr>
      <w:del w:id="1022"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1023" w:author="Виктория" w:date="2023-01-13T00:30:00Z"/>
          <w:rFonts w:ascii="Tahoma" w:hAnsi="Tahoma" w:cs="Tahoma"/>
          <w:sz w:val="20"/>
          <w:szCs w:val="24"/>
        </w:rPr>
        <w:pPrChange w:id="1024" w:author="Виктория" w:date="2023-01-13T00:30:00Z">
          <w:pPr>
            <w:tabs>
              <w:tab w:val="left" w:pos="0"/>
            </w:tabs>
            <w:spacing w:after="0" w:line="276" w:lineRule="auto"/>
            <w:ind w:firstLine="540"/>
            <w:jc w:val="both"/>
          </w:pPr>
        </w:pPrChange>
      </w:pPr>
      <w:del w:id="1025"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1026" w:author="Виктория" w:date="2023-01-13T00:30:00Z"/>
          <w:rFonts w:ascii="Tahoma" w:hAnsi="Tahoma" w:cs="Tahoma"/>
          <w:szCs w:val="24"/>
        </w:rPr>
        <w:pPrChange w:id="1027" w:author="Виктория" w:date="2023-01-13T00:30:00Z">
          <w:pPr>
            <w:pStyle w:val="ConsPlusNonformat"/>
            <w:tabs>
              <w:tab w:val="left" w:pos="0"/>
            </w:tabs>
            <w:spacing w:line="276" w:lineRule="auto"/>
            <w:ind w:firstLine="540"/>
            <w:jc w:val="both"/>
          </w:pPr>
        </w:pPrChange>
      </w:pPr>
      <w:del w:id="1028"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1029" w:author="Виктория" w:date="2023-01-13T00:30:00Z"/>
          <w:rFonts w:ascii="Tahoma" w:hAnsi="Tahoma" w:cs="Tahoma"/>
          <w:szCs w:val="24"/>
        </w:rPr>
        <w:pPrChange w:id="1030" w:author="Виктория" w:date="2023-01-13T00:30:00Z">
          <w:pPr>
            <w:pStyle w:val="ConsPlusNonformat"/>
            <w:spacing w:line="276" w:lineRule="auto"/>
            <w:jc w:val="center"/>
          </w:pPr>
        </w:pPrChange>
      </w:pPr>
      <w:del w:id="103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1032" w:author="Виктория" w:date="2023-01-13T00:30:00Z"/>
          <w:rFonts w:ascii="Tahoma" w:hAnsi="Tahoma" w:cs="Tahoma"/>
          <w:szCs w:val="24"/>
        </w:rPr>
        <w:pPrChange w:id="1033" w:author="Виктория" w:date="2023-01-13T00:30:00Z">
          <w:pPr>
            <w:pStyle w:val="ConsPlusNonformat"/>
            <w:spacing w:line="276" w:lineRule="auto"/>
            <w:jc w:val="center"/>
          </w:pPr>
        </w:pPrChange>
      </w:pPr>
      <w:del w:id="1034"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1035" w:author="Виктория" w:date="2023-01-13T00:30:00Z"/>
          <w:rFonts w:ascii="Tahoma" w:hAnsi="Tahoma" w:cs="Tahoma"/>
          <w:sz w:val="20"/>
          <w:szCs w:val="24"/>
        </w:rPr>
        <w:pPrChange w:id="1036" w:author="Виктория" w:date="2023-01-13T00:30:00Z">
          <w:pPr>
            <w:spacing w:after="0" w:line="276" w:lineRule="auto"/>
            <w:jc w:val="both"/>
          </w:pPr>
        </w:pPrChange>
      </w:pPr>
      <w:del w:id="1037"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38" w:author="Виктория" w:date="2023-01-13T00:30:00Z"/>
          <w:rFonts w:ascii="Tahoma" w:hAnsi="Tahoma" w:cs="Tahoma"/>
          <w:sz w:val="20"/>
          <w:szCs w:val="24"/>
        </w:rPr>
        <w:pPrChange w:id="1039" w:author="Виктория" w:date="2023-01-13T00:30:00Z">
          <w:pPr>
            <w:spacing w:after="0" w:line="276" w:lineRule="auto"/>
            <w:ind w:firstLine="539"/>
            <w:jc w:val="both"/>
          </w:pPr>
        </w:pPrChange>
      </w:pPr>
      <w:del w:id="1040"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41" w:author="Виктория" w:date="2023-01-13T00:30:00Z"/>
          <w:rFonts w:ascii="Tahoma" w:hAnsi="Tahoma" w:cs="Tahoma"/>
          <w:sz w:val="20"/>
          <w:szCs w:val="24"/>
        </w:rPr>
        <w:pPrChange w:id="1042"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43" w:author="Виктория" w:date="2023-01-13T00:30:00Z"/>
          <w:rFonts w:ascii="Tahoma" w:eastAsia="Times New Roman" w:hAnsi="Tahoma" w:cs="Tahoma"/>
          <w:sz w:val="20"/>
          <w:szCs w:val="24"/>
        </w:rPr>
      </w:pPr>
      <w:del w:id="1044"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45" w:author="Виктория" w:date="2023-01-13T00:30:00Z"/>
          <w:rFonts w:ascii="Tahoma" w:eastAsia="Times New Roman" w:hAnsi="Tahoma" w:cs="Tahoma"/>
          <w:sz w:val="20"/>
          <w:szCs w:val="24"/>
        </w:rPr>
      </w:pPr>
      <w:del w:id="1046"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47"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48"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49" w:author="Виктория" w:date="2023-01-13T00:30:00Z"/>
                <w:rFonts w:ascii="Tahoma" w:hAnsi="Tahoma" w:cs="Tahoma"/>
                <w:b/>
                <w:spacing w:val="-4"/>
                <w:kern w:val="16"/>
                <w:position w:val="2"/>
                <w:sz w:val="20"/>
                <w:szCs w:val="24"/>
              </w:rPr>
            </w:pPr>
            <w:del w:id="1050"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51"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52" w:author="Виктория" w:date="2023-01-13T00:30:00Z"/>
                <w:rFonts w:ascii="Tahoma" w:hAnsi="Tahoma" w:cs="Tahoma"/>
                <w:spacing w:val="-4"/>
                <w:kern w:val="16"/>
                <w:position w:val="2"/>
                <w:sz w:val="20"/>
                <w:szCs w:val="24"/>
              </w:rPr>
            </w:pPr>
            <w:del w:id="1053"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54"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55" w:author="Виктория" w:date="2023-01-13T00:30:00Z"/>
                <w:rFonts w:ascii="Tahoma" w:hAnsi="Tahoma" w:cs="Tahoma"/>
                <w:spacing w:val="-4"/>
                <w:kern w:val="16"/>
                <w:position w:val="2"/>
                <w:sz w:val="20"/>
                <w:szCs w:val="24"/>
              </w:rPr>
            </w:pPr>
            <w:del w:id="1056"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57"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58" w:author="Виктория" w:date="2023-01-13T00:30:00Z"/>
                <w:rFonts w:ascii="Tahoma" w:hAnsi="Tahoma" w:cs="Tahoma"/>
                <w:spacing w:val="-4"/>
                <w:kern w:val="16"/>
                <w:position w:val="2"/>
                <w:sz w:val="20"/>
                <w:szCs w:val="24"/>
              </w:rPr>
            </w:pPr>
            <w:del w:id="1059"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60"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61"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62"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63" w:author="Виктория" w:date="2023-01-13T00:30:00Z"/>
                <w:rFonts w:ascii="Tahoma" w:hAnsi="Tahoma" w:cs="Tahoma"/>
                <w:b/>
                <w:spacing w:val="-4"/>
                <w:kern w:val="16"/>
                <w:position w:val="2"/>
                <w:sz w:val="20"/>
                <w:szCs w:val="24"/>
              </w:rPr>
            </w:pPr>
            <w:del w:id="1064"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6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66" w:author="Виктория" w:date="2023-01-13T00:30:00Z"/>
                <w:rFonts w:ascii="Tahoma" w:hAnsi="Tahoma" w:cs="Tahoma"/>
                <w:b/>
                <w:spacing w:val="-4"/>
                <w:kern w:val="16"/>
                <w:position w:val="2"/>
                <w:sz w:val="20"/>
                <w:szCs w:val="24"/>
              </w:rPr>
            </w:pPr>
            <w:del w:id="1067"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68"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69"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70"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71" w:author="Виктория" w:date="2023-01-13T00:30:00Z"/>
                <w:rFonts w:ascii="Tahoma" w:hAnsi="Tahoma" w:cs="Tahoma"/>
                <w:spacing w:val="-4"/>
                <w:kern w:val="16"/>
                <w:position w:val="2"/>
                <w:sz w:val="20"/>
                <w:szCs w:val="24"/>
              </w:rPr>
            </w:pPr>
            <w:del w:id="1072"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7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74"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75" w:author="Виктория" w:date="2023-01-13T00:30:00Z"/>
                <w:rFonts w:ascii="Tahoma" w:hAnsi="Tahoma" w:cs="Tahoma"/>
                <w:spacing w:val="-4"/>
                <w:kern w:val="16"/>
                <w:position w:val="2"/>
                <w:sz w:val="20"/>
                <w:szCs w:val="24"/>
              </w:rPr>
            </w:pPr>
            <w:del w:id="1076"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7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78"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79" w:author="Виктория" w:date="2023-01-13T00:30:00Z"/>
                <w:rFonts w:ascii="Tahoma" w:hAnsi="Tahoma" w:cs="Tahoma"/>
                <w:spacing w:val="-4"/>
                <w:kern w:val="16"/>
                <w:position w:val="2"/>
                <w:sz w:val="20"/>
                <w:szCs w:val="24"/>
              </w:rPr>
            </w:pPr>
            <w:del w:id="1080"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81"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82"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83" w:author="Виктория" w:date="2023-01-13T00:30:00Z"/>
                <w:rFonts w:ascii="Tahoma" w:hAnsi="Tahoma" w:cs="Tahoma"/>
                <w:spacing w:val="-4"/>
                <w:kern w:val="16"/>
                <w:position w:val="2"/>
                <w:sz w:val="20"/>
                <w:szCs w:val="24"/>
              </w:rPr>
            </w:pPr>
            <w:del w:id="1084"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85" w:author="Виктория" w:date="2023-01-13T00:30:00Z"/>
          <w:rFonts w:ascii="Tahoma" w:hAnsi="Tahoma" w:cs="Tahoma"/>
          <w:sz w:val="20"/>
          <w:szCs w:val="24"/>
        </w:rPr>
        <w:pPrChange w:id="1086"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87" w:author="Виктория" w:date="2023-01-13T00:30:00Z"/>
          <w:rFonts w:ascii="Tahoma" w:hAnsi="Tahoma" w:cs="Tahoma"/>
          <w:sz w:val="20"/>
          <w:szCs w:val="24"/>
        </w:rPr>
        <w:pPrChange w:id="1088"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89" w:author="Виктория" w:date="2023-01-13T00:30:00Z"/>
          <w:rFonts w:ascii="Tahoma" w:hAnsi="Tahoma" w:cs="Tahoma"/>
          <w:b/>
          <w:sz w:val="20"/>
          <w:szCs w:val="24"/>
        </w:rPr>
        <w:pPrChange w:id="1090" w:author="Виктория" w:date="2023-01-13T00:30:00Z">
          <w:pPr>
            <w:suppressAutoHyphens/>
            <w:spacing w:after="0" w:line="276" w:lineRule="auto"/>
            <w:jc w:val="both"/>
          </w:pPr>
        </w:pPrChange>
      </w:pPr>
      <w:del w:id="1091"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92" w:author="Виктория" w:date="2023-01-13T00:30:00Z"/>
          <w:rFonts w:ascii="Tahoma" w:hAnsi="Tahoma" w:cs="Tahoma"/>
          <w:b/>
          <w:sz w:val="20"/>
          <w:szCs w:val="24"/>
        </w:rPr>
        <w:pPrChange w:id="1093"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94" w:author="Виктория" w:date="2023-01-13T00:30:00Z"/>
          <w:rFonts w:ascii="Tahoma" w:hAnsi="Tahoma" w:cs="Tahoma"/>
          <w:b/>
          <w:sz w:val="20"/>
          <w:szCs w:val="24"/>
        </w:rPr>
        <w:pPrChange w:id="1095" w:author="Виктория" w:date="2023-01-13T00:30:00Z">
          <w:pPr>
            <w:suppressAutoHyphens/>
            <w:spacing w:after="0" w:line="276" w:lineRule="auto"/>
            <w:jc w:val="both"/>
          </w:pPr>
        </w:pPrChange>
      </w:pPr>
      <w:del w:id="1096"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97" w:author="Виктория" w:date="2023-01-13T00:30:00Z"/>
          <w:rFonts w:ascii="Tahoma" w:eastAsia="Calibri" w:hAnsi="Tahoma" w:cs="Tahoma"/>
          <w:sz w:val="20"/>
          <w:szCs w:val="24"/>
        </w:rPr>
        <w:pPrChange w:id="1098" w:author="Виктория" w:date="2023-01-13T00:30:00Z">
          <w:pPr>
            <w:spacing w:after="0" w:line="276" w:lineRule="auto"/>
            <w:jc w:val="both"/>
          </w:pPr>
        </w:pPrChange>
      </w:pPr>
    </w:p>
    <w:p w:rsidR="00D4135F" w:rsidDel="00D34719" w:rsidRDefault="00D4135F">
      <w:pPr>
        <w:rPr>
          <w:del w:id="1099" w:author="Виктория" w:date="2023-01-13T00:30:00Z"/>
          <w:rFonts w:ascii="Tahoma" w:eastAsia="Calibri" w:hAnsi="Tahoma" w:cs="Tahoma"/>
          <w:sz w:val="20"/>
          <w:szCs w:val="24"/>
        </w:rPr>
      </w:pPr>
      <w:del w:id="1100"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101" w:author="Виктория" w:date="2023-01-13T00:30:00Z"/>
          <w:rFonts w:ascii="Tahoma" w:hAnsi="Tahoma" w:cs="Tahoma"/>
          <w:sz w:val="20"/>
          <w:szCs w:val="24"/>
        </w:rPr>
        <w:pPrChange w:id="1102" w:author="Виктория" w:date="2023-01-13T00:30:00Z">
          <w:pPr>
            <w:spacing w:after="0" w:line="276" w:lineRule="auto"/>
            <w:jc w:val="right"/>
          </w:pPr>
        </w:pPrChange>
      </w:pPr>
      <w:del w:id="1103"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104" w:author="Виктория" w:date="2023-01-13T00:30:00Z"/>
          <w:rFonts w:ascii="Tahoma" w:hAnsi="Tahoma" w:cs="Tahoma"/>
          <w:sz w:val="20"/>
          <w:szCs w:val="24"/>
        </w:rPr>
        <w:pPrChange w:id="1105" w:author="Виктория" w:date="2023-01-13T00:30:00Z">
          <w:pPr>
            <w:spacing w:after="0" w:line="276" w:lineRule="auto"/>
            <w:jc w:val="right"/>
          </w:pPr>
        </w:pPrChange>
      </w:pPr>
      <w:del w:id="110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107" w:author="Виктория" w:date="2023-01-13T00:30:00Z"/>
          <w:rFonts w:ascii="Tahoma" w:hAnsi="Tahoma" w:cs="Tahoma"/>
          <w:sz w:val="20"/>
          <w:szCs w:val="24"/>
        </w:rPr>
        <w:pPrChange w:id="1108" w:author="Виктория" w:date="2023-01-13T00:30:00Z">
          <w:pPr>
            <w:spacing w:after="0" w:line="276" w:lineRule="auto"/>
            <w:jc w:val="right"/>
          </w:pPr>
        </w:pPrChange>
      </w:pPr>
      <w:del w:id="1109"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110" w:author="Виктория" w:date="2023-01-13T00:30:00Z"/>
          <w:rFonts w:ascii="Tahoma" w:eastAsia="Calibri" w:hAnsi="Tahoma" w:cs="Tahoma"/>
          <w:sz w:val="20"/>
          <w:szCs w:val="24"/>
        </w:rPr>
        <w:pPrChange w:id="1111" w:author="Виктория" w:date="2023-01-13T00:30:00Z">
          <w:pPr>
            <w:spacing w:after="0" w:line="276" w:lineRule="auto"/>
            <w:jc w:val="both"/>
          </w:pPr>
        </w:pPrChange>
      </w:pPr>
    </w:p>
    <w:p w:rsidR="00B81DBD" w:rsidRPr="00B206F3" w:rsidDel="00D34719" w:rsidRDefault="00B81DBD">
      <w:pPr>
        <w:spacing w:after="0" w:line="276" w:lineRule="auto"/>
        <w:rPr>
          <w:del w:id="1112" w:author="Виктория" w:date="2023-01-13T00:30:00Z"/>
          <w:rFonts w:ascii="Tahoma" w:eastAsia="Calibri" w:hAnsi="Tahoma" w:cs="Tahoma"/>
          <w:b/>
          <w:sz w:val="20"/>
          <w:szCs w:val="24"/>
        </w:rPr>
        <w:pPrChange w:id="1113" w:author="Виктория" w:date="2023-01-13T00:30:00Z">
          <w:pPr>
            <w:spacing w:after="0" w:line="276" w:lineRule="auto"/>
            <w:jc w:val="center"/>
          </w:pPr>
        </w:pPrChange>
      </w:pPr>
    </w:p>
    <w:p w:rsidR="00B81DBD" w:rsidRPr="00B206F3" w:rsidDel="00D34719" w:rsidRDefault="00B81DBD">
      <w:pPr>
        <w:widowControl w:val="0"/>
        <w:spacing w:line="276" w:lineRule="auto"/>
        <w:rPr>
          <w:del w:id="1114" w:author="Виктория" w:date="2023-01-13T00:30:00Z"/>
          <w:rFonts w:ascii="Tahoma" w:hAnsi="Tahoma" w:cs="Tahoma"/>
          <w:b/>
          <w:spacing w:val="-4"/>
          <w:sz w:val="20"/>
          <w:szCs w:val="24"/>
        </w:rPr>
        <w:pPrChange w:id="1115" w:author="Виктория" w:date="2023-01-13T00:30:00Z">
          <w:pPr>
            <w:widowControl w:val="0"/>
            <w:spacing w:line="276" w:lineRule="auto"/>
            <w:jc w:val="center"/>
          </w:pPr>
        </w:pPrChange>
      </w:pPr>
      <w:del w:id="1116"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117" w:author="Виктория" w:date="2023-01-13T00:30:00Z"/>
          <w:rFonts w:ascii="Tahoma" w:hAnsi="Tahoma" w:cs="Tahoma"/>
          <w:szCs w:val="24"/>
        </w:rPr>
      </w:pPr>
      <w:del w:id="1118"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119" w:author="Виктория" w:date="2023-01-13T00:30:00Z"/>
          <w:rFonts w:ascii="Tahoma" w:hAnsi="Tahoma" w:cs="Tahoma"/>
          <w:szCs w:val="24"/>
        </w:rPr>
        <w:pPrChange w:id="1120" w:author="Виктория" w:date="2023-01-13T00:30:00Z">
          <w:pPr>
            <w:pStyle w:val="ConsPlusNonformat"/>
            <w:spacing w:line="276" w:lineRule="auto"/>
            <w:jc w:val="center"/>
          </w:pPr>
        </w:pPrChange>
      </w:pPr>
      <w:del w:id="1121"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122" w:author="Виктория" w:date="2023-01-13T00:30:00Z"/>
          <w:rFonts w:ascii="Tahoma" w:hAnsi="Tahoma" w:cs="Tahoma"/>
          <w:szCs w:val="24"/>
        </w:rPr>
        <w:pPrChange w:id="1123" w:author="Виктория" w:date="2023-01-13T00:30:00Z">
          <w:pPr>
            <w:pStyle w:val="ConsPlusNonformat"/>
            <w:spacing w:line="276" w:lineRule="auto"/>
            <w:jc w:val="both"/>
          </w:pPr>
        </w:pPrChange>
      </w:pPr>
      <w:del w:id="1124"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125" w:author="Виктория" w:date="2023-01-13T00:30:00Z"/>
          <w:rFonts w:ascii="Tahoma" w:hAnsi="Tahoma" w:cs="Tahoma"/>
          <w:szCs w:val="24"/>
        </w:rPr>
        <w:pPrChange w:id="1126" w:author="Виктория" w:date="2023-01-13T00:30:00Z">
          <w:pPr>
            <w:pStyle w:val="ConsPlusNonformat"/>
            <w:spacing w:line="276" w:lineRule="auto"/>
            <w:jc w:val="both"/>
          </w:pPr>
        </w:pPrChange>
      </w:pPr>
      <w:del w:id="112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128" w:author="Виктория" w:date="2023-01-13T00:30:00Z"/>
          <w:rFonts w:ascii="Tahoma" w:hAnsi="Tahoma" w:cs="Tahoma"/>
          <w:sz w:val="16"/>
          <w:szCs w:val="16"/>
        </w:rPr>
        <w:pPrChange w:id="1129" w:author="Виктория" w:date="2023-01-13T00:30:00Z">
          <w:pPr>
            <w:pStyle w:val="ConsPlusNonformat"/>
            <w:tabs>
              <w:tab w:val="left" w:pos="0"/>
            </w:tabs>
            <w:spacing w:line="276" w:lineRule="auto"/>
            <w:jc w:val="center"/>
          </w:pPr>
        </w:pPrChange>
      </w:pPr>
      <w:del w:id="113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131" w:author="Виктория" w:date="2023-01-13T00:30:00Z"/>
          <w:rFonts w:ascii="Tahoma" w:hAnsi="Tahoma" w:cs="Tahoma"/>
          <w:sz w:val="16"/>
          <w:szCs w:val="16"/>
        </w:rPr>
        <w:pPrChange w:id="1132" w:author="Виктория" w:date="2023-01-13T00:30:00Z">
          <w:pPr>
            <w:pStyle w:val="ConsPlusNonformat"/>
            <w:tabs>
              <w:tab w:val="left" w:pos="0"/>
            </w:tabs>
            <w:spacing w:line="276" w:lineRule="auto"/>
            <w:jc w:val="center"/>
          </w:pPr>
        </w:pPrChange>
      </w:pPr>
      <w:del w:id="1133"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134" w:author="Виктория" w:date="2023-01-13T00:30:00Z"/>
          <w:rFonts w:ascii="Tahoma" w:hAnsi="Tahoma" w:cs="Tahoma"/>
          <w:szCs w:val="24"/>
        </w:rPr>
      </w:pPr>
      <w:del w:id="1135"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136" w:author="Виктория" w:date="2023-01-13T00:30:00Z"/>
          <w:rFonts w:ascii="Tahoma" w:hAnsi="Tahoma" w:cs="Tahoma"/>
          <w:sz w:val="16"/>
          <w:szCs w:val="16"/>
        </w:rPr>
        <w:pPrChange w:id="1137" w:author="Виктория" w:date="2023-01-13T00:30:00Z">
          <w:pPr>
            <w:pStyle w:val="ConsPlusNonformat"/>
            <w:tabs>
              <w:tab w:val="left" w:pos="0"/>
            </w:tabs>
            <w:spacing w:line="276" w:lineRule="auto"/>
            <w:ind w:firstLine="540"/>
            <w:jc w:val="center"/>
          </w:pPr>
        </w:pPrChange>
      </w:pPr>
      <w:del w:id="113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39" w:author="Виктория" w:date="2023-01-13T00:30:00Z"/>
          <w:rFonts w:ascii="Tahoma" w:hAnsi="Tahoma" w:cs="Tahoma"/>
          <w:spacing w:val="-4"/>
          <w:sz w:val="20"/>
          <w:szCs w:val="24"/>
        </w:rPr>
        <w:pPrChange w:id="1140" w:author="Виктория" w:date="2023-01-13T00:30:00Z">
          <w:pPr>
            <w:widowControl w:val="0"/>
            <w:spacing w:line="276" w:lineRule="auto"/>
            <w:jc w:val="both"/>
          </w:pPr>
        </w:pPrChange>
      </w:pPr>
      <w:del w:id="1141"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42" w:author="Виктория" w:date="2023-01-13T00:30:00Z"/>
          <w:rFonts w:ascii="Tahoma" w:eastAsia="Calibri" w:hAnsi="Tahoma" w:cs="Tahoma"/>
          <w:b/>
          <w:sz w:val="20"/>
          <w:szCs w:val="24"/>
        </w:rPr>
        <w:pPrChange w:id="1143" w:author="Виктория" w:date="2023-01-13T00:30:00Z">
          <w:pPr>
            <w:spacing w:after="0" w:line="276" w:lineRule="auto"/>
            <w:jc w:val="both"/>
          </w:pPr>
        </w:pPrChange>
      </w:pPr>
    </w:p>
    <w:p w:rsidR="003326CA" w:rsidRPr="00B206F3" w:rsidDel="00D34719" w:rsidRDefault="003326CA">
      <w:pPr>
        <w:spacing w:after="0" w:line="276" w:lineRule="auto"/>
        <w:rPr>
          <w:del w:id="1144" w:author="Виктория" w:date="2023-01-13T00:30:00Z"/>
          <w:rFonts w:ascii="Tahoma" w:eastAsia="Calibri" w:hAnsi="Tahoma" w:cs="Tahoma"/>
          <w:sz w:val="20"/>
          <w:szCs w:val="24"/>
        </w:rPr>
        <w:pPrChange w:id="1145" w:author="Виктория" w:date="2023-01-13T00:30:00Z">
          <w:pPr>
            <w:spacing w:after="0" w:line="276" w:lineRule="auto"/>
            <w:jc w:val="both"/>
          </w:pPr>
        </w:pPrChange>
      </w:pPr>
      <w:del w:id="1146"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47" w:author="Виктория" w:date="2023-01-13T00:30:00Z"/>
          <w:rFonts w:ascii="Tahoma" w:eastAsia="Calibri" w:hAnsi="Tahoma" w:cs="Tahoma"/>
          <w:sz w:val="20"/>
          <w:szCs w:val="24"/>
        </w:rPr>
        <w:pPrChange w:id="1148" w:author="Виктория" w:date="2023-01-13T00:30:00Z">
          <w:pPr>
            <w:spacing w:after="0" w:line="276" w:lineRule="auto"/>
            <w:ind w:left="2124" w:firstLine="708"/>
            <w:jc w:val="both"/>
          </w:pPr>
        </w:pPrChange>
      </w:pPr>
      <w:del w:id="114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50" w:author="Виктория" w:date="2023-01-13T00:30:00Z"/>
          <w:rFonts w:ascii="Tahoma" w:eastAsia="Calibri" w:hAnsi="Tahoma" w:cs="Tahoma"/>
          <w:sz w:val="20"/>
          <w:szCs w:val="24"/>
        </w:rPr>
        <w:pPrChange w:id="1151" w:author="Виктория" w:date="2023-01-13T00:30:00Z">
          <w:pPr>
            <w:spacing w:after="0" w:line="276" w:lineRule="auto"/>
            <w:jc w:val="both"/>
          </w:pPr>
        </w:pPrChange>
      </w:pPr>
    </w:p>
    <w:p w:rsidR="003326CA" w:rsidRPr="00B206F3" w:rsidDel="00D34719" w:rsidRDefault="003326CA">
      <w:pPr>
        <w:spacing w:after="0" w:line="276" w:lineRule="auto"/>
        <w:rPr>
          <w:del w:id="1152" w:author="Виктория" w:date="2023-01-13T00:30:00Z"/>
          <w:rFonts w:ascii="Tahoma" w:eastAsia="Calibri" w:hAnsi="Tahoma" w:cs="Tahoma"/>
          <w:b/>
          <w:sz w:val="20"/>
          <w:szCs w:val="24"/>
        </w:rPr>
        <w:pPrChange w:id="1153" w:author="Виктория" w:date="2023-01-13T00:30:00Z">
          <w:pPr>
            <w:spacing w:after="0" w:line="276" w:lineRule="auto"/>
            <w:jc w:val="both"/>
          </w:pPr>
        </w:pPrChange>
      </w:pPr>
    </w:p>
    <w:p w:rsidR="003326CA" w:rsidRPr="00B206F3" w:rsidDel="00D34719" w:rsidRDefault="003326CA">
      <w:pPr>
        <w:spacing w:after="0" w:line="276" w:lineRule="auto"/>
        <w:rPr>
          <w:del w:id="1154" w:author="Виктория" w:date="2023-01-13T00:30:00Z"/>
          <w:rFonts w:ascii="Tahoma" w:eastAsia="Calibri" w:hAnsi="Tahoma" w:cs="Tahoma"/>
          <w:sz w:val="20"/>
          <w:szCs w:val="24"/>
        </w:rPr>
        <w:pPrChange w:id="1155" w:author="Виктория" w:date="2023-01-13T00:30:00Z">
          <w:pPr>
            <w:spacing w:after="0" w:line="276" w:lineRule="auto"/>
            <w:jc w:val="both"/>
          </w:pPr>
        </w:pPrChange>
      </w:pPr>
      <w:del w:id="115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57" w:author="Виктория" w:date="2023-01-13T00:30:00Z"/>
          <w:rFonts w:ascii="Tahoma" w:eastAsia="Calibri" w:hAnsi="Tahoma" w:cs="Tahoma"/>
          <w:sz w:val="20"/>
          <w:szCs w:val="24"/>
        </w:rPr>
        <w:pPrChange w:id="1158" w:author="Виктория" w:date="2023-01-13T00:30:00Z">
          <w:pPr>
            <w:spacing w:after="0" w:line="276" w:lineRule="auto"/>
            <w:ind w:left="2124" w:firstLine="708"/>
            <w:jc w:val="both"/>
          </w:pPr>
        </w:pPrChange>
      </w:pPr>
      <w:del w:id="115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60" w:author="Виктория" w:date="2023-01-13T00:30:00Z"/>
          <w:rFonts w:ascii="Tahoma" w:eastAsia="Calibri" w:hAnsi="Tahoma" w:cs="Tahoma"/>
          <w:sz w:val="20"/>
          <w:szCs w:val="24"/>
        </w:rPr>
        <w:pPrChange w:id="1161" w:author="Виктория" w:date="2023-01-13T00:30:00Z">
          <w:pPr>
            <w:spacing w:after="0" w:line="276" w:lineRule="auto"/>
            <w:jc w:val="both"/>
          </w:pPr>
        </w:pPrChange>
      </w:pPr>
    </w:p>
    <w:p w:rsidR="003326CA" w:rsidRPr="00B206F3" w:rsidDel="00D34719" w:rsidRDefault="003326CA">
      <w:pPr>
        <w:spacing w:after="0" w:line="276" w:lineRule="auto"/>
        <w:rPr>
          <w:del w:id="1162" w:author="Виктория" w:date="2023-01-13T00:30:00Z"/>
          <w:rFonts w:ascii="Tahoma" w:eastAsia="Calibri" w:hAnsi="Tahoma" w:cs="Tahoma"/>
          <w:sz w:val="20"/>
          <w:szCs w:val="24"/>
        </w:rPr>
        <w:pPrChange w:id="1163" w:author="Виктория" w:date="2023-01-13T00:30:00Z">
          <w:pPr>
            <w:spacing w:after="0" w:line="276" w:lineRule="auto"/>
            <w:jc w:val="both"/>
          </w:pPr>
        </w:pPrChange>
      </w:pPr>
      <w:del w:id="1164"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65"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65A" w:rsidRDefault="0082565A" w:rsidP="006E325B">
      <w:pPr>
        <w:spacing w:after="0" w:line="240" w:lineRule="auto"/>
      </w:pPr>
      <w:r>
        <w:separator/>
      </w:r>
    </w:p>
  </w:endnote>
  <w:endnote w:type="continuationSeparator" w:id="0">
    <w:p w:rsidR="0082565A" w:rsidRDefault="0082565A"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65A" w:rsidRDefault="0082565A" w:rsidP="006E325B">
      <w:pPr>
        <w:spacing w:after="0" w:line="240" w:lineRule="auto"/>
      </w:pPr>
      <w:r>
        <w:separator/>
      </w:r>
    </w:p>
  </w:footnote>
  <w:footnote w:type="continuationSeparator" w:id="0">
    <w:p w:rsidR="0082565A" w:rsidRDefault="0082565A"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0277C5">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277C5"/>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2565A"/>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0EAE7"/>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CDE6-378F-469F-843C-5705B68C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11016</Words>
  <Characters>62793</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3</cp:revision>
  <cp:lastPrinted>2016-12-15T16:04:00Z</cp:lastPrinted>
  <dcterms:created xsi:type="dcterms:W3CDTF">2023-01-12T23:46:00Z</dcterms:created>
  <dcterms:modified xsi:type="dcterms:W3CDTF">2023-01-15T15:56:00Z</dcterms:modified>
</cp:coreProperties>
</file>